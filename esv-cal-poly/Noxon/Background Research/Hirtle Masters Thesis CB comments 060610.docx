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7C2" w:rsidRDefault="001D17C2">
      <w:pP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Pr="006301CF" w:rsidRDefault="00767A95" w:rsidP="00F6710D">
      <w:pPr>
        <w:jc w:val="center"/>
        <w:rPr>
          <w:rFonts w:ascii="Arial" w:hAnsi="Arial" w:cs="Arial"/>
          <w:sz w:val="24"/>
          <w:szCs w:val="24"/>
        </w:rPr>
      </w:pPr>
      <w:r>
        <w:rPr>
          <w:rFonts w:ascii="Arial" w:hAnsi="Arial" w:cs="Arial"/>
          <w:sz w:val="24"/>
          <w:szCs w:val="24"/>
        </w:rPr>
        <w:t xml:space="preserve">EIGHT DEGREE OF FREEDOM </w:t>
      </w:r>
      <w:r w:rsidR="00F6710D" w:rsidRPr="006301CF">
        <w:rPr>
          <w:rFonts w:ascii="Arial" w:hAnsi="Arial" w:cs="Arial"/>
          <w:sz w:val="24"/>
          <w:szCs w:val="24"/>
        </w:rPr>
        <w:t>VEHICLE MODEL</w:t>
      </w:r>
      <w:r>
        <w:rPr>
          <w:rFonts w:ascii="Arial" w:hAnsi="Arial" w:cs="Arial"/>
          <w:sz w:val="24"/>
          <w:szCs w:val="24"/>
        </w:rPr>
        <w:t xml:space="preserve"> WITH PITCH, YAW, TIRE CONTROL </w:t>
      </w:r>
      <w:r w:rsidR="009E164F">
        <w:rPr>
          <w:rFonts w:ascii="Arial" w:hAnsi="Arial" w:cs="Arial"/>
          <w:sz w:val="24"/>
          <w:szCs w:val="24"/>
        </w:rPr>
        <w:t>AND SENSOR INPUTS</w:t>
      </w: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r>
        <w:rPr>
          <w:rFonts w:ascii="Arial" w:hAnsi="Arial" w:cs="Arial"/>
        </w:rPr>
        <w:t>A Thesis</w:t>
      </w:r>
    </w:p>
    <w:p w:rsidR="00F6710D" w:rsidRDefault="00F6710D" w:rsidP="00F6710D">
      <w:pPr>
        <w:jc w:val="center"/>
        <w:rPr>
          <w:rFonts w:ascii="Arial" w:hAnsi="Arial" w:cs="Arial"/>
        </w:rPr>
      </w:pPr>
      <w:r>
        <w:rPr>
          <w:rFonts w:ascii="Arial" w:hAnsi="Arial" w:cs="Arial"/>
        </w:rPr>
        <w:t>Presented to the Faculty of</w:t>
      </w:r>
    </w:p>
    <w:p w:rsidR="00F6710D" w:rsidRDefault="00F6710D" w:rsidP="00F6710D">
      <w:pPr>
        <w:jc w:val="center"/>
        <w:rPr>
          <w:rFonts w:ascii="Arial" w:hAnsi="Arial" w:cs="Arial"/>
        </w:rPr>
      </w:pPr>
      <w:r>
        <w:rPr>
          <w:rFonts w:ascii="Arial" w:hAnsi="Arial" w:cs="Arial"/>
        </w:rPr>
        <w:t>California Polytechnic State University</w:t>
      </w:r>
    </w:p>
    <w:p w:rsidR="00F6710D" w:rsidRDefault="00F6710D" w:rsidP="00F6710D">
      <w:pPr>
        <w:jc w:val="center"/>
        <w:rPr>
          <w:rFonts w:ascii="Arial" w:hAnsi="Arial" w:cs="Arial"/>
        </w:rPr>
      </w:pPr>
      <w:r>
        <w:rPr>
          <w:rFonts w:ascii="Arial" w:hAnsi="Arial" w:cs="Arial"/>
        </w:rPr>
        <w:t>San Luis Obispo</w:t>
      </w: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r>
        <w:rPr>
          <w:rFonts w:ascii="Arial" w:hAnsi="Arial" w:cs="Arial"/>
        </w:rPr>
        <w:t xml:space="preserve">In Partial Fulfillment </w:t>
      </w:r>
    </w:p>
    <w:p w:rsidR="00F6710D" w:rsidRDefault="00F6710D" w:rsidP="00F6710D">
      <w:pPr>
        <w:jc w:val="center"/>
        <w:rPr>
          <w:rFonts w:ascii="Arial" w:hAnsi="Arial" w:cs="Arial"/>
        </w:rPr>
      </w:pPr>
      <w:r>
        <w:rPr>
          <w:rFonts w:ascii="Arial" w:hAnsi="Arial" w:cs="Arial"/>
        </w:rPr>
        <w:t>Of the Requirements for the Degree</w:t>
      </w:r>
    </w:p>
    <w:p w:rsidR="00F6710D" w:rsidRDefault="00F6710D" w:rsidP="00F6710D">
      <w:pPr>
        <w:jc w:val="center"/>
        <w:rPr>
          <w:rFonts w:ascii="Arial" w:hAnsi="Arial" w:cs="Arial"/>
        </w:rPr>
      </w:pPr>
      <w:r>
        <w:rPr>
          <w:rFonts w:ascii="Arial" w:hAnsi="Arial" w:cs="Arial"/>
        </w:rPr>
        <w:t>Master of Science in Mechanical Engineering</w:t>
      </w: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p>
    <w:p w:rsidR="00F6710D" w:rsidRDefault="00F6710D" w:rsidP="00F6710D">
      <w:pPr>
        <w:jc w:val="center"/>
        <w:rPr>
          <w:rFonts w:ascii="Arial" w:hAnsi="Arial" w:cs="Arial"/>
        </w:rPr>
      </w:pPr>
      <w:r>
        <w:rPr>
          <w:rFonts w:ascii="Arial" w:hAnsi="Arial" w:cs="Arial"/>
        </w:rPr>
        <w:t>By</w:t>
      </w:r>
    </w:p>
    <w:p w:rsidR="00F6710D" w:rsidRDefault="00F6710D" w:rsidP="00F6710D">
      <w:pPr>
        <w:jc w:val="center"/>
        <w:rPr>
          <w:rFonts w:ascii="Arial" w:hAnsi="Arial" w:cs="Arial"/>
        </w:rPr>
      </w:pPr>
      <w:r>
        <w:rPr>
          <w:rFonts w:ascii="Arial" w:hAnsi="Arial" w:cs="Arial"/>
        </w:rPr>
        <w:t>Sean T. Hirtle</w:t>
      </w:r>
    </w:p>
    <w:p w:rsidR="001D17C2" w:rsidRDefault="00DE1B43" w:rsidP="00F6710D">
      <w:pPr>
        <w:jc w:val="center"/>
        <w:rPr>
          <w:rFonts w:ascii="Arial" w:hAnsi="Arial" w:cs="Arial"/>
        </w:rPr>
      </w:pPr>
      <w:r>
        <w:rPr>
          <w:rFonts w:ascii="Arial" w:hAnsi="Arial" w:cs="Arial"/>
        </w:rPr>
        <w:t>June 5, 2010</w:t>
      </w:r>
      <w:r w:rsidR="001D17C2">
        <w:rPr>
          <w:rFonts w:ascii="Arial" w:hAnsi="Arial" w:cs="Arial"/>
        </w:rPr>
        <w:br w:type="page"/>
      </w:r>
    </w:p>
    <w:p w:rsidR="001D17C2" w:rsidRDefault="001D17C2" w:rsidP="00DC3EA1">
      <w:pPr>
        <w:spacing w:line="240" w:lineRule="auto"/>
        <w:contextualSpacing/>
        <w:jc w:val="center"/>
        <w:rPr>
          <w:rFonts w:ascii="Arial" w:hAnsi="Arial" w:cs="Arial"/>
        </w:rPr>
      </w:pPr>
      <w:r w:rsidRPr="001D17C2">
        <w:rPr>
          <w:rFonts w:ascii="Arial" w:hAnsi="Arial" w:cs="Arial"/>
        </w:rPr>
        <w:lastRenderedPageBreak/>
        <w:t>AUTHORIZATION</w:t>
      </w:r>
      <w:r>
        <w:rPr>
          <w:rFonts w:ascii="Arial" w:hAnsi="Arial" w:cs="Arial"/>
        </w:rPr>
        <w:t xml:space="preserve"> FOR REPRODUCTION</w:t>
      </w:r>
    </w:p>
    <w:p w:rsidR="00DC3EA1" w:rsidRDefault="001D17C2" w:rsidP="00DC3EA1">
      <w:pPr>
        <w:spacing w:line="240" w:lineRule="auto"/>
        <w:contextualSpacing/>
        <w:jc w:val="center"/>
        <w:rPr>
          <w:rFonts w:ascii="Arial" w:hAnsi="Arial" w:cs="Arial"/>
        </w:rPr>
      </w:pPr>
      <w:r>
        <w:rPr>
          <w:rFonts w:ascii="Arial" w:hAnsi="Arial" w:cs="Arial"/>
        </w:rPr>
        <w:t>OF MASTER’S THESIS</w:t>
      </w:r>
    </w:p>
    <w:p w:rsidR="00DC3EA1" w:rsidRDefault="00DC3EA1" w:rsidP="00DC3EA1">
      <w:pPr>
        <w:spacing w:line="480" w:lineRule="auto"/>
        <w:contextualSpacing/>
        <w:jc w:val="center"/>
        <w:rPr>
          <w:rFonts w:ascii="Arial" w:hAnsi="Arial" w:cs="Arial"/>
        </w:rPr>
      </w:pPr>
    </w:p>
    <w:p w:rsidR="00DC3EA1" w:rsidRDefault="00DC3EA1" w:rsidP="00DC3EA1">
      <w:pPr>
        <w:spacing w:line="480" w:lineRule="auto"/>
        <w:contextualSpacing/>
        <w:jc w:val="center"/>
        <w:rPr>
          <w:rFonts w:ascii="Arial" w:hAnsi="Arial" w:cs="Arial"/>
        </w:rPr>
      </w:pPr>
    </w:p>
    <w:p w:rsidR="00DC3EA1" w:rsidRDefault="00DC3EA1" w:rsidP="00DC3EA1">
      <w:pPr>
        <w:spacing w:line="480" w:lineRule="auto"/>
        <w:contextualSpacing/>
        <w:jc w:val="center"/>
        <w:rPr>
          <w:rFonts w:ascii="Arial" w:hAnsi="Arial" w:cs="Arial"/>
        </w:rPr>
      </w:pPr>
    </w:p>
    <w:p w:rsidR="00DC3EA1" w:rsidRDefault="00DC3EA1" w:rsidP="00DC3EA1">
      <w:pPr>
        <w:spacing w:line="240" w:lineRule="auto"/>
        <w:contextualSpacing/>
        <w:rPr>
          <w:rFonts w:ascii="Arial" w:hAnsi="Arial" w:cs="Arial"/>
        </w:rPr>
      </w:pPr>
      <w:r>
        <w:rPr>
          <w:rFonts w:ascii="Arial" w:hAnsi="Arial" w:cs="Arial"/>
        </w:rPr>
        <w:t>I grant permission for the reproduction of this thesis in its entirety or any of its parts, without further authorization from me.</w:t>
      </w:r>
    </w:p>
    <w:p w:rsidR="00DC3EA1" w:rsidRDefault="00DC3EA1" w:rsidP="00DC3EA1">
      <w:pPr>
        <w:spacing w:line="240" w:lineRule="auto"/>
        <w:contextualSpacing/>
        <w:rPr>
          <w:rFonts w:ascii="Arial" w:hAnsi="Arial" w:cs="Arial"/>
        </w:rPr>
      </w:pPr>
    </w:p>
    <w:p w:rsidR="00DC3EA1" w:rsidRDefault="00DC3EA1" w:rsidP="00DC3EA1">
      <w:pPr>
        <w:spacing w:line="240" w:lineRule="auto"/>
        <w:contextualSpacing/>
        <w:rPr>
          <w:rFonts w:ascii="Arial" w:hAnsi="Arial" w:cs="Arial"/>
        </w:rPr>
      </w:pPr>
    </w:p>
    <w:p w:rsidR="00A11467" w:rsidRDefault="00A11467" w:rsidP="00DC3EA1">
      <w:pPr>
        <w:spacing w:line="240" w:lineRule="auto"/>
        <w:contextualSpacing/>
        <w:rPr>
          <w:rFonts w:ascii="Arial" w:hAnsi="Arial" w:cs="Arial"/>
        </w:rPr>
      </w:pPr>
    </w:p>
    <w:p w:rsidR="00A11467" w:rsidRDefault="00A11467" w:rsidP="00DC3EA1">
      <w:pPr>
        <w:pBdr>
          <w:bottom w:val="single" w:sz="12" w:space="1" w:color="auto"/>
        </w:pBdr>
        <w:spacing w:line="240" w:lineRule="auto"/>
        <w:contextualSpacing/>
        <w:rPr>
          <w:rFonts w:ascii="Arial" w:hAnsi="Arial" w:cs="Arial"/>
        </w:rPr>
      </w:pPr>
    </w:p>
    <w:p w:rsidR="00A11467" w:rsidRDefault="00A11467" w:rsidP="00DC3EA1">
      <w:pPr>
        <w:spacing w:line="240" w:lineRule="auto"/>
        <w:contextualSpacing/>
        <w:rPr>
          <w:rFonts w:ascii="Arial" w:hAnsi="Arial" w:cs="Arial"/>
        </w:rPr>
      </w:pPr>
      <w:r>
        <w:rPr>
          <w:rFonts w:ascii="Arial" w:hAnsi="Arial" w:cs="Arial"/>
        </w:rPr>
        <w:t>Signature</w:t>
      </w:r>
    </w:p>
    <w:p w:rsidR="00A11467" w:rsidRDefault="00A11467" w:rsidP="00DC3EA1">
      <w:pPr>
        <w:spacing w:line="240" w:lineRule="auto"/>
        <w:contextualSpacing/>
        <w:rPr>
          <w:rFonts w:ascii="Arial" w:hAnsi="Arial" w:cs="Arial"/>
        </w:rPr>
      </w:pPr>
    </w:p>
    <w:p w:rsidR="00A11467" w:rsidRDefault="00A11467" w:rsidP="00DC3EA1">
      <w:pPr>
        <w:spacing w:line="240" w:lineRule="auto"/>
        <w:contextualSpacing/>
        <w:rPr>
          <w:rFonts w:ascii="Arial" w:hAnsi="Arial" w:cs="Arial"/>
        </w:rPr>
      </w:pPr>
    </w:p>
    <w:p w:rsidR="00A11467" w:rsidRDefault="00A11467" w:rsidP="00DC3EA1">
      <w:pPr>
        <w:pBdr>
          <w:bottom w:val="single" w:sz="12" w:space="1" w:color="auto"/>
        </w:pBdr>
        <w:spacing w:line="240" w:lineRule="auto"/>
        <w:contextualSpacing/>
        <w:rPr>
          <w:rFonts w:ascii="Arial" w:hAnsi="Arial" w:cs="Arial"/>
        </w:rPr>
      </w:pPr>
    </w:p>
    <w:p w:rsidR="00A11467" w:rsidRPr="001D17C2" w:rsidRDefault="00A11467" w:rsidP="00DC3EA1">
      <w:pPr>
        <w:spacing w:line="240" w:lineRule="auto"/>
        <w:contextualSpacing/>
        <w:rPr>
          <w:rFonts w:ascii="Arial" w:hAnsi="Arial" w:cs="Arial"/>
        </w:rPr>
      </w:pPr>
      <w:r>
        <w:rPr>
          <w:rFonts w:ascii="Arial" w:hAnsi="Arial" w:cs="Arial"/>
        </w:rPr>
        <w:t>Date</w:t>
      </w:r>
    </w:p>
    <w:p w:rsidR="001D17C2" w:rsidRDefault="001D17C2">
      <w:pPr>
        <w:rPr>
          <w:rFonts w:ascii="Arial" w:hAnsi="Arial" w:cs="Arial"/>
        </w:rPr>
      </w:pPr>
      <w:r>
        <w:rPr>
          <w:rFonts w:ascii="Arial" w:hAnsi="Arial" w:cs="Arial"/>
        </w:rPr>
        <w:br w:type="page"/>
      </w:r>
    </w:p>
    <w:p w:rsidR="00C52088" w:rsidRDefault="00A11467" w:rsidP="00A11467">
      <w:pPr>
        <w:jc w:val="center"/>
        <w:rPr>
          <w:rFonts w:ascii="Arial" w:hAnsi="Arial" w:cs="Arial"/>
        </w:rPr>
      </w:pPr>
      <w:r>
        <w:rPr>
          <w:rFonts w:ascii="Arial" w:hAnsi="Arial" w:cs="Arial"/>
        </w:rPr>
        <w:lastRenderedPageBreak/>
        <w:t>APPROVAL PAGE</w:t>
      </w:r>
    </w:p>
    <w:p w:rsidR="00A11467" w:rsidRDefault="00A11467" w:rsidP="00A11467">
      <w:pPr>
        <w:jc w:val="center"/>
        <w:rPr>
          <w:rFonts w:ascii="Arial" w:hAnsi="Arial" w:cs="Arial"/>
        </w:rPr>
      </w:pPr>
    </w:p>
    <w:p w:rsidR="00A11467" w:rsidRDefault="00A11467" w:rsidP="004F2EF9">
      <w:pPr>
        <w:ind w:left="2160" w:hanging="2160"/>
        <w:rPr>
          <w:rFonts w:ascii="Arial" w:hAnsi="Arial" w:cs="Arial"/>
        </w:rPr>
      </w:pPr>
      <w:r>
        <w:rPr>
          <w:rFonts w:ascii="Arial" w:hAnsi="Arial" w:cs="Arial"/>
        </w:rPr>
        <w:t>TITLE:</w:t>
      </w:r>
      <w:r w:rsidR="003414A1">
        <w:rPr>
          <w:rFonts w:ascii="Arial" w:hAnsi="Arial" w:cs="Arial"/>
        </w:rPr>
        <w:tab/>
      </w:r>
      <w:r w:rsidR="004F2EF9">
        <w:rPr>
          <w:rFonts w:ascii="Arial" w:hAnsi="Arial" w:cs="Arial"/>
          <w:sz w:val="24"/>
          <w:szCs w:val="24"/>
        </w:rPr>
        <w:t xml:space="preserve">Eight Degree of Freedom </w:t>
      </w:r>
      <w:r w:rsidR="004F2EF9" w:rsidRPr="006301CF">
        <w:rPr>
          <w:rFonts w:ascii="Arial" w:hAnsi="Arial" w:cs="Arial"/>
          <w:sz w:val="24"/>
          <w:szCs w:val="24"/>
        </w:rPr>
        <w:t>Vehicle Model</w:t>
      </w:r>
      <w:r w:rsidR="004F2EF9">
        <w:rPr>
          <w:rFonts w:ascii="Arial" w:hAnsi="Arial" w:cs="Arial"/>
          <w:sz w:val="24"/>
          <w:szCs w:val="24"/>
        </w:rPr>
        <w:t xml:space="preserve"> with Pitch, Yaw, Tire Control</w:t>
      </w:r>
      <w:r w:rsidR="009E164F">
        <w:rPr>
          <w:rFonts w:ascii="Arial" w:hAnsi="Arial" w:cs="Arial"/>
          <w:sz w:val="24"/>
          <w:szCs w:val="24"/>
        </w:rPr>
        <w:t xml:space="preserve"> and Sensor Input</w:t>
      </w:r>
    </w:p>
    <w:p w:rsidR="003414A1" w:rsidRDefault="003414A1" w:rsidP="00A11467">
      <w:pPr>
        <w:rPr>
          <w:rFonts w:ascii="Arial" w:hAnsi="Arial" w:cs="Arial"/>
        </w:rPr>
      </w:pPr>
      <w:r>
        <w:rPr>
          <w:rFonts w:ascii="Arial" w:hAnsi="Arial" w:cs="Arial"/>
        </w:rPr>
        <w:t xml:space="preserve">AUTHOR: </w:t>
      </w:r>
      <w:r>
        <w:rPr>
          <w:rFonts w:ascii="Arial" w:hAnsi="Arial" w:cs="Arial"/>
        </w:rPr>
        <w:tab/>
      </w:r>
      <w:r>
        <w:rPr>
          <w:rFonts w:ascii="Arial" w:hAnsi="Arial" w:cs="Arial"/>
        </w:rPr>
        <w:tab/>
        <w:t>Sean T. Hirtle</w:t>
      </w:r>
    </w:p>
    <w:p w:rsidR="003414A1" w:rsidRDefault="003414A1" w:rsidP="003414A1">
      <w:pPr>
        <w:spacing w:line="240" w:lineRule="auto"/>
        <w:contextualSpacing/>
        <w:rPr>
          <w:rFonts w:ascii="Arial" w:hAnsi="Arial" w:cs="Arial"/>
        </w:rPr>
      </w:pPr>
      <w:r>
        <w:rPr>
          <w:rFonts w:ascii="Arial" w:hAnsi="Arial" w:cs="Arial"/>
        </w:rPr>
        <w:t>DATE</w:t>
      </w:r>
    </w:p>
    <w:p w:rsidR="003414A1" w:rsidRDefault="003414A1" w:rsidP="003414A1">
      <w:pPr>
        <w:spacing w:line="240" w:lineRule="auto"/>
        <w:contextualSpacing/>
        <w:rPr>
          <w:rFonts w:ascii="Arial" w:hAnsi="Arial" w:cs="Arial"/>
        </w:rPr>
      </w:pPr>
      <w:r>
        <w:rPr>
          <w:rFonts w:ascii="Arial" w:hAnsi="Arial" w:cs="Arial"/>
        </w:rPr>
        <w:t xml:space="preserve">SUBMITTED: </w:t>
      </w:r>
      <w:r>
        <w:rPr>
          <w:rFonts w:ascii="Arial" w:hAnsi="Arial" w:cs="Arial"/>
        </w:rPr>
        <w:tab/>
      </w:r>
      <w:r>
        <w:rPr>
          <w:rFonts w:ascii="Arial" w:hAnsi="Arial" w:cs="Arial"/>
        </w:rPr>
        <w:tab/>
      </w:r>
      <w:r w:rsidR="00DE1B43">
        <w:rPr>
          <w:rFonts w:ascii="Arial" w:hAnsi="Arial" w:cs="Arial"/>
        </w:rPr>
        <w:t>June 5, 2010</w:t>
      </w:r>
    </w:p>
    <w:p w:rsidR="003414A1" w:rsidRDefault="003414A1" w:rsidP="003414A1">
      <w:pPr>
        <w:spacing w:line="240" w:lineRule="auto"/>
        <w:contextualSpacing/>
        <w:rPr>
          <w:rFonts w:ascii="Arial" w:hAnsi="Arial" w:cs="Arial"/>
        </w:rPr>
      </w:pPr>
    </w:p>
    <w:p w:rsidR="003414A1" w:rsidRDefault="003414A1" w:rsidP="003414A1">
      <w:pPr>
        <w:spacing w:line="240" w:lineRule="auto"/>
        <w:contextualSpacing/>
        <w:rPr>
          <w:rFonts w:ascii="Arial" w:hAnsi="Arial" w:cs="Arial"/>
        </w:rPr>
      </w:pPr>
    </w:p>
    <w:p w:rsidR="003414A1" w:rsidRDefault="003414A1" w:rsidP="003414A1">
      <w:pPr>
        <w:spacing w:line="240" w:lineRule="auto"/>
        <w:contextualSpacing/>
        <w:rPr>
          <w:rFonts w:ascii="Arial" w:hAnsi="Arial" w:cs="Arial"/>
        </w:rPr>
      </w:pPr>
    </w:p>
    <w:p w:rsidR="003414A1" w:rsidRDefault="00B835D5" w:rsidP="003414A1">
      <w:pPr>
        <w:spacing w:line="240" w:lineRule="auto"/>
        <w:contextualSpacing/>
        <w:rPr>
          <w:rFonts w:ascii="Arial" w:hAnsi="Arial" w:cs="Arial"/>
        </w:rPr>
      </w:pPr>
      <w:r>
        <w:rPr>
          <w:rFonts w:ascii="Arial" w:hAnsi="Arial" w:cs="Arial"/>
          <w:u w:val="single"/>
        </w:rPr>
        <w:t>Charles Birdsong</w:t>
      </w:r>
      <w:r w:rsidR="009E257A">
        <w:rPr>
          <w:rFonts w:ascii="Arial" w:hAnsi="Arial" w:cs="Arial"/>
        </w:rPr>
        <w:t>__________</w:t>
      </w:r>
      <w:r w:rsidR="0033552B">
        <w:rPr>
          <w:rFonts w:ascii="Arial" w:hAnsi="Arial" w:cs="Arial"/>
        </w:rPr>
        <w:t>___</w:t>
      </w:r>
      <w:r w:rsidR="009E257A">
        <w:rPr>
          <w:rFonts w:ascii="Arial" w:hAnsi="Arial" w:cs="Arial"/>
        </w:rPr>
        <w:tab/>
      </w:r>
      <w:r w:rsidR="009E257A">
        <w:rPr>
          <w:rFonts w:ascii="Arial" w:hAnsi="Arial" w:cs="Arial"/>
        </w:rPr>
        <w:tab/>
        <w:t>_________________________</w:t>
      </w:r>
    </w:p>
    <w:p w:rsidR="009E257A" w:rsidRDefault="009E257A" w:rsidP="003414A1">
      <w:pPr>
        <w:spacing w:line="240" w:lineRule="auto"/>
        <w:contextualSpacing/>
        <w:rPr>
          <w:rFonts w:ascii="Arial" w:hAnsi="Arial" w:cs="Arial"/>
        </w:rPr>
      </w:pPr>
      <w:r>
        <w:rPr>
          <w:rFonts w:ascii="Arial" w:hAnsi="Arial" w:cs="Arial"/>
        </w:rPr>
        <w:t>Adviser/Committee Chair</w:t>
      </w:r>
      <w:r>
        <w:rPr>
          <w:rFonts w:ascii="Arial" w:hAnsi="Arial" w:cs="Arial"/>
        </w:rPr>
        <w:tab/>
      </w:r>
      <w:r>
        <w:rPr>
          <w:rFonts w:ascii="Arial" w:hAnsi="Arial" w:cs="Arial"/>
        </w:rPr>
        <w:tab/>
      </w:r>
      <w:r>
        <w:rPr>
          <w:rFonts w:ascii="Arial" w:hAnsi="Arial" w:cs="Arial"/>
        </w:rPr>
        <w:tab/>
        <w:t>Signature</w:t>
      </w:r>
    </w:p>
    <w:p w:rsidR="009E257A" w:rsidRDefault="009E257A" w:rsidP="003414A1">
      <w:pPr>
        <w:spacing w:line="240" w:lineRule="auto"/>
        <w:contextualSpacing/>
        <w:rPr>
          <w:rFonts w:ascii="Arial" w:hAnsi="Arial" w:cs="Arial"/>
        </w:rPr>
      </w:pPr>
    </w:p>
    <w:p w:rsidR="009E257A" w:rsidRDefault="009E257A" w:rsidP="003414A1">
      <w:pPr>
        <w:spacing w:line="240" w:lineRule="auto"/>
        <w:contextualSpacing/>
        <w:rPr>
          <w:rFonts w:ascii="Arial" w:hAnsi="Arial" w:cs="Arial"/>
        </w:rPr>
      </w:pPr>
    </w:p>
    <w:p w:rsidR="009E257A" w:rsidRDefault="009E257A" w:rsidP="003414A1">
      <w:pPr>
        <w:spacing w:line="240" w:lineRule="auto"/>
        <w:contextualSpacing/>
        <w:rPr>
          <w:rFonts w:ascii="Arial" w:hAnsi="Arial" w:cs="Arial"/>
        </w:rPr>
      </w:pPr>
    </w:p>
    <w:p w:rsidR="009E257A" w:rsidRDefault="001E02ED" w:rsidP="009E257A">
      <w:pPr>
        <w:spacing w:line="240" w:lineRule="auto"/>
        <w:contextualSpacing/>
        <w:rPr>
          <w:rFonts w:ascii="Arial" w:hAnsi="Arial" w:cs="Arial"/>
        </w:rPr>
      </w:pPr>
      <w:r w:rsidRPr="001E02ED">
        <w:rPr>
          <w:rFonts w:ascii="Arial" w:hAnsi="Arial" w:cs="Arial"/>
          <w:u w:val="single"/>
        </w:rPr>
        <w:t>J. Mello</w:t>
      </w:r>
      <w:r w:rsidR="009E257A">
        <w:rPr>
          <w:rFonts w:ascii="Arial" w:hAnsi="Arial" w:cs="Arial"/>
        </w:rPr>
        <w:t>_____________________</w:t>
      </w:r>
      <w:r w:rsidR="009E257A">
        <w:rPr>
          <w:rFonts w:ascii="Arial" w:hAnsi="Arial" w:cs="Arial"/>
        </w:rPr>
        <w:tab/>
      </w:r>
      <w:r w:rsidR="009E257A">
        <w:rPr>
          <w:rFonts w:ascii="Arial" w:hAnsi="Arial" w:cs="Arial"/>
        </w:rPr>
        <w:tab/>
        <w:t>_________________________</w:t>
      </w:r>
    </w:p>
    <w:p w:rsidR="009E257A" w:rsidRPr="00A87DFB" w:rsidRDefault="009E257A" w:rsidP="009E257A">
      <w:pPr>
        <w:spacing w:line="240" w:lineRule="auto"/>
        <w:contextualSpacing/>
        <w:rPr>
          <w:rFonts w:ascii="Arial" w:hAnsi="Arial" w:cs="Arial"/>
        </w:rPr>
      </w:pPr>
      <w:r>
        <w:rPr>
          <w:rFonts w:ascii="Arial" w:hAnsi="Arial" w:cs="Arial"/>
        </w:rPr>
        <w:t>Committee Member</w:t>
      </w:r>
      <w:r>
        <w:rPr>
          <w:rFonts w:ascii="Arial" w:hAnsi="Arial" w:cs="Arial"/>
        </w:rPr>
        <w:tab/>
      </w:r>
      <w:r>
        <w:rPr>
          <w:rFonts w:ascii="Arial" w:hAnsi="Arial" w:cs="Arial"/>
        </w:rPr>
        <w:tab/>
      </w:r>
      <w:r>
        <w:rPr>
          <w:rFonts w:ascii="Arial" w:hAnsi="Arial" w:cs="Arial"/>
        </w:rPr>
        <w:tab/>
      </w:r>
      <w:r>
        <w:rPr>
          <w:rFonts w:ascii="Arial" w:hAnsi="Arial" w:cs="Arial"/>
        </w:rPr>
        <w:tab/>
        <w:t>Signature</w:t>
      </w:r>
    </w:p>
    <w:p w:rsidR="009E257A" w:rsidRDefault="009E257A" w:rsidP="003414A1">
      <w:pPr>
        <w:spacing w:line="240" w:lineRule="auto"/>
        <w:contextualSpacing/>
        <w:rPr>
          <w:rFonts w:ascii="Arial" w:hAnsi="Arial" w:cs="Arial"/>
        </w:rPr>
      </w:pPr>
    </w:p>
    <w:p w:rsidR="009E257A" w:rsidRDefault="009E257A" w:rsidP="003414A1">
      <w:pPr>
        <w:spacing w:line="240" w:lineRule="auto"/>
        <w:contextualSpacing/>
        <w:rPr>
          <w:rFonts w:ascii="Arial" w:hAnsi="Arial" w:cs="Arial"/>
        </w:rPr>
      </w:pPr>
    </w:p>
    <w:p w:rsidR="009E257A" w:rsidRDefault="009E257A" w:rsidP="003414A1">
      <w:pPr>
        <w:spacing w:line="240" w:lineRule="auto"/>
        <w:contextualSpacing/>
        <w:rPr>
          <w:rFonts w:ascii="Arial" w:hAnsi="Arial" w:cs="Arial"/>
        </w:rPr>
      </w:pPr>
    </w:p>
    <w:p w:rsidR="009E257A" w:rsidRDefault="001E02ED" w:rsidP="009E257A">
      <w:pPr>
        <w:spacing w:line="240" w:lineRule="auto"/>
        <w:contextualSpacing/>
        <w:rPr>
          <w:rFonts w:ascii="Arial" w:hAnsi="Arial" w:cs="Arial"/>
        </w:rPr>
      </w:pPr>
      <w:r w:rsidRPr="001E02ED">
        <w:rPr>
          <w:rFonts w:ascii="Arial" w:hAnsi="Arial" w:cs="Arial"/>
          <w:u w:val="single"/>
        </w:rPr>
        <w:t>J. Fabojanic</w:t>
      </w:r>
      <w:r>
        <w:rPr>
          <w:rFonts w:ascii="Arial" w:hAnsi="Arial" w:cs="Arial"/>
        </w:rPr>
        <w:t>_</w:t>
      </w:r>
      <w:r w:rsidR="009E257A">
        <w:rPr>
          <w:rFonts w:ascii="Arial" w:hAnsi="Arial" w:cs="Arial"/>
        </w:rPr>
        <w:t>_________________</w:t>
      </w:r>
      <w:r w:rsidR="009E257A">
        <w:rPr>
          <w:rFonts w:ascii="Arial" w:hAnsi="Arial" w:cs="Arial"/>
        </w:rPr>
        <w:tab/>
      </w:r>
      <w:r w:rsidR="009E257A">
        <w:rPr>
          <w:rFonts w:ascii="Arial" w:hAnsi="Arial" w:cs="Arial"/>
        </w:rPr>
        <w:tab/>
        <w:t>_________________________</w:t>
      </w:r>
    </w:p>
    <w:p w:rsidR="009E257A" w:rsidRPr="00A87DFB" w:rsidRDefault="009E257A" w:rsidP="009E257A">
      <w:pPr>
        <w:spacing w:line="240" w:lineRule="auto"/>
        <w:contextualSpacing/>
        <w:rPr>
          <w:rFonts w:ascii="Arial" w:hAnsi="Arial" w:cs="Arial"/>
        </w:rPr>
      </w:pPr>
      <w:r>
        <w:rPr>
          <w:rFonts w:ascii="Arial" w:hAnsi="Arial" w:cs="Arial"/>
        </w:rPr>
        <w:t xml:space="preserve">Committee </w:t>
      </w:r>
      <w:r w:rsidR="00E25CAC">
        <w:rPr>
          <w:rFonts w:ascii="Arial" w:hAnsi="Arial" w:cs="Arial"/>
        </w:rPr>
        <w:t>Member</w:t>
      </w:r>
      <w:r w:rsidR="00E25CAC">
        <w:rPr>
          <w:rFonts w:ascii="Arial" w:hAnsi="Arial" w:cs="Arial"/>
        </w:rPr>
        <w:tab/>
      </w:r>
      <w:r>
        <w:rPr>
          <w:rFonts w:ascii="Arial" w:hAnsi="Arial" w:cs="Arial"/>
        </w:rPr>
        <w:tab/>
      </w:r>
      <w:r>
        <w:rPr>
          <w:rFonts w:ascii="Arial" w:hAnsi="Arial" w:cs="Arial"/>
        </w:rPr>
        <w:tab/>
      </w:r>
      <w:r>
        <w:rPr>
          <w:rFonts w:ascii="Arial" w:hAnsi="Arial" w:cs="Arial"/>
        </w:rPr>
        <w:tab/>
        <w:t>Signature</w:t>
      </w:r>
    </w:p>
    <w:p w:rsidR="00E25CAC" w:rsidRDefault="00E25CAC" w:rsidP="003414A1">
      <w:pPr>
        <w:spacing w:line="240" w:lineRule="auto"/>
        <w:contextualSpacing/>
        <w:rPr>
          <w:rFonts w:ascii="Arial" w:hAnsi="Arial" w:cs="Arial"/>
        </w:rPr>
      </w:pPr>
    </w:p>
    <w:p w:rsidR="00E25CAC" w:rsidRDefault="00E25CAC">
      <w:pPr>
        <w:rPr>
          <w:rFonts w:ascii="Arial" w:hAnsi="Arial" w:cs="Arial"/>
        </w:rPr>
      </w:pPr>
      <w:r>
        <w:rPr>
          <w:rFonts w:ascii="Arial" w:hAnsi="Arial" w:cs="Arial"/>
        </w:rPr>
        <w:br w:type="page"/>
      </w:r>
    </w:p>
    <w:p w:rsidR="009E257A" w:rsidRDefault="009E257A"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r>
        <w:rPr>
          <w:rFonts w:ascii="Arial" w:hAnsi="Arial" w:cs="Arial"/>
        </w:rPr>
        <w:t>ABSTRACT</w:t>
      </w:r>
    </w:p>
    <w:p w:rsidR="00E25CAC" w:rsidRDefault="00E25CAC"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r>
        <w:rPr>
          <w:rFonts w:ascii="Arial" w:hAnsi="Arial" w:cs="Arial"/>
        </w:rPr>
        <w:t>VEHICLE MODEL</w:t>
      </w:r>
    </w:p>
    <w:p w:rsidR="00E25CAC" w:rsidRDefault="00E25CAC"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r>
        <w:rPr>
          <w:rFonts w:ascii="Arial" w:hAnsi="Arial" w:cs="Arial"/>
        </w:rPr>
        <w:t>By:</w:t>
      </w:r>
    </w:p>
    <w:p w:rsidR="00E25CAC" w:rsidRDefault="00E25CAC"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r>
        <w:rPr>
          <w:rFonts w:ascii="Arial" w:hAnsi="Arial" w:cs="Arial"/>
        </w:rPr>
        <w:t>Sean T. Hirtle</w:t>
      </w:r>
    </w:p>
    <w:p w:rsidR="00E25CAC" w:rsidRDefault="00E25CAC"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p>
    <w:p w:rsidR="00E25CAC" w:rsidRDefault="00E25CAC" w:rsidP="00E25CAC">
      <w:pPr>
        <w:spacing w:line="240" w:lineRule="auto"/>
        <w:contextualSpacing/>
        <w:jc w:val="center"/>
        <w:rPr>
          <w:rFonts w:ascii="Arial" w:hAnsi="Arial" w:cs="Arial"/>
        </w:rPr>
      </w:pPr>
    </w:p>
    <w:p w:rsidR="00C345C2" w:rsidRPr="002201F0" w:rsidRDefault="00865BAF" w:rsidP="00865BAF">
      <w:pPr>
        <w:spacing w:line="480" w:lineRule="auto"/>
        <w:contextualSpacing/>
        <w:rPr>
          <w:rFonts w:ascii="Arial" w:hAnsi="Arial" w:cs="Arial"/>
        </w:rPr>
      </w:pPr>
      <w:r>
        <w:rPr>
          <w:rFonts w:ascii="Arial" w:hAnsi="Arial" w:cs="Arial"/>
        </w:rPr>
        <w:tab/>
        <w:t xml:space="preserve">This research focuses on the development of an eight degree of freedom vehicle model in the MATLAB computing language. </w:t>
      </w:r>
      <w:r w:rsidR="009004D9">
        <w:rPr>
          <w:rFonts w:ascii="Arial" w:hAnsi="Arial" w:cs="Arial"/>
        </w:rPr>
        <w:t>It</w:t>
      </w:r>
      <w:r w:rsidR="002201F0">
        <w:rPr>
          <w:rFonts w:ascii="Arial" w:hAnsi="Arial" w:cs="Arial"/>
        </w:rPr>
        <w:t>s purpose</w:t>
      </w:r>
      <w:r>
        <w:rPr>
          <w:rFonts w:ascii="Arial" w:hAnsi="Arial" w:cs="Arial"/>
        </w:rPr>
        <w:t xml:space="preserve"> is to provide flexibility in the </w:t>
      </w:r>
      <w:r w:rsidR="002201F0">
        <w:rPr>
          <w:rFonts w:ascii="Arial" w:hAnsi="Arial" w:cs="Arial"/>
        </w:rPr>
        <w:t xml:space="preserve">modeling and </w:t>
      </w:r>
      <w:r>
        <w:rPr>
          <w:rFonts w:ascii="Arial" w:hAnsi="Arial" w:cs="Arial"/>
        </w:rPr>
        <w:t xml:space="preserve">implementation </w:t>
      </w:r>
      <w:r w:rsidR="002201F0">
        <w:rPr>
          <w:rFonts w:ascii="Arial" w:hAnsi="Arial" w:cs="Arial"/>
        </w:rPr>
        <w:t xml:space="preserve">of signal inputs and </w:t>
      </w:r>
      <w:r>
        <w:rPr>
          <w:rFonts w:ascii="Arial" w:hAnsi="Arial" w:cs="Arial"/>
        </w:rPr>
        <w:t>crash avoidance logic while maintaining accuracy in the physics of the vehicle’s motion.</w:t>
      </w:r>
      <w:r w:rsidR="002201F0">
        <w:rPr>
          <w:rFonts w:ascii="Arial" w:hAnsi="Arial" w:cs="Arial"/>
        </w:rPr>
        <w:t xml:space="preserve"> </w:t>
      </w:r>
      <w:ins w:id="0" w:author="meuser" w:date="2010-06-05T16:46:00Z">
        <w:r w:rsidR="000E7BA6">
          <w:rPr>
            <w:rFonts w:ascii="Arial" w:hAnsi="Arial" w:cs="Arial"/>
          </w:rPr>
          <w:t>Firstly, the equations of motion for the bodies involved under a reasonable set of assumptions were developed</w:t>
        </w:r>
      </w:ins>
      <w:r w:rsidR="002201F0">
        <w:rPr>
          <w:rFonts w:ascii="Arial" w:hAnsi="Arial" w:cs="Arial"/>
        </w:rPr>
        <w:t>.</w:t>
      </w:r>
      <w:ins w:id="1" w:author="meuser" w:date="2010-06-05T16:47:00Z">
        <w:r w:rsidR="000E7BA6">
          <w:rPr>
            <w:rFonts w:ascii="Arial" w:hAnsi="Arial" w:cs="Arial"/>
          </w:rPr>
          <w:t xml:space="preserve"> Next the </w:t>
        </w:r>
      </w:ins>
      <w:ins w:id="2" w:author="meuser" w:date="2010-06-05T16:48:00Z">
        <w:r w:rsidR="000E7BA6">
          <w:rPr>
            <w:rFonts w:ascii="Arial" w:hAnsi="Arial" w:cs="Arial"/>
          </w:rPr>
          <w:t>model was translated to computer code.</w:t>
        </w:r>
      </w:ins>
      <w:r w:rsidR="002201F0">
        <w:rPr>
          <w:rFonts w:ascii="Arial" w:hAnsi="Arial" w:cs="Arial"/>
        </w:rPr>
        <w:t xml:space="preserve"> By writing the model in </w:t>
      </w:r>
      <w:r w:rsidR="008A05D8">
        <w:rPr>
          <w:rFonts w:ascii="Arial" w:hAnsi="Arial" w:cs="Arial"/>
        </w:rPr>
        <w:t xml:space="preserve">SimuLink with </w:t>
      </w:r>
      <w:r w:rsidR="002201F0">
        <w:rPr>
          <w:rFonts w:ascii="Arial" w:hAnsi="Arial" w:cs="Arial"/>
          <w:i/>
        </w:rPr>
        <w:t>*.m</w:t>
      </w:r>
      <w:r w:rsidR="002201F0">
        <w:rPr>
          <w:rFonts w:ascii="Arial" w:hAnsi="Arial" w:cs="Arial"/>
        </w:rPr>
        <w:t xml:space="preserve"> files, the modularity of the code is </w:t>
      </w:r>
      <w:commentRangeStart w:id="3"/>
      <w:r w:rsidR="002201F0">
        <w:rPr>
          <w:rFonts w:ascii="Arial" w:hAnsi="Arial" w:cs="Arial"/>
        </w:rPr>
        <w:t>enhanced</w:t>
      </w:r>
      <w:commentRangeEnd w:id="3"/>
      <w:r w:rsidR="00D1134C">
        <w:rPr>
          <w:rStyle w:val="CommentReference"/>
        </w:rPr>
        <w:commentReference w:id="3"/>
      </w:r>
      <w:r w:rsidR="002201F0">
        <w:rPr>
          <w:rFonts w:ascii="Arial" w:hAnsi="Arial" w:cs="Arial"/>
        </w:rPr>
        <w:t>.</w:t>
      </w:r>
      <w:ins w:id="4" w:author="meuser" w:date="2010-06-05T16:41:00Z">
        <w:r w:rsidR="001E6DB3">
          <w:rPr>
            <w:rFonts w:ascii="Arial" w:hAnsi="Arial" w:cs="Arial"/>
          </w:rPr>
          <w:t xml:space="preserve"> </w:t>
        </w:r>
      </w:ins>
      <w:ins w:id="5" w:author="meuser" w:date="2010-06-05T16:42:00Z">
        <w:r w:rsidR="001E6DB3">
          <w:rPr>
            <w:rFonts w:ascii="Arial" w:hAnsi="Arial" w:cs="Arial"/>
          </w:rPr>
          <w:t xml:space="preserve">To validate the model, several </w:t>
        </w:r>
      </w:ins>
      <w:ins w:id="6" w:author="meuser" w:date="2010-06-05T16:45:00Z">
        <w:r w:rsidR="00FC38CD">
          <w:rPr>
            <w:rFonts w:ascii="Arial" w:hAnsi="Arial" w:cs="Arial"/>
          </w:rPr>
          <w:t xml:space="preserve">well defined </w:t>
        </w:r>
      </w:ins>
      <w:ins w:id="7" w:author="meuser" w:date="2010-06-05T16:42:00Z">
        <w:r w:rsidR="001E6DB3">
          <w:rPr>
            <w:rFonts w:ascii="Arial" w:hAnsi="Arial" w:cs="Arial"/>
          </w:rPr>
          <w:t xml:space="preserve">tests were </w:t>
        </w:r>
        <w:del w:id="8" w:author=" Charles Birdsong" w:date="2010-06-06T19:38:00Z">
          <w:r w:rsidR="001E6DB3" w:rsidDel="001B13DB">
            <w:rPr>
              <w:rFonts w:ascii="Arial" w:hAnsi="Arial" w:cs="Arial"/>
            </w:rPr>
            <w:delText>ran</w:delText>
          </w:r>
        </w:del>
      </w:ins>
      <w:ins w:id="9" w:author=" Charles Birdsong" w:date="2010-06-06T19:38:00Z">
        <w:r w:rsidR="001B13DB">
          <w:rPr>
            <w:rFonts w:ascii="Arial" w:hAnsi="Arial" w:cs="Arial"/>
          </w:rPr>
          <w:t>simulated</w:t>
        </w:r>
      </w:ins>
      <w:ins w:id="10" w:author="meuser" w:date="2010-06-05T16:45:00Z">
        <w:r w:rsidR="00FC38CD">
          <w:rPr>
            <w:rFonts w:ascii="Arial" w:hAnsi="Arial" w:cs="Arial"/>
          </w:rPr>
          <w:t>.</w:t>
        </w:r>
      </w:ins>
      <w:ins w:id="11" w:author="meuser" w:date="2010-06-05T16:42:00Z">
        <w:r w:rsidR="00FC38CD">
          <w:rPr>
            <w:rFonts w:ascii="Arial" w:hAnsi="Arial" w:cs="Arial"/>
          </w:rPr>
          <w:t xml:space="preserve"> </w:t>
        </w:r>
      </w:ins>
      <w:ins w:id="12" w:author="meuser" w:date="2010-06-05T16:45:00Z">
        <w:r w:rsidR="00FC38CD">
          <w:rPr>
            <w:rFonts w:ascii="Arial" w:hAnsi="Arial" w:cs="Arial"/>
          </w:rPr>
          <w:t>T</w:t>
        </w:r>
      </w:ins>
      <w:ins w:id="13" w:author="meuser" w:date="2010-06-05T16:42:00Z">
        <w:r w:rsidR="001E6DB3">
          <w:rPr>
            <w:rFonts w:ascii="Arial" w:hAnsi="Arial" w:cs="Arial"/>
          </w:rPr>
          <w:t xml:space="preserve">he solutions from this model were </w:t>
        </w:r>
      </w:ins>
      <w:ins w:id="14" w:author="meuser" w:date="2010-06-05T16:45:00Z">
        <w:r w:rsidR="00FC38CD">
          <w:rPr>
            <w:rFonts w:ascii="Arial" w:hAnsi="Arial" w:cs="Arial"/>
          </w:rPr>
          <w:t xml:space="preserve">then </w:t>
        </w:r>
      </w:ins>
      <w:ins w:id="15" w:author="meuser" w:date="2010-06-05T16:42:00Z">
        <w:r w:rsidR="001E6DB3">
          <w:rPr>
            <w:rFonts w:ascii="Arial" w:hAnsi="Arial" w:cs="Arial"/>
          </w:rPr>
          <w:t xml:space="preserve">compared against three independent </w:t>
        </w:r>
      </w:ins>
      <w:ins w:id="16" w:author="meuser" w:date="2010-06-05T16:45:00Z">
        <w:r w:rsidR="00FC38CD">
          <w:rPr>
            <w:rFonts w:ascii="Arial" w:hAnsi="Arial" w:cs="Arial"/>
          </w:rPr>
          <w:t xml:space="preserve">solution </w:t>
        </w:r>
      </w:ins>
      <w:ins w:id="17" w:author="meuser" w:date="2010-06-05T16:42:00Z">
        <w:r w:rsidR="001E6DB3">
          <w:rPr>
            <w:rFonts w:ascii="Arial" w:hAnsi="Arial" w:cs="Arial"/>
          </w:rPr>
          <w:t xml:space="preserve">sets. </w:t>
        </w:r>
      </w:ins>
      <w:ins w:id="18" w:author="meuser" w:date="2010-06-05T16:44:00Z">
        <w:r w:rsidR="001E6DB3">
          <w:rPr>
            <w:rFonts w:ascii="Arial" w:hAnsi="Arial" w:cs="Arial"/>
          </w:rPr>
          <w:t>T</w:t>
        </w:r>
      </w:ins>
      <w:ins w:id="19" w:author="meuser" w:date="2010-06-05T16:42:00Z">
        <w:r w:rsidR="001E6DB3">
          <w:rPr>
            <w:rFonts w:ascii="Arial" w:hAnsi="Arial" w:cs="Arial"/>
          </w:rPr>
          <w:t>he dynamics of the model developed in this paper</w:t>
        </w:r>
      </w:ins>
      <w:ins w:id="20" w:author="meuser" w:date="2010-06-05T16:43:00Z">
        <w:r w:rsidR="001E6DB3">
          <w:rPr>
            <w:rFonts w:ascii="Arial" w:hAnsi="Arial" w:cs="Arial"/>
          </w:rPr>
          <w:t xml:space="preserve"> </w:t>
        </w:r>
      </w:ins>
      <w:ins w:id="21" w:author="meuser" w:date="2010-06-05T16:44:00Z">
        <w:r w:rsidR="001E6DB3">
          <w:rPr>
            <w:rFonts w:ascii="Arial" w:hAnsi="Arial" w:cs="Arial"/>
          </w:rPr>
          <w:t xml:space="preserve">were </w:t>
        </w:r>
      </w:ins>
      <w:ins w:id="22" w:author="meuser" w:date="2010-06-05T16:42:00Z">
        <w:r w:rsidR="001E6DB3">
          <w:rPr>
            <w:rFonts w:ascii="Arial" w:hAnsi="Arial" w:cs="Arial"/>
          </w:rPr>
          <w:t>shown to agree</w:t>
        </w:r>
      </w:ins>
      <w:ins w:id="23" w:author="meuser" w:date="2010-06-05T16:46:00Z">
        <w:r w:rsidR="000E7BA6">
          <w:rPr>
            <w:rFonts w:ascii="Arial" w:hAnsi="Arial" w:cs="Arial"/>
          </w:rPr>
          <w:t xml:space="preserve"> with the independent data </w:t>
        </w:r>
        <w:commentRangeStart w:id="24"/>
        <w:r w:rsidR="000E7BA6">
          <w:rPr>
            <w:rFonts w:ascii="Arial" w:hAnsi="Arial" w:cs="Arial"/>
          </w:rPr>
          <w:t>sets</w:t>
        </w:r>
      </w:ins>
      <w:commentRangeEnd w:id="24"/>
      <w:r w:rsidR="00825770">
        <w:rPr>
          <w:rStyle w:val="CommentReference"/>
        </w:rPr>
        <w:commentReference w:id="24"/>
      </w:r>
      <w:ins w:id="25" w:author="meuser" w:date="2010-06-05T16:42:00Z">
        <w:r w:rsidR="001E6DB3">
          <w:rPr>
            <w:rFonts w:ascii="Arial" w:hAnsi="Arial" w:cs="Arial"/>
          </w:rPr>
          <w:t>.</w:t>
        </w:r>
      </w:ins>
      <w:ins w:id="26" w:author="meuser" w:date="2010-06-05T16:46:00Z">
        <w:r w:rsidR="000E7BA6">
          <w:rPr>
            <w:rFonts w:ascii="Arial" w:hAnsi="Arial" w:cs="Arial"/>
          </w:rPr>
          <w:t xml:space="preserve"> </w:t>
        </w:r>
      </w:ins>
    </w:p>
    <w:p w:rsidR="00C345C2" w:rsidRDefault="00C345C2">
      <w:pPr>
        <w:rPr>
          <w:rFonts w:ascii="Arial" w:hAnsi="Arial" w:cs="Arial"/>
        </w:rPr>
      </w:pPr>
      <w:r>
        <w:rPr>
          <w:rFonts w:ascii="Arial" w:hAnsi="Arial" w:cs="Arial"/>
        </w:rPr>
        <w:br w:type="page"/>
      </w:r>
    </w:p>
    <w:p w:rsidR="009E0B66" w:rsidRDefault="00C345C2" w:rsidP="000D68DA">
      <w:pPr>
        <w:spacing w:line="240" w:lineRule="auto"/>
        <w:contextualSpacing/>
        <w:jc w:val="center"/>
        <w:rPr>
          <w:rFonts w:ascii="Arial" w:hAnsi="Arial" w:cs="Arial"/>
        </w:rPr>
      </w:pPr>
      <w:r>
        <w:rPr>
          <w:rFonts w:ascii="Arial" w:hAnsi="Arial" w:cs="Arial"/>
        </w:rPr>
        <w:lastRenderedPageBreak/>
        <w:t>TABLE OF CONENTS</w:t>
      </w:r>
    </w:p>
    <w:sdt>
      <w:sdtPr>
        <w:rPr>
          <w:rFonts w:eastAsia="Times New Roman"/>
        </w:rPr>
        <w:id w:val="20580394"/>
        <w:docPartObj>
          <w:docPartGallery w:val="Table of Contents"/>
          <w:docPartUnique/>
        </w:docPartObj>
      </w:sdtPr>
      <w:sdtContent>
        <w:p w:rsidR="009E0B66" w:rsidRDefault="009E0B66" w:rsidP="00BB61C5"/>
        <w:p w:rsidR="009E0B66" w:rsidRPr="00D21EA4" w:rsidRDefault="004C6B7F" w:rsidP="00D21EA4">
          <w:pPr>
            <w:pStyle w:val="TOC1"/>
            <w:jc w:val="left"/>
            <w:rPr>
              <w:rFonts w:asciiTheme="majorHAnsi" w:hAnsiTheme="majorHAnsi" w:cstheme="majorHAnsi"/>
            </w:rPr>
          </w:pPr>
          <w:r>
            <w:rPr>
              <w:rFonts w:asciiTheme="majorHAnsi" w:hAnsiTheme="majorHAnsi" w:cstheme="majorHAnsi"/>
            </w:rPr>
            <w:t>List of Tables</w:t>
          </w:r>
          <w:r w:rsidR="009E0B66" w:rsidRPr="00D21EA4">
            <w:rPr>
              <w:rFonts w:asciiTheme="majorHAnsi" w:hAnsiTheme="majorHAnsi" w:cstheme="majorHAnsi"/>
            </w:rPr>
            <w:ptab w:relativeTo="margin" w:alignment="right" w:leader="dot"/>
          </w:r>
          <w:r w:rsidR="000D68DA">
            <w:rPr>
              <w:rFonts w:asciiTheme="majorHAnsi" w:hAnsiTheme="majorHAnsi" w:cstheme="majorHAnsi"/>
            </w:rPr>
            <w:t>vi</w:t>
          </w:r>
        </w:p>
        <w:p w:rsidR="009E0B66" w:rsidRPr="00D21EA4" w:rsidRDefault="004C6B7F" w:rsidP="004C6B7F">
          <w:pPr>
            <w:pStyle w:val="TOC1"/>
            <w:outlineLvl w:val="0"/>
            <w:rPr>
              <w:rFonts w:asciiTheme="majorHAnsi" w:hAnsiTheme="majorHAnsi" w:cstheme="majorHAnsi"/>
            </w:rPr>
          </w:pPr>
          <w:r>
            <w:rPr>
              <w:rFonts w:asciiTheme="majorHAnsi" w:hAnsiTheme="majorHAnsi" w:cstheme="majorHAnsi"/>
            </w:rPr>
            <w:t>List of Figures</w:t>
          </w:r>
          <w:r w:rsidR="009E0B66" w:rsidRPr="00D21EA4">
            <w:rPr>
              <w:rFonts w:asciiTheme="majorHAnsi" w:hAnsiTheme="majorHAnsi" w:cstheme="majorHAnsi"/>
            </w:rPr>
            <w:ptab w:relativeTo="margin" w:alignment="right" w:leader="dot"/>
          </w:r>
          <w:r w:rsidR="000D68DA">
            <w:rPr>
              <w:rFonts w:asciiTheme="majorHAnsi" w:hAnsiTheme="majorHAnsi" w:cstheme="majorHAnsi"/>
            </w:rPr>
            <w:t>vii</w:t>
          </w:r>
        </w:p>
        <w:p w:rsidR="00886E09" w:rsidRPr="00D21EA4" w:rsidRDefault="00032DD7" w:rsidP="00FC06EA">
          <w:pPr>
            <w:pStyle w:val="TOC1"/>
            <w:outlineLvl w:val="1"/>
            <w:rPr>
              <w:rFonts w:asciiTheme="majorHAnsi" w:hAnsiTheme="majorHAnsi" w:cstheme="majorHAnsi"/>
            </w:rPr>
          </w:pPr>
          <w:r>
            <w:rPr>
              <w:rFonts w:asciiTheme="majorHAnsi" w:hAnsiTheme="majorHAnsi" w:cstheme="majorHAnsi"/>
            </w:rPr>
            <w:t xml:space="preserve">Chapter </w:t>
          </w:r>
          <w:r w:rsidR="00FC06EA">
            <w:rPr>
              <w:rFonts w:asciiTheme="majorHAnsi" w:hAnsiTheme="majorHAnsi" w:cstheme="majorHAnsi"/>
            </w:rPr>
            <w:t>1</w:t>
          </w:r>
          <w:r>
            <w:rPr>
              <w:rFonts w:asciiTheme="majorHAnsi" w:hAnsiTheme="majorHAnsi" w:cstheme="majorHAnsi"/>
            </w:rPr>
            <w:t xml:space="preserve">: </w:t>
          </w:r>
          <w:r w:rsidR="00FC06EA">
            <w:rPr>
              <w:rFonts w:asciiTheme="majorHAnsi" w:hAnsiTheme="majorHAnsi" w:cstheme="majorHAnsi"/>
            </w:rPr>
            <w:t>Introduction</w:t>
          </w:r>
          <w:r w:rsidR="00886E09" w:rsidRPr="00D21EA4">
            <w:rPr>
              <w:rFonts w:asciiTheme="majorHAnsi" w:hAnsiTheme="majorHAnsi" w:cstheme="majorHAnsi"/>
            </w:rPr>
            <w:ptab w:relativeTo="margin" w:alignment="right" w:leader="dot"/>
          </w:r>
          <w:r w:rsidR="000D68DA">
            <w:rPr>
              <w:rFonts w:asciiTheme="majorHAnsi" w:hAnsiTheme="majorHAnsi" w:cstheme="majorHAnsi"/>
            </w:rPr>
            <w:t>2</w:t>
          </w:r>
        </w:p>
        <w:p w:rsidR="00886E09" w:rsidRDefault="00886E09" w:rsidP="00886E09">
          <w:pPr>
            <w:pStyle w:val="TOC1"/>
            <w:outlineLvl w:val="0"/>
            <w:rPr>
              <w:rFonts w:asciiTheme="majorHAnsi" w:hAnsiTheme="majorHAnsi" w:cstheme="majorHAnsi"/>
            </w:rPr>
          </w:pPr>
          <w:r>
            <w:rPr>
              <w:rFonts w:asciiTheme="majorHAnsi" w:hAnsiTheme="majorHAnsi" w:cstheme="majorHAnsi"/>
            </w:rPr>
            <w:t xml:space="preserve">    </w:t>
          </w:r>
          <w:r w:rsidR="00FC06EA">
            <w:rPr>
              <w:rFonts w:asciiTheme="majorHAnsi" w:hAnsiTheme="majorHAnsi" w:cstheme="majorHAnsi"/>
            </w:rPr>
            <w:t>Automated Crash Avoidance</w:t>
          </w:r>
          <w:r w:rsidR="00FC06EA" w:rsidRPr="00D21EA4">
            <w:rPr>
              <w:rFonts w:asciiTheme="majorHAnsi" w:hAnsiTheme="majorHAnsi" w:cstheme="majorHAnsi"/>
            </w:rPr>
            <w:t xml:space="preserve"> </w:t>
          </w:r>
          <w:r w:rsidRPr="00D21EA4">
            <w:rPr>
              <w:rFonts w:asciiTheme="majorHAnsi" w:hAnsiTheme="majorHAnsi" w:cstheme="majorHAnsi"/>
            </w:rPr>
            <w:ptab w:relativeTo="margin" w:alignment="right" w:leader="dot"/>
          </w:r>
          <w:r w:rsidR="000D68DA">
            <w:rPr>
              <w:rFonts w:asciiTheme="majorHAnsi" w:hAnsiTheme="majorHAnsi" w:cstheme="majorHAnsi"/>
            </w:rPr>
            <w:t>3</w:t>
          </w:r>
        </w:p>
        <w:p w:rsidR="00032DD7" w:rsidRDefault="00032DD7" w:rsidP="00032DD7">
          <w:pPr>
            <w:pStyle w:val="TOC1"/>
            <w:outlineLvl w:val="0"/>
            <w:rPr>
              <w:rFonts w:asciiTheme="majorHAnsi" w:hAnsiTheme="majorHAnsi" w:cstheme="majorHAnsi"/>
            </w:rPr>
          </w:pPr>
          <w:r>
            <w:rPr>
              <w:rFonts w:asciiTheme="majorHAnsi" w:hAnsiTheme="majorHAnsi" w:cstheme="majorHAnsi"/>
            </w:rPr>
            <w:t xml:space="preserve">    </w:t>
          </w:r>
          <w:r w:rsidR="00FC06EA">
            <w:rPr>
              <w:rFonts w:asciiTheme="majorHAnsi" w:hAnsiTheme="majorHAnsi" w:cstheme="majorHAnsi"/>
            </w:rPr>
            <w:t>Existing Models</w:t>
          </w:r>
          <w:r w:rsidRPr="00D21EA4">
            <w:rPr>
              <w:rFonts w:asciiTheme="majorHAnsi" w:hAnsiTheme="majorHAnsi" w:cstheme="majorHAnsi"/>
            </w:rPr>
            <w:ptab w:relativeTo="margin" w:alignment="right" w:leader="dot"/>
          </w:r>
          <w:r w:rsidRPr="00D21EA4">
            <w:rPr>
              <w:rFonts w:asciiTheme="majorHAnsi" w:hAnsiTheme="majorHAnsi" w:cstheme="majorHAnsi"/>
            </w:rPr>
            <w:t>4</w:t>
          </w:r>
        </w:p>
        <w:p w:rsidR="00032DD7" w:rsidRDefault="00286BDB" w:rsidP="00032DD7">
          <w:pPr>
            <w:pStyle w:val="TOC1"/>
            <w:outlineLvl w:val="0"/>
            <w:rPr>
              <w:rFonts w:asciiTheme="majorHAnsi" w:hAnsiTheme="majorHAnsi" w:cstheme="majorHAnsi"/>
            </w:rPr>
          </w:pPr>
          <w:r>
            <w:rPr>
              <w:rFonts w:asciiTheme="majorHAnsi" w:hAnsiTheme="majorHAnsi" w:cstheme="majorHAnsi"/>
            </w:rPr>
            <w:t xml:space="preserve">Chapter </w:t>
          </w:r>
          <w:r w:rsidR="00FC06EA">
            <w:rPr>
              <w:rFonts w:asciiTheme="majorHAnsi" w:hAnsiTheme="majorHAnsi" w:cstheme="majorHAnsi"/>
            </w:rPr>
            <w:t>2</w:t>
          </w:r>
          <w:r>
            <w:rPr>
              <w:rFonts w:asciiTheme="majorHAnsi" w:hAnsiTheme="majorHAnsi" w:cstheme="majorHAnsi"/>
            </w:rPr>
            <w:t>: Model Development</w:t>
          </w:r>
          <w:r w:rsidR="00032DD7" w:rsidRPr="00D21EA4">
            <w:rPr>
              <w:rFonts w:asciiTheme="majorHAnsi" w:hAnsiTheme="majorHAnsi" w:cstheme="majorHAnsi"/>
            </w:rPr>
            <w:ptab w:relativeTo="margin" w:alignment="right" w:leader="dot"/>
          </w:r>
          <w:r w:rsidR="000D68DA">
            <w:rPr>
              <w:rFonts w:asciiTheme="majorHAnsi" w:hAnsiTheme="majorHAnsi" w:cstheme="majorHAnsi"/>
            </w:rPr>
            <w:t>5</w:t>
          </w:r>
        </w:p>
        <w:p w:rsidR="00032DD7" w:rsidRDefault="00032DD7" w:rsidP="00032DD7">
          <w:pPr>
            <w:pStyle w:val="TOC1"/>
            <w:outlineLvl w:val="0"/>
            <w:rPr>
              <w:rFonts w:asciiTheme="majorHAnsi" w:hAnsiTheme="majorHAnsi" w:cstheme="majorHAnsi"/>
            </w:rPr>
          </w:pPr>
          <w:r>
            <w:rPr>
              <w:rFonts w:asciiTheme="majorHAnsi" w:hAnsiTheme="majorHAnsi" w:cstheme="majorHAnsi"/>
            </w:rPr>
            <w:t xml:space="preserve">    </w:t>
          </w:r>
          <w:r w:rsidR="00286BDB">
            <w:rPr>
              <w:rFonts w:asciiTheme="majorHAnsi" w:hAnsiTheme="majorHAnsi" w:cstheme="majorHAnsi"/>
            </w:rPr>
            <w:t>Basic Assumptions</w:t>
          </w:r>
          <w:r w:rsidR="00286BDB" w:rsidRPr="00D21EA4">
            <w:rPr>
              <w:rFonts w:asciiTheme="majorHAnsi" w:hAnsiTheme="majorHAnsi" w:cstheme="majorHAnsi"/>
            </w:rPr>
            <w:t xml:space="preserve"> </w:t>
          </w:r>
          <w:r w:rsidRPr="00D21EA4">
            <w:rPr>
              <w:rFonts w:asciiTheme="majorHAnsi" w:hAnsiTheme="majorHAnsi" w:cstheme="majorHAnsi"/>
            </w:rPr>
            <w:ptab w:relativeTo="margin" w:alignment="right" w:leader="dot"/>
          </w:r>
          <w:r w:rsidR="000D68DA">
            <w:rPr>
              <w:rFonts w:asciiTheme="majorHAnsi" w:hAnsiTheme="majorHAnsi" w:cstheme="majorHAnsi"/>
            </w:rPr>
            <w:t>6</w:t>
          </w:r>
        </w:p>
        <w:p w:rsidR="00032DD7" w:rsidRDefault="00032DD7" w:rsidP="00032DD7">
          <w:pPr>
            <w:pStyle w:val="TOC1"/>
            <w:outlineLvl w:val="0"/>
            <w:rPr>
              <w:rFonts w:asciiTheme="majorHAnsi" w:hAnsiTheme="majorHAnsi" w:cstheme="majorHAnsi"/>
            </w:rPr>
          </w:pPr>
          <w:r>
            <w:rPr>
              <w:rFonts w:asciiTheme="majorHAnsi" w:hAnsiTheme="majorHAnsi" w:cstheme="majorHAnsi"/>
            </w:rPr>
            <w:t xml:space="preserve">    </w:t>
          </w:r>
          <w:r w:rsidR="00286BDB">
            <w:rPr>
              <w:rFonts w:asciiTheme="majorHAnsi" w:hAnsiTheme="majorHAnsi" w:cstheme="majorHAnsi"/>
            </w:rPr>
            <w:t>Tire Models</w:t>
          </w:r>
          <w:r w:rsidR="00286BDB" w:rsidRPr="00D21EA4">
            <w:rPr>
              <w:rFonts w:asciiTheme="majorHAnsi" w:hAnsiTheme="majorHAnsi" w:cstheme="majorHAnsi"/>
            </w:rPr>
            <w:t xml:space="preserve"> </w:t>
          </w:r>
          <w:r w:rsidRPr="00D21EA4">
            <w:rPr>
              <w:rFonts w:asciiTheme="majorHAnsi" w:hAnsiTheme="majorHAnsi" w:cstheme="majorHAnsi"/>
            </w:rPr>
            <w:ptab w:relativeTo="margin" w:alignment="right" w:leader="dot"/>
          </w:r>
          <w:r w:rsidR="000D68DA">
            <w:rPr>
              <w:rFonts w:asciiTheme="majorHAnsi" w:hAnsiTheme="majorHAnsi" w:cstheme="majorHAnsi"/>
            </w:rPr>
            <w:t>7</w:t>
          </w:r>
        </w:p>
        <w:p w:rsidR="00032DD7" w:rsidRDefault="005D6D38" w:rsidP="00032DD7">
          <w:pPr>
            <w:pStyle w:val="TOC1"/>
            <w:outlineLvl w:val="0"/>
            <w:rPr>
              <w:rFonts w:asciiTheme="majorHAnsi" w:hAnsiTheme="majorHAnsi" w:cstheme="majorHAnsi"/>
            </w:rPr>
          </w:pPr>
          <w:r>
            <w:rPr>
              <w:rFonts w:asciiTheme="majorHAnsi" w:hAnsiTheme="majorHAnsi" w:cstheme="majorHAnsi"/>
            </w:rPr>
            <w:t xml:space="preserve">Chapter </w:t>
          </w:r>
          <w:r w:rsidR="00FC06EA">
            <w:rPr>
              <w:rFonts w:asciiTheme="majorHAnsi" w:hAnsiTheme="majorHAnsi" w:cstheme="majorHAnsi"/>
            </w:rPr>
            <w:t>3</w:t>
          </w:r>
          <w:r>
            <w:rPr>
              <w:rFonts w:asciiTheme="majorHAnsi" w:hAnsiTheme="majorHAnsi" w:cstheme="majorHAnsi"/>
            </w:rPr>
            <w:t>: Program Structure</w:t>
          </w:r>
          <w:r w:rsidR="00032DD7" w:rsidRPr="00D21EA4">
            <w:rPr>
              <w:rFonts w:asciiTheme="majorHAnsi" w:hAnsiTheme="majorHAnsi" w:cstheme="majorHAnsi"/>
            </w:rPr>
            <w:ptab w:relativeTo="margin" w:alignment="right" w:leader="dot"/>
          </w:r>
          <w:r w:rsidR="000D68DA">
            <w:rPr>
              <w:rFonts w:asciiTheme="majorHAnsi" w:hAnsiTheme="majorHAnsi" w:cstheme="majorHAnsi"/>
            </w:rPr>
            <w:t>8</w:t>
          </w:r>
        </w:p>
        <w:p w:rsidR="00032DD7" w:rsidRDefault="005D6D38" w:rsidP="00032DD7">
          <w:pPr>
            <w:pStyle w:val="TOC1"/>
            <w:outlineLvl w:val="0"/>
            <w:rPr>
              <w:rFonts w:asciiTheme="majorHAnsi" w:hAnsiTheme="majorHAnsi" w:cstheme="majorHAnsi"/>
            </w:rPr>
          </w:pPr>
          <w:r>
            <w:rPr>
              <w:rFonts w:asciiTheme="majorHAnsi" w:hAnsiTheme="majorHAnsi" w:cstheme="majorHAnsi"/>
            </w:rPr>
            <w:t xml:space="preserve">Chapter </w:t>
          </w:r>
          <w:r w:rsidR="00FC06EA">
            <w:rPr>
              <w:rFonts w:asciiTheme="majorHAnsi" w:hAnsiTheme="majorHAnsi" w:cstheme="majorHAnsi"/>
            </w:rPr>
            <w:t>4</w:t>
          </w:r>
          <w:r>
            <w:rPr>
              <w:rFonts w:asciiTheme="majorHAnsi" w:hAnsiTheme="majorHAnsi" w:cstheme="majorHAnsi"/>
            </w:rPr>
            <w:t>: Program Validation</w:t>
          </w:r>
          <w:r w:rsidR="00032DD7" w:rsidRPr="00D21EA4">
            <w:rPr>
              <w:rFonts w:asciiTheme="majorHAnsi" w:hAnsiTheme="majorHAnsi" w:cstheme="majorHAnsi"/>
            </w:rPr>
            <w:ptab w:relativeTo="margin" w:alignment="right" w:leader="dot"/>
          </w:r>
          <w:r w:rsidR="000D68DA">
            <w:rPr>
              <w:rFonts w:asciiTheme="majorHAnsi" w:hAnsiTheme="majorHAnsi" w:cstheme="majorHAnsi"/>
            </w:rPr>
            <w:t>9</w:t>
          </w:r>
        </w:p>
        <w:p w:rsidR="00032DD7" w:rsidRDefault="005D6D38" w:rsidP="00032DD7">
          <w:pPr>
            <w:pStyle w:val="TOC1"/>
            <w:outlineLvl w:val="0"/>
            <w:rPr>
              <w:rFonts w:asciiTheme="majorHAnsi" w:hAnsiTheme="majorHAnsi" w:cstheme="majorHAnsi"/>
            </w:rPr>
          </w:pPr>
          <w:r>
            <w:rPr>
              <w:rFonts w:asciiTheme="majorHAnsi" w:hAnsiTheme="majorHAnsi" w:cstheme="majorHAnsi"/>
            </w:rPr>
            <w:t xml:space="preserve">Chapter </w:t>
          </w:r>
          <w:r w:rsidR="00FC06EA">
            <w:rPr>
              <w:rFonts w:asciiTheme="majorHAnsi" w:hAnsiTheme="majorHAnsi" w:cstheme="majorHAnsi"/>
            </w:rPr>
            <w:t>5</w:t>
          </w:r>
          <w:r>
            <w:rPr>
              <w:rFonts w:asciiTheme="majorHAnsi" w:hAnsiTheme="majorHAnsi" w:cstheme="majorHAnsi"/>
            </w:rPr>
            <w:t>: Conclusions and Further Research</w:t>
          </w:r>
          <w:r w:rsidR="00032DD7" w:rsidRPr="00D21EA4">
            <w:rPr>
              <w:rFonts w:asciiTheme="majorHAnsi" w:hAnsiTheme="majorHAnsi" w:cstheme="majorHAnsi"/>
            </w:rPr>
            <w:ptab w:relativeTo="margin" w:alignment="right" w:leader="dot"/>
          </w:r>
          <w:r w:rsidR="000D68DA">
            <w:rPr>
              <w:rFonts w:asciiTheme="majorHAnsi" w:hAnsiTheme="majorHAnsi" w:cstheme="majorHAnsi"/>
            </w:rPr>
            <w:t>10</w:t>
          </w:r>
        </w:p>
        <w:p w:rsidR="00255499" w:rsidRPr="00255499" w:rsidRDefault="00255499" w:rsidP="00255499">
          <w:r>
            <w:rPr>
              <w:rFonts w:asciiTheme="majorHAnsi" w:hAnsiTheme="majorHAnsi" w:cstheme="majorHAnsi"/>
            </w:rPr>
            <w:t>References</w:t>
          </w:r>
          <w:r w:rsidRPr="00D21EA4">
            <w:rPr>
              <w:rFonts w:asciiTheme="majorHAnsi" w:hAnsiTheme="majorHAnsi" w:cstheme="majorHAnsi"/>
            </w:rPr>
            <w:ptab w:relativeTo="margin" w:alignment="right" w:leader="dot"/>
          </w:r>
          <w:r>
            <w:rPr>
              <w:rFonts w:asciiTheme="majorHAnsi" w:hAnsiTheme="majorHAnsi" w:cstheme="majorHAnsi"/>
            </w:rPr>
            <w:t>11</w:t>
          </w:r>
        </w:p>
        <w:p w:rsidR="00032DD7" w:rsidRDefault="005D6D38" w:rsidP="00032DD7">
          <w:pPr>
            <w:pStyle w:val="TOC1"/>
            <w:outlineLvl w:val="0"/>
            <w:rPr>
              <w:rFonts w:asciiTheme="majorHAnsi" w:hAnsiTheme="majorHAnsi" w:cstheme="majorHAnsi"/>
            </w:rPr>
          </w:pPr>
          <w:r>
            <w:rPr>
              <w:rFonts w:asciiTheme="majorHAnsi" w:hAnsiTheme="majorHAnsi" w:cstheme="majorHAnsi"/>
            </w:rPr>
            <w:t>Appendix A: MATLAB Code</w:t>
          </w:r>
          <w:r w:rsidR="00032DD7" w:rsidRPr="00D21EA4">
            <w:rPr>
              <w:rFonts w:asciiTheme="majorHAnsi" w:hAnsiTheme="majorHAnsi" w:cstheme="majorHAnsi"/>
            </w:rPr>
            <w:ptab w:relativeTo="margin" w:alignment="right" w:leader="dot"/>
          </w:r>
          <w:r w:rsidR="000D68DA">
            <w:rPr>
              <w:rFonts w:asciiTheme="majorHAnsi" w:hAnsiTheme="majorHAnsi" w:cstheme="majorHAnsi"/>
            </w:rPr>
            <w:t>1</w:t>
          </w:r>
          <w:r w:rsidR="00255499">
            <w:rPr>
              <w:rFonts w:asciiTheme="majorHAnsi" w:hAnsiTheme="majorHAnsi" w:cstheme="majorHAnsi"/>
            </w:rPr>
            <w:t>2</w:t>
          </w:r>
        </w:p>
        <w:p w:rsidR="00886E09" w:rsidRPr="00886E09" w:rsidRDefault="00886E09" w:rsidP="00886E09"/>
        <w:p w:rsidR="00886E09" w:rsidRPr="00886E09" w:rsidRDefault="00886E09" w:rsidP="00886E09"/>
        <w:p w:rsidR="009E0B66" w:rsidRPr="004C6B7F" w:rsidRDefault="009005B9" w:rsidP="004C6B7F">
          <w:pPr>
            <w:pStyle w:val="TOC3"/>
            <w:ind w:left="0"/>
            <w:outlineLvl w:val="0"/>
            <w:rPr>
              <w:rFonts w:asciiTheme="majorHAnsi" w:hAnsiTheme="majorHAnsi" w:cstheme="majorHAnsi"/>
            </w:rPr>
          </w:pPr>
        </w:p>
      </w:sdtContent>
    </w:sdt>
    <w:p w:rsidR="009E0B66" w:rsidRPr="009E0B66" w:rsidRDefault="009E0B66" w:rsidP="009E0B66">
      <w:pPr>
        <w:spacing w:line="240" w:lineRule="auto"/>
        <w:contextualSpacing/>
        <w:rPr>
          <w:rFonts w:ascii="Arial" w:hAnsi="Arial" w:cs="Arial"/>
        </w:rPr>
      </w:pPr>
    </w:p>
    <w:p w:rsidR="00D02C9F" w:rsidRDefault="00D02C9F" w:rsidP="00200617">
      <w:pPr>
        <w:pStyle w:val="Heading1"/>
        <w:rPr>
          <w:rFonts w:ascii="Arial" w:hAnsi="Arial" w:cs="Arial"/>
        </w:rPr>
      </w:pPr>
    </w:p>
    <w:p w:rsidR="002832D5" w:rsidRDefault="00D02C9F" w:rsidP="00813A1F">
      <w:pPr>
        <w:jc w:val="center"/>
        <w:rPr>
          <w:rFonts w:ascii="Arial" w:hAnsi="Arial" w:cs="Arial"/>
        </w:rPr>
      </w:pPr>
      <w:r>
        <w:br w:type="page"/>
      </w:r>
      <w:r w:rsidR="00813A1F" w:rsidRPr="00813A1F">
        <w:rPr>
          <w:rFonts w:ascii="Arial" w:hAnsi="Arial" w:cs="Arial"/>
        </w:rPr>
        <w:lastRenderedPageBreak/>
        <w:t xml:space="preserve">LIST OF </w:t>
      </w:r>
      <w:r w:rsidR="00813A1F">
        <w:rPr>
          <w:rFonts w:ascii="Arial" w:hAnsi="Arial" w:cs="Arial"/>
        </w:rPr>
        <w:t>TABLES</w:t>
      </w:r>
    </w:p>
    <w:p w:rsidR="00813A1F" w:rsidRDefault="00813A1F" w:rsidP="00813A1F">
      <w:pPr>
        <w:jc w:val="center"/>
        <w:rPr>
          <w:rFonts w:ascii="Arial" w:hAnsi="Arial" w:cs="Arial"/>
        </w:rPr>
      </w:pPr>
    </w:p>
    <w:p w:rsidR="00813A1F" w:rsidRDefault="00813A1F" w:rsidP="00813A1F">
      <w:pPr>
        <w:jc w:val="center"/>
        <w:rPr>
          <w:rFonts w:ascii="Arial" w:hAnsi="Arial" w:cs="Arial"/>
        </w:rPr>
      </w:pPr>
      <w:r>
        <w:rPr>
          <w:rFonts w:ascii="Arial" w:hAnsi="Arial" w:cs="Arial"/>
        </w:rPr>
        <w:br w:type="page"/>
      </w:r>
      <w:r>
        <w:rPr>
          <w:rFonts w:ascii="Arial" w:hAnsi="Arial" w:cs="Arial"/>
        </w:rPr>
        <w:lastRenderedPageBreak/>
        <w:t>LIST OF FIGURES</w:t>
      </w:r>
    </w:p>
    <w:p w:rsidR="00F549D4" w:rsidRDefault="00F549D4" w:rsidP="00CE7367">
      <w:pPr>
        <w:rPr>
          <w:rFonts w:ascii="Arial" w:hAnsi="Arial" w:cs="Arial"/>
        </w:rPr>
        <w:sectPr w:rsidR="00F549D4" w:rsidSect="001D17C2">
          <w:footerReference w:type="default" r:id="rId9"/>
          <w:pgSz w:w="12240" w:h="15840"/>
          <w:pgMar w:top="1440" w:right="1440" w:bottom="1440" w:left="2160" w:header="720" w:footer="720" w:gutter="0"/>
          <w:pgNumType w:fmt="lowerRoman" w:start="1"/>
          <w:cols w:space="720"/>
          <w:titlePg/>
          <w:docGrid w:linePitch="360"/>
        </w:sectPr>
      </w:pPr>
    </w:p>
    <w:p w:rsidR="00FC06EA" w:rsidRPr="00FC06EA" w:rsidRDefault="00FA57C6" w:rsidP="00CE7367">
      <w:pPr>
        <w:rPr>
          <w:rFonts w:ascii="Arial" w:hAnsi="Arial" w:cs="Arial"/>
          <w:b/>
          <w:sz w:val="24"/>
          <w:szCs w:val="24"/>
        </w:rPr>
      </w:pPr>
      <w:r w:rsidRPr="00FA57C6">
        <w:rPr>
          <w:rFonts w:ascii="Arial" w:hAnsi="Arial" w:cs="Arial"/>
          <w:b/>
          <w:sz w:val="24"/>
          <w:szCs w:val="24"/>
        </w:rPr>
        <w:lastRenderedPageBreak/>
        <w:t>Chapter 1: Introduction</w:t>
      </w:r>
    </w:p>
    <w:p w:rsidR="00646C97" w:rsidRDefault="00FA57C6" w:rsidP="005748D6">
      <w:pPr>
        <w:spacing w:line="480" w:lineRule="auto"/>
        <w:contextualSpacing/>
        <w:rPr>
          <w:rFonts w:ascii="Arial" w:hAnsi="Arial" w:cs="Arial"/>
        </w:rPr>
      </w:pPr>
      <w:r>
        <w:rPr>
          <w:rFonts w:ascii="Arial" w:hAnsi="Arial" w:cs="Arial"/>
        </w:rPr>
        <w:tab/>
      </w:r>
      <w:r w:rsidR="002201F0">
        <w:rPr>
          <w:rFonts w:ascii="Arial" w:hAnsi="Arial" w:cs="Arial"/>
        </w:rPr>
        <w:t xml:space="preserve">The development of the </w:t>
      </w:r>
      <w:r w:rsidR="002A4DA5">
        <w:rPr>
          <w:rFonts w:ascii="Arial" w:hAnsi="Arial" w:cs="Arial"/>
        </w:rPr>
        <w:t>micro</w:t>
      </w:r>
      <w:r w:rsidR="002201F0">
        <w:rPr>
          <w:rFonts w:ascii="Arial" w:hAnsi="Arial" w:cs="Arial"/>
        </w:rPr>
        <w:t xml:space="preserve">chip has allowed technology to blossom in the digital age. High speed computing has given us the ability to combine electro-mechanical controllers with mechanical systems such that complex logic </w:t>
      </w:r>
      <w:r w:rsidR="002A4DA5">
        <w:rPr>
          <w:rFonts w:ascii="Arial" w:hAnsi="Arial" w:cs="Arial"/>
        </w:rPr>
        <w:t xml:space="preserve">and control </w:t>
      </w:r>
      <w:r w:rsidR="002201F0">
        <w:rPr>
          <w:rFonts w:ascii="Arial" w:hAnsi="Arial" w:cs="Arial"/>
        </w:rPr>
        <w:t xml:space="preserve">can be carried out in real time. One area of research that is being developed heavily is the use of digital controller logic to implement automated crash avoidance in the automotive industry. </w:t>
      </w:r>
      <w:r w:rsidR="002A4DA5">
        <w:rPr>
          <w:rFonts w:ascii="Arial" w:hAnsi="Arial" w:cs="Arial"/>
        </w:rPr>
        <w:t>Over 30,000</w:t>
      </w:r>
      <w:r w:rsidR="002201F0">
        <w:rPr>
          <w:rFonts w:ascii="Arial" w:hAnsi="Arial" w:cs="Arial"/>
        </w:rPr>
        <w:t xml:space="preserve"> humans die yearly due to automobile accidents</w:t>
      </w:r>
      <w:r w:rsidR="00AD5026">
        <w:rPr>
          <w:rFonts w:ascii="Arial" w:hAnsi="Arial" w:cs="Arial"/>
        </w:rPr>
        <w:t>. M</w:t>
      </w:r>
      <w:r w:rsidR="00DB259E">
        <w:rPr>
          <w:rFonts w:ascii="Arial" w:hAnsi="Arial" w:cs="Arial"/>
        </w:rPr>
        <w:t xml:space="preserve">any </w:t>
      </w:r>
      <w:r w:rsidR="002201F0">
        <w:rPr>
          <w:rFonts w:ascii="Arial" w:hAnsi="Arial" w:cs="Arial"/>
        </w:rPr>
        <w:t>of these accidents are due to driver error alone</w:t>
      </w:r>
      <w:r w:rsidR="00AD5026">
        <w:rPr>
          <w:rFonts w:ascii="Arial" w:hAnsi="Arial" w:cs="Arial"/>
        </w:rPr>
        <w:t xml:space="preserve"> </w:t>
      </w:r>
      <w:sdt>
        <w:sdtPr>
          <w:rPr>
            <w:rFonts w:ascii="Arial" w:hAnsi="Arial" w:cs="Arial"/>
          </w:rPr>
          <w:id w:val="40522325"/>
          <w:citation/>
        </w:sdtPr>
        <w:sdtContent>
          <w:r w:rsidR="009005B9">
            <w:rPr>
              <w:rFonts w:ascii="Arial" w:hAnsi="Arial" w:cs="Arial"/>
            </w:rPr>
            <w:fldChar w:fldCharType="begin"/>
          </w:r>
          <w:r w:rsidR="00EC0E7F">
            <w:rPr>
              <w:rFonts w:ascii="Arial" w:hAnsi="Arial" w:cs="Arial"/>
            </w:rPr>
            <w:instrText xml:space="preserve"> CITATION Mat \l 1033  </w:instrText>
          </w:r>
          <w:r w:rsidR="009005B9">
            <w:rPr>
              <w:rFonts w:ascii="Arial" w:hAnsi="Arial" w:cs="Arial"/>
            </w:rPr>
            <w:fldChar w:fldCharType="separate"/>
          </w:r>
          <w:r w:rsidR="00EC0E7F" w:rsidRPr="00EC0E7F">
            <w:rPr>
              <w:rFonts w:ascii="Arial" w:hAnsi="Arial" w:cs="Arial"/>
              <w:noProof/>
            </w:rPr>
            <w:t>(Matsubayashi et al., 2006)</w:t>
          </w:r>
          <w:r w:rsidR="009005B9">
            <w:rPr>
              <w:rFonts w:ascii="Arial" w:hAnsi="Arial" w:cs="Arial"/>
            </w:rPr>
            <w:fldChar w:fldCharType="end"/>
          </w:r>
        </w:sdtContent>
      </w:sdt>
      <w:r w:rsidR="002201F0">
        <w:rPr>
          <w:rFonts w:ascii="Arial" w:hAnsi="Arial" w:cs="Arial"/>
        </w:rPr>
        <w:t>.</w:t>
      </w:r>
      <w:r w:rsidR="00DB259E">
        <w:rPr>
          <w:rFonts w:ascii="Arial" w:hAnsi="Arial" w:cs="Arial"/>
        </w:rPr>
        <w:t xml:space="preserve"> </w:t>
      </w:r>
      <w:r w:rsidR="00EC0E7F">
        <w:rPr>
          <w:rFonts w:ascii="Arial" w:hAnsi="Arial" w:cs="Arial"/>
        </w:rPr>
        <w:t>Enhanced computation power has given technology the ability to control the vehicle and prevent dangerous situations</w:t>
      </w:r>
      <w:r w:rsidR="00646C97">
        <w:rPr>
          <w:rFonts w:ascii="Arial" w:hAnsi="Arial" w:cs="Arial"/>
        </w:rPr>
        <w:t>. This includes</w:t>
      </w:r>
      <w:r w:rsidR="00FE7C5A">
        <w:rPr>
          <w:rFonts w:ascii="Arial" w:hAnsi="Arial" w:cs="Arial"/>
        </w:rPr>
        <w:t>, but is not limited to:</w:t>
      </w:r>
      <w:r w:rsidR="00646C97">
        <w:rPr>
          <w:rFonts w:ascii="Arial" w:hAnsi="Arial" w:cs="Arial"/>
        </w:rPr>
        <w:t xml:space="preserve"> Adaptive Cruise Control, Electronic Stability Control, Automatic Braking Systems, and Lane Departure Warning Systems.</w:t>
      </w:r>
    </w:p>
    <w:p w:rsidR="00A36F5E" w:rsidRDefault="00A36F5E" w:rsidP="005748D6">
      <w:pPr>
        <w:spacing w:line="480" w:lineRule="auto"/>
        <w:contextualSpacing/>
        <w:rPr>
          <w:ins w:id="27" w:author="meuser" w:date="2010-06-05T16:51:00Z"/>
          <w:rFonts w:ascii="Arial" w:hAnsi="Arial" w:cs="Arial"/>
          <w:i/>
        </w:rPr>
      </w:pPr>
      <w:r>
        <w:rPr>
          <w:rFonts w:ascii="Arial" w:hAnsi="Arial" w:cs="Arial"/>
          <w:i/>
        </w:rPr>
        <w:t>Crash Avoidance</w:t>
      </w:r>
    </w:p>
    <w:p w:rsidR="000E7BA6" w:rsidRPr="000E7BA6" w:rsidRDefault="000E7BA6" w:rsidP="005748D6">
      <w:pPr>
        <w:spacing w:line="480" w:lineRule="auto"/>
        <w:contextualSpacing/>
        <w:rPr>
          <w:rFonts w:ascii="Arial" w:hAnsi="Arial" w:cs="Arial"/>
          <w:rPrChange w:id="28" w:author="meuser" w:date="2010-06-05T16:52:00Z">
            <w:rPr>
              <w:rFonts w:ascii="Arial" w:hAnsi="Arial" w:cs="Arial"/>
              <w:i/>
            </w:rPr>
          </w:rPrChange>
        </w:rPr>
      </w:pPr>
      <w:ins w:id="29" w:author="meuser" w:date="2010-06-05T16:52:00Z">
        <w:r>
          <w:rPr>
            <w:rFonts w:ascii="Arial" w:hAnsi="Arial" w:cs="Arial"/>
          </w:rPr>
          <w:tab/>
        </w:r>
      </w:ins>
      <w:ins w:id="30" w:author="meuser" w:date="2010-06-05T16:54:00Z">
        <w:r>
          <w:rPr>
            <w:rFonts w:ascii="Arial" w:hAnsi="Arial" w:cs="Arial"/>
          </w:rPr>
          <w:t xml:space="preserve">The first major crash avoidance technology to be introduced on wheeled vehicles was the Anti-Lock Braking System (ABS). </w:t>
        </w:r>
      </w:ins>
      <w:ins w:id="31" w:author="meuser" w:date="2010-06-05T16:57:00Z">
        <w:r w:rsidR="00A701F6">
          <w:rPr>
            <w:rFonts w:ascii="Arial" w:hAnsi="Arial" w:cs="Arial"/>
          </w:rPr>
          <w:t>Th</w:t>
        </w:r>
      </w:ins>
      <w:ins w:id="32" w:author="meuser" w:date="2010-06-05T16:59:00Z">
        <w:r w:rsidR="00A701F6">
          <w:rPr>
            <w:rFonts w:ascii="Arial" w:hAnsi="Arial" w:cs="Arial"/>
          </w:rPr>
          <w:t>is</w:t>
        </w:r>
      </w:ins>
      <w:ins w:id="33" w:author="meuser" w:date="2010-06-05T16:57:00Z">
        <w:r w:rsidR="00A701F6">
          <w:rPr>
            <w:rFonts w:ascii="Arial" w:hAnsi="Arial" w:cs="Arial"/>
          </w:rPr>
          <w:t xml:space="preserve"> system </w:t>
        </w:r>
      </w:ins>
      <w:ins w:id="34" w:author="meuser" w:date="2010-06-05T17:00:00Z">
        <w:r w:rsidR="00A701F6">
          <w:rPr>
            <w:rFonts w:ascii="Arial" w:hAnsi="Arial" w:cs="Arial"/>
          </w:rPr>
          <w:t>prevented skidding, and its associated dangers,</w:t>
        </w:r>
      </w:ins>
      <w:ins w:id="35" w:author="meuser" w:date="2010-06-05T16:57:00Z">
        <w:r w:rsidR="00A701F6">
          <w:rPr>
            <w:rFonts w:ascii="Arial" w:hAnsi="Arial" w:cs="Arial"/>
          </w:rPr>
          <w:t xml:space="preserve"> by improving both the braking performance and </w:t>
        </w:r>
      </w:ins>
      <w:ins w:id="36" w:author="meuser" w:date="2010-06-05T16:59:00Z">
        <w:r w:rsidR="00A701F6">
          <w:rPr>
            <w:rFonts w:ascii="Arial" w:hAnsi="Arial" w:cs="Arial"/>
          </w:rPr>
          <w:t>controllability</w:t>
        </w:r>
      </w:ins>
      <w:ins w:id="37" w:author="meuser" w:date="2010-06-05T16:57:00Z">
        <w:r w:rsidR="00A701F6">
          <w:rPr>
            <w:rFonts w:ascii="Arial" w:hAnsi="Arial" w:cs="Arial"/>
          </w:rPr>
          <w:t xml:space="preserve"> </w:t>
        </w:r>
      </w:ins>
      <w:ins w:id="38" w:author="meuser" w:date="2010-06-05T16:59:00Z">
        <w:r w:rsidR="00A701F6">
          <w:rPr>
            <w:rFonts w:ascii="Arial" w:hAnsi="Arial" w:cs="Arial"/>
          </w:rPr>
          <w:t xml:space="preserve">of the stopping vehicle. </w:t>
        </w:r>
      </w:ins>
      <w:ins w:id="39" w:author="meuser" w:date="2010-06-05T16:57:00Z">
        <w:r>
          <w:rPr>
            <w:rFonts w:ascii="Arial" w:hAnsi="Arial" w:cs="Arial"/>
          </w:rPr>
          <w:t xml:space="preserve">While ABS systems were original </w:t>
        </w:r>
        <w:r w:rsidR="00A701F6">
          <w:rPr>
            <w:rFonts w:ascii="Arial" w:hAnsi="Arial" w:cs="Arial"/>
          </w:rPr>
          <w:t>entirely mechanical in their design, almost all modern ABS systems make use of an electronic control unit</w:t>
        </w:r>
      </w:ins>
      <w:ins w:id="40" w:author="meuser" w:date="2010-06-05T16:55:00Z">
        <w:r>
          <w:rPr>
            <w:rFonts w:ascii="Arial" w:hAnsi="Arial" w:cs="Arial"/>
          </w:rPr>
          <w:t xml:space="preserve"> </w:t>
        </w:r>
      </w:ins>
      <w:ins w:id="41" w:author="meuser" w:date="2010-06-05T17:00:00Z">
        <w:r w:rsidR="00A701F6">
          <w:rPr>
            <w:rFonts w:ascii="Arial" w:hAnsi="Arial" w:cs="Arial"/>
          </w:rPr>
          <w:t xml:space="preserve"> These systems have been very effective since </w:t>
        </w:r>
      </w:ins>
      <w:ins w:id="42" w:author="meuser" w:date="2010-06-05T17:01:00Z">
        <w:r w:rsidR="00A701F6">
          <w:rPr>
            <w:rFonts w:ascii="Arial" w:hAnsi="Arial" w:cs="Arial"/>
          </w:rPr>
          <w:t>their</w:t>
        </w:r>
      </w:ins>
      <w:ins w:id="43" w:author="meuser" w:date="2010-06-05T17:00:00Z">
        <w:r w:rsidR="00A701F6">
          <w:rPr>
            <w:rFonts w:ascii="Arial" w:hAnsi="Arial" w:cs="Arial"/>
          </w:rPr>
          <w:t xml:space="preserve"> </w:t>
        </w:r>
      </w:ins>
      <w:ins w:id="44" w:author="meuser" w:date="2010-06-05T17:01:00Z">
        <w:r w:rsidR="00A701F6">
          <w:rPr>
            <w:rFonts w:ascii="Arial" w:hAnsi="Arial" w:cs="Arial"/>
          </w:rPr>
          <w:t>inception and serve as a platform for even more complex accident avoidance technologies.</w:t>
        </w:r>
      </w:ins>
    </w:p>
    <w:p w:rsidR="00646C97" w:rsidRDefault="00397FAF" w:rsidP="005748D6">
      <w:pPr>
        <w:spacing w:line="480" w:lineRule="auto"/>
        <w:contextualSpacing/>
        <w:rPr>
          <w:rFonts w:ascii="Arial" w:hAnsi="Arial" w:cs="Arial"/>
        </w:rPr>
      </w:pPr>
      <w:r>
        <w:rPr>
          <w:rFonts w:ascii="Arial" w:hAnsi="Arial" w:cs="Arial"/>
          <w:i/>
        </w:rPr>
        <w:tab/>
      </w:r>
      <w:r w:rsidR="000E7BA6">
        <w:rPr>
          <w:rFonts w:ascii="Arial" w:hAnsi="Arial" w:cs="Arial"/>
        </w:rPr>
        <w:t>One</w:t>
      </w:r>
      <w:r>
        <w:rPr>
          <w:rFonts w:ascii="Arial" w:hAnsi="Arial" w:cs="Arial"/>
        </w:rPr>
        <w:t xml:space="preserve"> important electronically assisted crash avoidance technology </w:t>
      </w:r>
      <w:ins w:id="45" w:author="meuser" w:date="2010-06-05T16:51:00Z">
        <w:r w:rsidR="000E7BA6">
          <w:rPr>
            <w:rFonts w:ascii="Arial" w:hAnsi="Arial" w:cs="Arial"/>
          </w:rPr>
          <w:t>i</w:t>
        </w:r>
      </w:ins>
      <w:r>
        <w:rPr>
          <w:rFonts w:ascii="Arial" w:hAnsi="Arial" w:cs="Arial"/>
        </w:rPr>
        <w:t xml:space="preserve">s Electronic Stability Control, originally introduced in </w:t>
      </w:r>
      <w:r w:rsidR="00F64477">
        <w:rPr>
          <w:rFonts w:ascii="Arial" w:hAnsi="Arial" w:cs="Arial"/>
        </w:rPr>
        <w:t>luxury brand vehicles in the 1990’s</w:t>
      </w:r>
      <w:r>
        <w:rPr>
          <w:rFonts w:ascii="Arial" w:hAnsi="Arial" w:cs="Arial"/>
        </w:rPr>
        <w:t xml:space="preserve">. By measuring the yaw rate of the vehicle as well as the rotation rate of all four tires, the stability of a particular maneuver could be determined electronically. If it became apparent to the system that a particular maneuver was becoming unstable, these systems could automatically apply Anti-Lock Braking and steering maneuvers to safely </w:t>
      </w:r>
      <w:r>
        <w:rPr>
          <w:rFonts w:ascii="Arial" w:hAnsi="Arial" w:cs="Arial"/>
        </w:rPr>
        <w:lastRenderedPageBreak/>
        <w:t xml:space="preserve">correct the trajectory of the vehicle. </w:t>
      </w:r>
      <w:r w:rsidR="00F64477">
        <w:rPr>
          <w:rFonts w:ascii="Arial" w:hAnsi="Arial" w:cs="Arial"/>
        </w:rPr>
        <w:t xml:space="preserve">An in depth literature review has shown these systems to be extremely effective in reducing the number and severity of accidents worldwide </w:t>
      </w:r>
      <w:sdt>
        <w:sdtPr>
          <w:rPr>
            <w:rFonts w:ascii="Arial" w:hAnsi="Arial" w:cs="Arial"/>
          </w:rPr>
          <w:id w:val="40522326"/>
          <w:citation/>
        </w:sdtPr>
        <w:sdtContent>
          <w:r w:rsidR="009005B9">
            <w:rPr>
              <w:rFonts w:ascii="Arial" w:hAnsi="Arial" w:cs="Arial"/>
            </w:rPr>
            <w:fldChar w:fldCharType="begin"/>
          </w:r>
          <w:r w:rsidR="00F64477">
            <w:rPr>
              <w:rFonts w:ascii="Arial" w:hAnsi="Arial" w:cs="Arial"/>
            </w:rPr>
            <w:instrText xml:space="preserve"> CITATION Fer07 \l 1033 </w:instrText>
          </w:r>
          <w:r w:rsidR="009005B9">
            <w:rPr>
              <w:rFonts w:ascii="Arial" w:hAnsi="Arial" w:cs="Arial"/>
            </w:rPr>
            <w:fldChar w:fldCharType="separate"/>
          </w:r>
          <w:r w:rsidR="007B5086" w:rsidRPr="007B5086">
            <w:rPr>
              <w:rFonts w:ascii="Arial" w:hAnsi="Arial" w:cs="Arial"/>
              <w:noProof/>
            </w:rPr>
            <w:t>(Ferguson, 2007)</w:t>
          </w:r>
          <w:r w:rsidR="009005B9">
            <w:rPr>
              <w:rFonts w:ascii="Arial" w:hAnsi="Arial" w:cs="Arial"/>
            </w:rPr>
            <w:fldChar w:fldCharType="end"/>
          </w:r>
        </w:sdtContent>
      </w:sdt>
      <w:r w:rsidR="006F45B1">
        <w:rPr>
          <w:rFonts w:ascii="Arial" w:hAnsi="Arial" w:cs="Arial"/>
        </w:rPr>
        <w:t>.</w:t>
      </w:r>
    </w:p>
    <w:p w:rsidR="00397FAF" w:rsidRDefault="00397FAF" w:rsidP="005748D6">
      <w:pPr>
        <w:spacing w:line="480" w:lineRule="auto"/>
        <w:contextualSpacing/>
        <w:rPr>
          <w:rFonts w:ascii="Arial" w:hAnsi="Arial" w:cs="Arial"/>
        </w:rPr>
      </w:pPr>
      <w:r>
        <w:rPr>
          <w:rFonts w:ascii="Arial" w:hAnsi="Arial" w:cs="Arial"/>
        </w:rPr>
        <w:tab/>
        <w:t xml:space="preserve">Adaptive Cruise Control is another technology introduced </w:t>
      </w:r>
      <w:r w:rsidR="00EC0E7F">
        <w:rPr>
          <w:rFonts w:ascii="Arial" w:hAnsi="Arial" w:cs="Arial"/>
        </w:rPr>
        <w:t>in the</w:t>
      </w:r>
      <w:r w:rsidR="00B50A9D">
        <w:rPr>
          <w:rFonts w:ascii="Arial" w:hAnsi="Arial" w:cs="Arial"/>
        </w:rPr>
        <w:t xml:space="preserve"> same time frame</w:t>
      </w:r>
      <w:r>
        <w:rPr>
          <w:rFonts w:ascii="Arial" w:hAnsi="Arial" w:cs="Arial"/>
        </w:rPr>
        <w:t xml:space="preserve">. The original systems used lasers to measure the distance between a traveling vehicle and those driving in front. If the distance began to shrink at </w:t>
      </w:r>
      <w:r w:rsidR="001F36DC">
        <w:rPr>
          <w:rFonts w:ascii="Arial" w:hAnsi="Arial" w:cs="Arial"/>
        </w:rPr>
        <w:t xml:space="preserve">a </w:t>
      </w:r>
      <w:r>
        <w:rPr>
          <w:rFonts w:ascii="Arial" w:hAnsi="Arial" w:cs="Arial"/>
        </w:rPr>
        <w:t>rate considered dangerous, the throttle/gearing of the vehicle would automatically be adjusted to compensate. Improvements to the system included the introduction of radar, which is more accurate than laser in terms of reflective properties, as well as the application of the brakes to reduce speed at a greater rate</w:t>
      </w:r>
      <w:r w:rsidR="002B61FF">
        <w:rPr>
          <w:rFonts w:ascii="Arial" w:hAnsi="Arial" w:cs="Arial"/>
        </w:rPr>
        <w:t xml:space="preserve"> </w:t>
      </w:r>
      <w:sdt>
        <w:sdtPr>
          <w:rPr>
            <w:rFonts w:ascii="Arial" w:hAnsi="Arial" w:cs="Arial"/>
          </w:rPr>
          <w:id w:val="40522327"/>
          <w:citation/>
        </w:sdtPr>
        <w:sdtContent>
          <w:r w:rsidR="009005B9">
            <w:rPr>
              <w:rFonts w:ascii="Arial" w:hAnsi="Arial" w:cs="Arial"/>
            </w:rPr>
            <w:fldChar w:fldCharType="begin"/>
          </w:r>
          <w:r w:rsidR="002B61FF">
            <w:rPr>
              <w:rFonts w:ascii="Arial" w:hAnsi="Arial" w:cs="Arial"/>
            </w:rPr>
            <w:instrText xml:space="preserve"> CITATION Aud09 \l 1033 </w:instrText>
          </w:r>
          <w:r w:rsidR="009005B9">
            <w:rPr>
              <w:rFonts w:ascii="Arial" w:hAnsi="Arial" w:cs="Arial"/>
            </w:rPr>
            <w:fldChar w:fldCharType="separate"/>
          </w:r>
          <w:r w:rsidR="007B5086" w:rsidRPr="007B5086">
            <w:rPr>
              <w:rFonts w:ascii="Arial" w:hAnsi="Arial" w:cs="Arial"/>
              <w:noProof/>
            </w:rPr>
            <w:t>(Audi AG, 2009)</w:t>
          </w:r>
          <w:r w:rsidR="009005B9">
            <w:rPr>
              <w:rFonts w:ascii="Arial" w:hAnsi="Arial" w:cs="Arial"/>
            </w:rPr>
            <w:fldChar w:fldCharType="end"/>
          </w:r>
        </w:sdtContent>
      </w:sdt>
      <w:r>
        <w:rPr>
          <w:rFonts w:ascii="Arial" w:hAnsi="Arial" w:cs="Arial"/>
        </w:rPr>
        <w:t>.</w:t>
      </w:r>
    </w:p>
    <w:p w:rsidR="006140F4" w:rsidRDefault="00F97F11" w:rsidP="00646C97">
      <w:pPr>
        <w:spacing w:line="480" w:lineRule="auto"/>
        <w:contextualSpacing/>
        <w:rPr>
          <w:rFonts w:ascii="Arial" w:hAnsi="Arial" w:cs="Arial"/>
        </w:rPr>
      </w:pPr>
      <w:r>
        <w:rPr>
          <w:rFonts w:ascii="Arial" w:hAnsi="Arial" w:cs="Arial"/>
          <w:i/>
        </w:rPr>
        <w:tab/>
      </w:r>
      <w:r w:rsidR="005748D6">
        <w:rPr>
          <w:rFonts w:ascii="Arial" w:hAnsi="Arial" w:cs="Arial"/>
        </w:rPr>
        <w:t xml:space="preserve">Since the turn of the century, several </w:t>
      </w:r>
      <w:r w:rsidR="00646C97">
        <w:rPr>
          <w:rFonts w:ascii="Arial" w:hAnsi="Arial" w:cs="Arial"/>
        </w:rPr>
        <w:t xml:space="preserve">more advanced </w:t>
      </w:r>
      <w:r w:rsidR="005748D6">
        <w:rPr>
          <w:rFonts w:ascii="Arial" w:hAnsi="Arial" w:cs="Arial"/>
        </w:rPr>
        <w:t>crash avoidance systems have been introduced in ve</w:t>
      </w:r>
      <w:r w:rsidR="00646C97">
        <w:rPr>
          <w:rFonts w:ascii="Arial" w:hAnsi="Arial" w:cs="Arial"/>
        </w:rPr>
        <w:t xml:space="preserve">hicles available to the public. </w:t>
      </w:r>
      <w:r w:rsidR="005748D6">
        <w:rPr>
          <w:rFonts w:ascii="Arial" w:hAnsi="Arial" w:cs="Arial"/>
        </w:rPr>
        <w:t>One such system is Toyota’s Pre-Coll</w:t>
      </w:r>
      <w:r w:rsidR="00646C97">
        <w:rPr>
          <w:rFonts w:ascii="Arial" w:hAnsi="Arial" w:cs="Arial"/>
        </w:rPr>
        <w:t>ision System. This system uses</w:t>
      </w:r>
      <w:r w:rsidR="005748D6">
        <w:rPr>
          <w:rFonts w:ascii="Arial" w:hAnsi="Arial" w:cs="Arial"/>
        </w:rPr>
        <w:t xml:space="preserve"> forward aimed radar to </w:t>
      </w:r>
      <w:r w:rsidR="00F45226">
        <w:rPr>
          <w:rFonts w:ascii="Arial" w:hAnsi="Arial" w:cs="Arial"/>
        </w:rPr>
        <w:t>determine if a collision is imminent. If a collision appears unavoidable, the driver is alerted, the brakes are pre-charged for immediate maximum braking, and all slack is removed from the seat belts</w:t>
      </w:r>
      <w:r w:rsidR="00C83F90">
        <w:rPr>
          <w:rFonts w:ascii="Arial" w:hAnsi="Arial" w:cs="Arial"/>
        </w:rPr>
        <w:t xml:space="preserve"> </w:t>
      </w:r>
      <w:sdt>
        <w:sdtPr>
          <w:rPr>
            <w:rFonts w:ascii="Arial" w:hAnsi="Arial" w:cs="Arial"/>
          </w:rPr>
          <w:id w:val="40522328"/>
          <w:citation/>
        </w:sdtPr>
        <w:sdtContent>
          <w:r w:rsidR="009005B9">
            <w:rPr>
              <w:rFonts w:ascii="Arial" w:hAnsi="Arial" w:cs="Arial"/>
            </w:rPr>
            <w:fldChar w:fldCharType="begin"/>
          </w:r>
          <w:r w:rsidR="00C83F90">
            <w:rPr>
              <w:rFonts w:ascii="Arial" w:hAnsi="Arial" w:cs="Arial"/>
            </w:rPr>
            <w:instrText xml:space="preserve"> CITATION Toy08 \l 1033 </w:instrText>
          </w:r>
          <w:r w:rsidR="009005B9">
            <w:rPr>
              <w:rFonts w:ascii="Arial" w:hAnsi="Arial" w:cs="Arial"/>
            </w:rPr>
            <w:fldChar w:fldCharType="separate"/>
          </w:r>
          <w:r w:rsidR="007B5086" w:rsidRPr="007B5086">
            <w:rPr>
              <w:rFonts w:ascii="Arial" w:hAnsi="Arial" w:cs="Arial"/>
              <w:noProof/>
            </w:rPr>
            <w:t>(Toyota, 2008)</w:t>
          </w:r>
          <w:r w:rsidR="009005B9">
            <w:rPr>
              <w:rFonts w:ascii="Arial" w:hAnsi="Arial" w:cs="Arial"/>
            </w:rPr>
            <w:fldChar w:fldCharType="end"/>
          </w:r>
        </w:sdtContent>
      </w:sdt>
      <w:r w:rsidR="00F45226">
        <w:rPr>
          <w:rFonts w:ascii="Arial" w:hAnsi="Arial" w:cs="Arial"/>
        </w:rPr>
        <w:t xml:space="preserve">. This system was introduced in the Lexus LS 430 in 2003. In the same year Honda introduced their Collision Mitigation Brake System. This three stage system also uses radar to determine if a collision is </w:t>
      </w:r>
      <w:r w:rsidR="00646C97">
        <w:rPr>
          <w:rFonts w:ascii="Arial" w:hAnsi="Arial" w:cs="Arial"/>
        </w:rPr>
        <w:t>going to occur</w:t>
      </w:r>
      <w:r w:rsidR="00F45226">
        <w:rPr>
          <w:rFonts w:ascii="Arial" w:hAnsi="Arial" w:cs="Arial"/>
        </w:rPr>
        <w:t>. The first stage provides an automatic warning to the driver. Stage two uses seatbelt tugs and tactile stimulation to further warn the driver. If the driver fails to heed these warnings, stage three will tighten the seatbelts and automatically begin applying the brakes</w:t>
      </w:r>
      <w:r w:rsidR="007B5086">
        <w:rPr>
          <w:rFonts w:ascii="Arial" w:hAnsi="Arial" w:cs="Arial"/>
        </w:rPr>
        <w:t xml:space="preserve"> </w:t>
      </w:r>
      <w:sdt>
        <w:sdtPr>
          <w:rPr>
            <w:rFonts w:ascii="Arial" w:hAnsi="Arial" w:cs="Arial"/>
          </w:rPr>
          <w:id w:val="40522329"/>
          <w:citation/>
        </w:sdtPr>
        <w:sdtContent>
          <w:r w:rsidR="009005B9">
            <w:rPr>
              <w:rFonts w:ascii="Arial" w:hAnsi="Arial" w:cs="Arial"/>
            </w:rPr>
            <w:fldChar w:fldCharType="begin"/>
          </w:r>
          <w:r w:rsidR="007B5086">
            <w:rPr>
              <w:rFonts w:ascii="Arial" w:hAnsi="Arial" w:cs="Arial"/>
            </w:rPr>
            <w:instrText xml:space="preserve"> CITATION Hon03 \l 1033 </w:instrText>
          </w:r>
          <w:r w:rsidR="009005B9">
            <w:rPr>
              <w:rFonts w:ascii="Arial" w:hAnsi="Arial" w:cs="Arial"/>
            </w:rPr>
            <w:fldChar w:fldCharType="separate"/>
          </w:r>
          <w:r w:rsidR="007B5086" w:rsidRPr="007B5086">
            <w:rPr>
              <w:rFonts w:ascii="Arial" w:hAnsi="Arial" w:cs="Arial"/>
              <w:noProof/>
            </w:rPr>
            <w:t>(Honda, 2003)</w:t>
          </w:r>
          <w:r w:rsidR="009005B9">
            <w:rPr>
              <w:rFonts w:ascii="Arial" w:hAnsi="Arial" w:cs="Arial"/>
            </w:rPr>
            <w:fldChar w:fldCharType="end"/>
          </w:r>
        </w:sdtContent>
      </w:sdt>
      <w:r w:rsidR="007B5086">
        <w:rPr>
          <w:rFonts w:ascii="Arial" w:hAnsi="Arial" w:cs="Arial"/>
        </w:rPr>
        <w:t>.</w:t>
      </w:r>
    </w:p>
    <w:p w:rsidR="00F97F11" w:rsidRDefault="00F45226" w:rsidP="006140F4">
      <w:pPr>
        <w:spacing w:line="480" w:lineRule="auto"/>
        <w:ind w:firstLine="720"/>
        <w:contextualSpacing/>
        <w:rPr>
          <w:rFonts w:ascii="Arial" w:hAnsi="Arial" w:cs="Arial"/>
        </w:rPr>
      </w:pPr>
      <w:r>
        <w:rPr>
          <w:rFonts w:ascii="Arial" w:hAnsi="Arial" w:cs="Arial"/>
        </w:rPr>
        <w:t>Perhaps the most advanced system to date is Toyota’s Advanced Pre-Collision System.</w:t>
      </w:r>
      <w:r w:rsidR="00646C97">
        <w:rPr>
          <w:rFonts w:ascii="Arial" w:hAnsi="Arial" w:cs="Arial"/>
        </w:rPr>
        <w:t xml:space="preserve"> While similar to PCS, </w:t>
      </w:r>
      <w:r w:rsidR="00397FAF">
        <w:rPr>
          <w:rFonts w:ascii="Arial" w:hAnsi="Arial" w:cs="Arial"/>
        </w:rPr>
        <w:t>it includes a twin lens stereo camera and an infrared sensor</w:t>
      </w:r>
      <w:r w:rsidR="006140F4">
        <w:rPr>
          <w:rFonts w:ascii="Arial" w:hAnsi="Arial" w:cs="Arial"/>
        </w:rPr>
        <w:t xml:space="preserve"> to detect the presence of pedestrians and animals in the trajectory of the vehicle. It can also make use of</w:t>
      </w:r>
      <w:r>
        <w:rPr>
          <w:rFonts w:ascii="Arial" w:hAnsi="Arial" w:cs="Arial"/>
        </w:rPr>
        <w:t xml:space="preserve"> Adaptive Variable Suspension and Variable Gear Ratio Steering </w:t>
      </w:r>
      <w:r>
        <w:rPr>
          <w:rFonts w:ascii="Arial" w:hAnsi="Arial" w:cs="Arial"/>
        </w:rPr>
        <w:lastRenderedPageBreak/>
        <w:t>to enhance the driver’s avoidance maneuvers. Known as Collision Avoidance Steering Support, it was introduced with the Lexus LS in 2006</w:t>
      </w:r>
      <w:r w:rsidR="00EF0C91">
        <w:rPr>
          <w:rFonts w:ascii="Arial" w:hAnsi="Arial" w:cs="Arial"/>
        </w:rPr>
        <w:t xml:space="preserve"> </w:t>
      </w:r>
      <w:sdt>
        <w:sdtPr>
          <w:rPr>
            <w:rFonts w:ascii="Arial" w:hAnsi="Arial" w:cs="Arial"/>
          </w:rPr>
          <w:id w:val="40522354"/>
          <w:citation/>
        </w:sdtPr>
        <w:sdtContent>
          <w:r w:rsidR="009005B9">
            <w:rPr>
              <w:rFonts w:ascii="Arial" w:hAnsi="Arial" w:cs="Arial"/>
            </w:rPr>
            <w:fldChar w:fldCharType="begin"/>
          </w:r>
          <w:r w:rsidR="00EF0C91">
            <w:rPr>
              <w:rFonts w:ascii="Arial" w:hAnsi="Arial" w:cs="Arial"/>
            </w:rPr>
            <w:instrText xml:space="preserve"> CITATION Toy06 \l 1033 </w:instrText>
          </w:r>
          <w:r w:rsidR="009005B9">
            <w:rPr>
              <w:rFonts w:ascii="Arial" w:hAnsi="Arial" w:cs="Arial"/>
            </w:rPr>
            <w:fldChar w:fldCharType="separate"/>
          </w:r>
          <w:r w:rsidR="00EF0C91" w:rsidRPr="00EF0C91">
            <w:rPr>
              <w:rFonts w:ascii="Arial" w:hAnsi="Arial" w:cs="Arial"/>
              <w:noProof/>
            </w:rPr>
            <w:t>(Toyota, 2006)</w:t>
          </w:r>
          <w:r w:rsidR="009005B9">
            <w:rPr>
              <w:rFonts w:ascii="Arial" w:hAnsi="Arial" w:cs="Arial"/>
            </w:rPr>
            <w:fldChar w:fldCharType="end"/>
          </w:r>
        </w:sdtContent>
      </w:sdt>
      <w:r>
        <w:rPr>
          <w:rFonts w:ascii="Arial" w:hAnsi="Arial" w:cs="Arial"/>
        </w:rPr>
        <w:t>.</w:t>
      </w:r>
    </w:p>
    <w:p w:rsidR="006140F4" w:rsidRDefault="006140F4" w:rsidP="006140F4">
      <w:pPr>
        <w:spacing w:line="480" w:lineRule="auto"/>
        <w:ind w:firstLine="720"/>
        <w:contextualSpacing/>
        <w:rPr>
          <w:rFonts w:ascii="Arial" w:hAnsi="Arial" w:cs="Arial"/>
        </w:rPr>
      </w:pPr>
      <w:r>
        <w:rPr>
          <w:rFonts w:ascii="Arial" w:hAnsi="Arial" w:cs="Arial"/>
        </w:rPr>
        <w:t>Blind Spot Monitoring</w:t>
      </w:r>
      <w:r w:rsidR="005006F2">
        <w:rPr>
          <w:rFonts w:ascii="Arial" w:hAnsi="Arial" w:cs="Arial"/>
        </w:rPr>
        <w:t xml:space="preserve"> is another more recently developed system. Using camera or radar, the blind spot of a vehicle can be monitored continuously. If a vehicle is detected within the blind spot, the driver will usually be notified by some form of </w:t>
      </w:r>
      <w:r w:rsidR="00EC0E7F">
        <w:rPr>
          <w:rFonts w:ascii="Arial" w:hAnsi="Arial" w:cs="Arial"/>
        </w:rPr>
        <w:t>warning indicator</w:t>
      </w:r>
      <w:r w:rsidR="005006F2">
        <w:rPr>
          <w:rFonts w:ascii="Arial" w:hAnsi="Arial" w:cs="Arial"/>
        </w:rPr>
        <w:t>. The 2010 Infinity M will also implement a counter steering measure to prevent blind spot collision accidents</w:t>
      </w:r>
      <w:r w:rsidR="00812137">
        <w:rPr>
          <w:rFonts w:ascii="Arial" w:hAnsi="Arial" w:cs="Arial"/>
        </w:rPr>
        <w:t xml:space="preserve"> </w:t>
      </w:r>
      <w:sdt>
        <w:sdtPr>
          <w:rPr>
            <w:rFonts w:ascii="Arial" w:hAnsi="Arial" w:cs="Arial"/>
          </w:rPr>
          <w:id w:val="40522355"/>
          <w:citation/>
        </w:sdtPr>
        <w:sdtContent>
          <w:r w:rsidR="009005B9">
            <w:rPr>
              <w:rFonts w:ascii="Arial" w:hAnsi="Arial" w:cs="Arial"/>
            </w:rPr>
            <w:fldChar w:fldCharType="begin"/>
          </w:r>
          <w:r w:rsidR="00E51B0D">
            <w:rPr>
              <w:rFonts w:ascii="Arial" w:hAnsi="Arial" w:cs="Arial"/>
            </w:rPr>
            <w:instrText xml:space="preserve"> CITATION Mot10 \l 1033  </w:instrText>
          </w:r>
          <w:r w:rsidR="009005B9">
            <w:rPr>
              <w:rFonts w:ascii="Arial" w:hAnsi="Arial" w:cs="Arial"/>
            </w:rPr>
            <w:fldChar w:fldCharType="separate"/>
          </w:r>
          <w:r w:rsidR="00E51B0D" w:rsidRPr="00E51B0D">
            <w:rPr>
              <w:rFonts w:ascii="Arial" w:hAnsi="Arial" w:cs="Arial"/>
              <w:noProof/>
            </w:rPr>
            <w:t>(Motor Trend, 2009)</w:t>
          </w:r>
          <w:r w:rsidR="009005B9">
            <w:rPr>
              <w:rFonts w:ascii="Arial" w:hAnsi="Arial" w:cs="Arial"/>
            </w:rPr>
            <w:fldChar w:fldCharType="end"/>
          </w:r>
        </w:sdtContent>
      </w:sdt>
      <w:r w:rsidR="005006F2">
        <w:rPr>
          <w:rFonts w:ascii="Arial" w:hAnsi="Arial" w:cs="Arial"/>
        </w:rPr>
        <w:t>.</w:t>
      </w:r>
    </w:p>
    <w:p w:rsidR="00B66FF8" w:rsidRDefault="00D71F6B" w:rsidP="006140F4">
      <w:pPr>
        <w:spacing w:line="480" w:lineRule="auto"/>
        <w:ind w:firstLine="720"/>
        <w:contextualSpacing/>
        <w:rPr>
          <w:rFonts w:ascii="Arial" w:hAnsi="Arial" w:cs="Arial"/>
        </w:rPr>
      </w:pPr>
      <w:r>
        <w:rPr>
          <w:rFonts w:ascii="Arial" w:hAnsi="Arial" w:cs="Arial"/>
        </w:rPr>
        <w:t>It is clear that several different systems have been developed or already exist that help reduce the number of fatal car accidents. These use optical cameras, infrared sensors, lasers, and radar to measure the environment of the vehicle. Some use visual and auditory signals</w:t>
      </w:r>
      <w:r w:rsidR="00176A94">
        <w:rPr>
          <w:rFonts w:ascii="Arial" w:hAnsi="Arial" w:cs="Arial"/>
        </w:rPr>
        <w:t xml:space="preserve"> or tactile stimulation</w:t>
      </w:r>
      <w:r>
        <w:rPr>
          <w:rFonts w:ascii="Arial" w:hAnsi="Arial" w:cs="Arial"/>
        </w:rPr>
        <w:t xml:space="preserve"> to warn the driver, </w:t>
      </w:r>
      <w:r w:rsidR="00176A94">
        <w:rPr>
          <w:rFonts w:ascii="Arial" w:hAnsi="Arial" w:cs="Arial"/>
        </w:rPr>
        <w:t xml:space="preserve">while </w:t>
      </w:r>
      <w:r>
        <w:rPr>
          <w:rFonts w:ascii="Arial" w:hAnsi="Arial" w:cs="Arial"/>
        </w:rPr>
        <w:t xml:space="preserve">others </w:t>
      </w:r>
      <w:r w:rsidR="00176A94">
        <w:rPr>
          <w:rFonts w:ascii="Arial" w:hAnsi="Arial" w:cs="Arial"/>
        </w:rPr>
        <w:t xml:space="preserve">actually modify the mechanical inputs to parts of the vehicle. However, there are other options available. One sensing option that has been investigated at Cal Poly </w:t>
      </w:r>
      <w:r w:rsidR="003F285B">
        <w:rPr>
          <w:rFonts w:ascii="Arial" w:hAnsi="Arial" w:cs="Arial"/>
        </w:rPr>
        <w:t>are</w:t>
      </w:r>
      <w:r w:rsidR="00176A94">
        <w:rPr>
          <w:rFonts w:ascii="Arial" w:hAnsi="Arial" w:cs="Arial"/>
        </w:rPr>
        <w:t xml:space="preserve"> magnetic sensors. These have the ability to detect </w:t>
      </w:r>
      <w:r w:rsidR="003F285B">
        <w:rPr>
          <w:rFonts w:ascii="Arial" w:hAnsi="Arial" w:cs="Arial"/>
        </w:rPr>
        <w:t xml:space="preserve">the </w:t>
      </w:r>
      <w:r w:rsidR="00176A94">
        <w:rPr>
          <w:rFonts w:ascii="Arial" w:hAnsi="Arial" w:cs="Arial"/>
        </w:rPr>
        <w:t>a</w:t>
      </w:r>
      <w:r w:rsidR="003F285B">
        <w:rPr>
          <w:rFonts w:ascii="Arial" w:hAnsi="Arial" w:cs="Arial"/>
        </w:rPr>
        <w:t>xle of a</w:t>
      </w:r>
      <w:r w:rsidR="00176A94">
        <w:rPr>
          <w:rFonts w:ascii="Arial" w:hAnsi="Arial" w:cs="Arial"/>
        </w:rPr>
        <w:t xml:space="preserve"> vehicle and actually verify the vehicle type</w:t>
      </w:r>
      <w:r w:rsidR="003F285B">
        <w:rPr>
          <w:rFonts w:ascii="Arial" w:hAnsi="Arial" w:cs="Arial"/>
        </w:rPr>
        <w:t xml:space="preserve"> by measuring the disturbance of the local magnetic field</w:t>
      </w:r>
      <w:r w:rsidR="00B66FF8">
        <w:rPr>
          <w:rFonts w:ascii="Arial" w:hAnsi="Arial" w:cs="Arial"/>
        </w:rPr>
        <w:t>.</w:t>
      </w:r>
    </w:p>
    <w:p w:rsidR="00B66FF8" w:rsidRPr="00B66FF8" w:rsidRDefault="00FC06EA" w:rsidP="005748D6">
      <w:pPr>
        <w:spacing w:line="480" w:lineRule="auto"/>
        <w:contextualSpacing/>
        <w:rPr>
          <w:rFonts w:ascii="Arial" w:hAnsi="Arial" w:cs="Arial"/>
          <w:i/>
        </w:rPr>
      </w:pPr>
      <w:r>
        <w:rPr>
          <w:rFonts w:ascii="Arial" w:hAnsi="Arial" w:cs="Arial"/>
          <w:i/>
        </w:rPr>
        <w:t>Existing Models</w:t>
      </w:r>
    </w:p>
    <w:p w:rsidR="00FC06EA" w:rsidRDefault="00176A94" w:rsidP="005748D6">
      <w:pPr>
        <w:spacing w:line="480" w:lineRule="auto"/>
        <w:contextualSpacing/>
        <w:rPr>
          <w:rFonts w:ascii="Arial" w:hAnsi="Arial" w:cs="Arial"/>
        </w:rPr>
      </w:pPr>
      <w:r>
        <w:rPr>
          <w:rFonts w:ascii="Arial" w:hAnsi="Arial" w:cs="Arial"/>
        </w:rPr>
        <w:tab/>
        <w:t xml:space="preserve">Almost every introductory vehicle dynamics textbook presents what is commonly referred to as the </w:t>
      </w:r>
      <w:r w:rsidRPr="00CA2805">
        <w:rPr>
          <w:rFonts w:ascii="Arial" w:hAnsi="Arial" w:cs="Arial"/>
          <w:i/>
        </w:rPr>
        <w:t>bi</w:t>
      </w:r>
      <w:r w:rsidR="0072234F">
        <w:rPr>
          <w:rFonts w:ascii="Arial" w:hAnsi="Arial" w:cs="Arial"/>
          <w:i/>
        </w:rPr>
        <w:t>cycl</w:t>
      </w:r>
      <w:r w:rsidRPr="00CA2805">
        <w:rPr>
          <w:rFonts w:ascii="Arial" w:hAnsi="Arial" w:cs="Arial"/>
          <w:i/>
        </w:rPr>
        <w:t>e model</w:t>
      </w:r>
      <w:r w:rsidR="00743D91">
        <w:rPr>
          <w:rFonts w:ascii="Arial" w:hAnsi="Arial" w:cs="Arial"/>
        </w:rPr>
        <w:t xml:space="preserve"> as is shown in Figure 1</w:t>
      </w:r>
      <w:r w:rsidR="0072234F">
        <w:rPr>
          <w:rFonts w:ascii="Arial" w:hAnsi="Arial" w:cs="Arial"/>
          <w:i/>
        </w:rPr>
        <w:t xml:space="preserve"> </w:t>
      </w:r>
      <w:sdt>
        <w:sdtPr>
          <w:rPr>
            <w:rFonts w:ascii="Arial" w:hAnsi="Arial" w:cs="Arial"/>
            <w:i/>
          </w:rPr>
          <w:id w:val="40522357"/>
          <w:citation/>
        </w:sdtPr>
        <w:sdtContent>
          <w:r w:rsidR="009005B9">
            <w:rPr>
              <w:rFonts w:ascii="Arial" w:hAnsi="Arial" w:cs="Arial"/>
              <w:i/>
            </w:rPr>
            <w:fldChar w:fldCharType="begin"/>
          </w:r>
          <w:r w:rsidR="0072234F">
            <w:rPr>
              <w:rFonts w:ascii="Arial" w:hAnsi="Arial" w:cs="Arial"/>
            </w:rPr>
            <w:instrText xml:space="preserve"> CITATION Jaz08 \l 1033 </w:instrText>
          </w:r>
          <w:r w:rsidR="009005B9">
            <w:rPr>
              <w:rFonts w:ascii="Arial" w:hAnsi="Arial" w:cs="Arial"/>
              <w:i/>
            </w:rPr>
            <w:fldChar w:fldCharType="separate"/>
          </w:r>
          <w:r w:rsidR="0072234F" w:rsidRPr="0072234F">
            <w:rPr>
              <w:rFonts w:ascii="Arial" w:hAnsi="Arial" w:cs="Arial"/>
              <w:noProof/>
            </w:rPr>
            <w:t>(Jazar, 2008)</w:t>
          </w:r>
          <w:r w:rsidR="009005B9">
            <w:rPr>
              <w:rFonts w:ascii="Arial" w:hAnsi="Arial" w:cs="Arial"/>
              <w:i/>
            </w:rPr>
            <w:fldChar w:fldCharType="end"/>
          </w:r>
        </w:sdtContent>
      </w:sdt>
      <w:r>
        <w:rPr>
          <w:rFonts w:ascii="Arial" w:hAnsi="Arial" w:cs="Arial"/>
        </w:rPr>
        <w:t xml:space="preserve">. </w:t>
      </w:r>
      <w:r w:rsidR="00B66FF8">
        <w:rPr>
          <w:rFonts w:ascii="Arial" w:hAnsi="Arial" w:cs="Arial"/>
        </w:rPr>
        <w:t>Developing the bicycle model requires</w:t>
      </w:r>
      <w:r w:rsidR="00AC17E9">
        <w:rPr>
          <w:rFonts w:ascii="Arial" w:hAnsi="Arial" w:cs="Arial"/>
        </w:rPr>
        <w:t xml:space="preserve"> several simplifying assumptions</w:t>
      </w:r>
      <w:r w:rsidR="00CA2805">
        <w:rPr>
          <w:rFonts w:ascii="Arial" w:hAnsi="Arial" w:cs="Arial"/>
        </w:rPr>
        <w:t xml:space="preserve">. </w:t>
      </w:r>
      <w:r w:rsidR="006B1F17">
        <w:rPr>
          <w:rFonts w:ascii="Arial" w:hAnsi="Arial" w:cs="Arial"/>
        </w:rPr>
        <w:t>First</w:t>
      </w:r>
      <w:r w:rsidR="00494AAE">
        <w:rPr>
          <w:rFonts w:ascii="Arial" w:hAnsi="Arial" w:cs="Arial"/>
        </w:rPr>
        <w:t>,</w:t>
      </w:r>
      <w:del w:id="46" w:author="meuser" w:date="2010-06-04T18:31:00Z">
        <w:r w:rsidR="00494AAE" w:rsidDel="00F60F36">
          <w:rPr>
            <w:rFonts w:ascii="Arial" w:hAnsi="Arial" w:cs="Arial"/>
          </w:rPr>
          <w:delText xml:space="preserve"> </w:delText>
        </w:r>
      </w:del>
      <w:r w:rsidR="006B1F17">
        <w:rPr>
          <w:rFonts w:ascii="Arial" w:hAnsi="Arial" w:cs="Arial"/>
        </w:rPr>
        <w:t xml:space="preserve"> the steering angles for the front wheels are </w:t>
      </w:r>
      <w:r w:rsidR="00494AAE">
        <w:rPr>
          <w:rFonts w:ascii="Arial" w:hAnsi="Arial" w:cs="Arial"/>
        </w:rPr>
        <w:t xml:space="preserve">assumed to be </w:t>
      </w:r>
      <w:r w:rsidR="006B1F17">
        <w:rPr>
          <w:rFonts w:ascii="Arial" w:hAnsi="Arial" w:cs="Arial"/>
        </w:rPr>
        <w:t xml:space="preserve">equal. </w:t>
      </w:r>
      <w:r w:rsidR="00B66FF8">
        <w:rPr>
          <w:rFonts w:ascii="Arial" w:hAnsi="Arial" w:cs="Arial"/>
        </w:rPr>
        <w:t>It is also required</w:t>
      </w:r>
      <w:r w:rsidR="00AC17E9">
        <w:rPr>
          <w:rFonts w:ascii="Arial" w:hAnsi="Arial" w:cs="Arial"/>
        </w:rPr>
        <w:t xml:space="preserve"> that </w:t>
      </w:r>
      <w:r w:rsidR="00CA2805">
        <w:rPr>
          <w:rFonts w:ascii="Arial" w:hAnsi="Arial" w:cs="Arial"/>
        </w:rPr>
        <w:t xml:space="preserve">both the </w:t>
      </w:r>
      <w:r w:rsidR="00AC17E9">
        <w:rPr>
          <w:rFonts w:ascii="Arial" w:hAnsi="Arial" w:cs="Arial"/>
        </w:rPr>
        <w:t>lateral</w:t>
      </w:r>
      <w:r w:rsidR="00CA2805">
        <w:rPr>
          <w:rFonts w:ascii="Arial" w:hAnsi="Arial" w:cs="Arial"/>
        </w:rPr>
        <w:t xml:space="preserve"> and longitudinal</w:t>
      </w:r>
      <w:r w:rsidR="00AC17E9">
        <w:rPr>
          <w:rFonts w:ascii="Arial" w:hAnsi="Arial" w:cs="Arial"/>
        </w:rPr>
        <w:t xml:space="preserve"> forces induced by the tires are </w:t>
      </w:r>
      <w:r w:rsidR="00B66FF8">
        <w:rPr>
          <w:rFonts w:ascii="Arial" w:hAnsi="Arial" w:cs="Arial"/>
        </w:rPr>
        <w:t xml:space="preserve">modeled </w:t>
      </w:r>
      <w:r w:rsidR="00AC17E9">
        <w:rPr>
          <w:rFonts w:ascii="Arial" w:hAnsi="Arial" w:cs="Arial"/>
        </w:rPr>
        <w:t>linear</w:t>
      </w:r>
      <w:r w:rsidR="00B66FF8">
        <w:rPr>
          <w:rFonts w:ascii="Arial" w:hAnsi="Arial" w:cs="Arial"/>
        </w:rPr>
        <w:t>ly. This</w:t>
      </w:r>
      <w:r w:rsidR="00CA2805">
        <w:rPr>
          <w:rFonts w:ascii="Arial" w:hAnsi="Arial" w:cs="Arial"/>
        </w:rPr>
        <w:t xml:space="preserve"> is only valid for very small steering angles a</w:t>
      </w:r>
      <w:r w:rsidR="001F36DC">
        <w:rPr>
          <w:rFonts w:ascii="Arial" w:hAnsi="Arial" w:cs="Arial"/>
        </w:rPr>
        <w:t>t</w:t>
      </w:r>
      <w:r w:rsidR="00CA2805">
        <w:rPr>
          <w:rFonts w:ascii="Arial" w:hAnsi="Arial" w:cs="Arial"/>
        </w:rPr>
        <w:t xml:space="preserve"> low acceleration rates. </w:t>
      </w:r>
      <w:r w:rsidR="00B66FF8">
        <w:rPr>
          <w:rFonts w:ascii="Arial" w:hAnsi="Arial" w:cs="Arial"/>
        </w:rPr>
        <w:t xml:space="preserve">To simplify the model even further, </w:t>
      </w:r>
      <w:r w:rsidR="00CA2805">
        <w:rPr>
          <w:rFonts w:ascii="Arial" w:hAnsi="Arial" w:cs="Arial"/>
        </w:rPr>
        <w:t>the tire forces occurring at each axle</w:t>
      </w:r>
      <w:r w:rsidR="00B66FF8">
        <w:rPr>
          <w:rFonts w:ascii="Arial" w:hAnsi="Arial" w:cs="Arial"/>
        </w:rPr>
        <w:t xml:space="preserve"> are taken as an average neglecting</w:t>
      </w:r>
      <w:r w:rsidR="00CA2805">
        <w:rPr>
          <w:rFonts w:ascii="Arial" w:hAnsi="Arial" w:cs="Arial"/>
        </w:rPr>
        <w:t xml:space="preserve"> any effects o</w:t>
      </w:r>
      <w:r w:rsidR="006B1F17">
        <w:rPr>
          <w:rFonts w:ascii="Arial" w:hAnsi="Arial" w:cs="Arial"/>
        </w:rPr>
        <w:t xml:space="preserve">f </w:t>
      </w:r>
      <w:r w:rsidR="00557357">
        <w:rPr>
          <w:rFonts w:ascii="Arial" w:hAnsi="Arial" w:cs="Arial"/>
        </w:rPr>
        <w:t xml:space="preserve">dynamically induced </w:t>
      </w:r>
      <w:r w:rsidR="006B1F17">
        <w:rPr>
          <w:rFonts w:ascii="Arial" w:hAnsi="Arial" w:cs="Arial"/>
        </w:rPr>
        <w:t xml:space="preserve">weight transfer. </w:t>
      </w:r>
      <w:r w:rsidR="00B66FF8">
        <w:rPr>
          <w:rFonts w:ascii="Arial" w:hAnsi="Arial" w:cs="Arial"/>
        </w:rPr>
        <w:t>By</w:t>
      </w:r>
      <w:r w:rsidR="00CA2805">
        <w:rPr>
          <w:rFonts w:ascii="Arial" w:hAnsi="Arial" w:cs="Arial"/>
        </w:rPr>
        <w:t xml:space="preserve"> neglecting the body roll the roll-yaw coupling inherent in the </w:t>
      </w:r>
      <w:r w:rsidR="006B1F17">
        <w:rPr>
          <w:rFonts w:ascii="Arial" w:hAnsi="Arial" w:cs="Arial"/>
        </w:rPr>
        <w:t>general</w:t>
      </w:r>
      <w:r w:rsidR="00CA2805">
        <w:rPr>
          <w:rFonts w:ascii="Arial" w:hAnsi="Arial" w:cs="Arial"/>
        </w:rPr>
        <w:t xml:space="preserve"> moment equations</w:t>
      </w:r>
      <w:r w:rsidR="00494AAE">
        <w:rPr>
          <w:rFonts w:ascii="Arial" w:hAnsi="Arial" w:cs="Arial"/>
        </w:rPr>
        <w:t xml:space="preserve"> is lost. As a result t</w:t>
      </w:r>
      <w:r w:rsidR="00CA2805">
        <w:rPr>
          <w:rFonts w:ascii="Arial" w:hAnsi="Arial" w:cs="Arial"/>
        </w:rPr>
        <w:t xml:space="preserve">he model is only valid for the mildest vehicle maneuvers. In terms of accident avoidance this is a serious problem </w:t>
      </w:r>
      <w:r w:rsidR="00CA2805">
        <w:rPr>
          <w:rFonts w:ascii="Arial" w:hAnsi="Arial" w:cs="Arial"/>
        </w:rPr>
        <w:lastRenderedPageBreak/>
        <w:t xml:space="preserve">because most emergency maneuvers require the use of extreme turning and braking and the nonlinearities will become extremely important </w:t>
      </w:r>
      <w:r w:rsidR="001317CE">
        <w:rPr>
          <w:rFonts w:ascii="Arial" w:hAnsi="Arial" w:cs="Arial"/>
        </w:rPr>
        <w:t xml:space="preserve">in </w:t>
      </w:r>
      <w:r w:rsidR="006B1F17">
        <w:rPr>
          <w:rFonts w:ascii="Arial" w:hAnsi="Arial" w:cs="Arial"/>
        </w:rPr>
        <w:t>developing an accurate</w:t>
      </w:r>
      <w:r w:rsidR="00CA2805">
        <w:rPr>
          <w:rFonts w:ascii="Arial" w:hAnsi="Arial" w:cs="Arial"/>
        </w:rPr>
        <w:t xml:space="preserve"> solution. It</w:t>
      </w:r>
      <w:r w:rsidR="006B1F17">
        <w:rPr>
          <w:rFonts w:ascii="Arial" w:hAnsi="Arial" w:cs="Arial"/>
        </w:rPr>
        <w:t xml:space="preserve"> is obvious that a more complex </w:t>
      </w:r>
      <w:r w:rsidR="00CA2805">
        <w:rPr>
          <w:rFonts w:ascii="Arial" w:hAnsi="Arial" w:cs="Arial"/>
        </w:rPr>
        <w:t>model is required.</w:t>
      </w:r>
    </w:p>
    <w:p w:rsidR="001B13DB" w:rsidRDefault="001B13DB">
      <w:pPr>
        <w:keepNext/>
        <w:spacing w:line="480" w:lineRule="auto"/>
        <w:contextualSpacing/>
        <w:jc w:val="center"/>
        <w:rPr>
          <w:ins w:id="47" w:author="meuser" w:date="2010-06-04T18:57:00Z"/>
        </w:rPr>
        <w:pPrChange w:id="48" w:author="meuser" w:date="2010-06-04T18:57:00Z">
          <w:pPr>
            <w:spacing w:line="480" w:lineRule="auto"/>
            <w:contextualSpacing/>
            <w:jc w:val="center"/>
          </w:pPr>
        </w:pPrChange>
      </w:pPr>
      <w:ins w:id="49" w:author="meuser" w:date="2010-06-04T20:04:00Z">
        <w:r>
          <w:rPr>
            <w:noProof/>
            <w:lang w:bidi="ar-SA"/>
          </w:rPr>
          <w:drawing>
            <wp:inline distT="0" distB="0" distL="0" distR="0">
              <wp:extent cx="3536830" cy="2847260"/>
              <wp:effectExtent l="0" t="0" r="0" b="0"/>
              <wp:docPr id="11"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45512" cy="5154194"/>
                        <a:chOff x="1174488" y="1626760"/>
                        <a:chExt cx="6445512" cy="5154194"/>
                      </a:xfrm>
                    </a:grpSpPr>
                    <a:sp>
                      <a:nvSpPr>
                        <a:cNvPr id="31" name="Rounded Rectangle 30"/>
                        <a:cNvSpPr/>
                      </a:nvSpPr>
                      <a:spPr>
                        <a:xfrm rot="21018505">
                          <a:off x="3814955" y="3772932"/>
                          <a:ext cx="335772" cy="95179"/>
                        </a:xfrm>
                        <a:prstGeom prst="roundRect">
                          <a:avLst>
                            <a:gd name="adj" fmla="val 50000"/>
                          </a:avLst>
                        </a:prstGeom>
                        <a:solidFill>
                          <a:schemeClr val="tx1">
                            <a:lumMod val="50000"/>
                            <a:lumOff val="50000"/>
                          </a:schemeClr>
                        </a:solidFill>
                        <a:ln w="38100" cmpd="sng">
                          <a:solidFill>
                            <a:schemeClr val="tx1">
                              <a:lumMod val="75000"/>
                              <a:lumOff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ounded Rectangle 31"/>
                        <a:cNvSpPr/>
                      </a:nvSpPr>
                      <a:spPr>
                        <a:xfrm rot="18800705">
                          <a:off x="3214941" y="4417661"/>
                          <a:ext cx="335772" cy="95179"/>
                        </a:xfrm>
                        <a:prstGeom prst="roundRect">
                          <a:avLst>
                            <a:gd name="adj" fmla="val 50000"/>
                          </a:avLst>
                        </a:prstGeom>
                        <a:solidFill>
                          <a:schemeClr val="tx1">
                            <a:lumMod val="50000"/>
                            <a:lumOff val="50000"/>
                          </a:schemeClr>
                        </a:solidFill>
                        <a:ln w="38100" cmpd="sng">
                          <a:solidFill>
                            <a:schemeClr val="tx1">
                              <a:lumMod val="75000"/>
                              <a:lumOff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Straight Connector 33"/>
                        <a:cNvCxnSpPr>
                          <a:stCxn id="32" idx="3"/>
                        </a:cNvCxnSpPr>
                      </a:nvCxnSpPr>
                      <a:spPr>
                        <a:xfrm rot="5400000" flipH="1" flipV="1">
                          <a:off x="3482702" y="3872986"/>
                          <a:ext cx="485534" cy="454812"/>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4" name="Circular Arrow 3"/>
                        <a:cNvSpPr/>
                      </a:nvSpPr>
                      <a:spPr>
                        <a:xfrm rot="19744649">
                          <a:off x="1174488" y="2394070"/>
                          <a:ext cx="3555946" cy="4386884"/>
                        </a:xfrm>
                        <a:prstGeom prst="circularArrow">
                          <a:avLst>
                            <a:gd name="adj1" fmla="val 0"/>
                            <a:gd name="adj2" fmla="val 479528"/>
                            <a:gd name="adj3" fmla="val 20634377"/>
                            <a:gd name="adj4" fmla="val 17641846"/>
                            <a:gd name="adj5" fmla="val 1870"/>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Arrow Connector 4"/>
                        <a:cNvCxnSpPr/>
                      </a:nvCxnSpPr>
                      <a:spPr>
                        <a:xfrm rot="5400000" flipH="1" flipV="1">
                          <a:off x="1011353" y="3615979"/>
                          <a:ext cx="3344665" cy="2167"/>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a:off x="2708646" y="5275831"/>
                          <a:ext cx="3731547" cy="2167"/>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1998345" y="3888947"/>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t>X</a:t>
                            </a:r>
                            <a:endParaRPr lang="en-US" i="1" dirty="0"/>
                          </a:p>
                        </a:txBody>
                        <a:useSpRect/>
                      </a:txSp>
                    </a:sp>
                    <a:sp>
                      <a:nvSpPr>
                        <a:cNvPr id="8" name="TextBox 7"/>
                        <a:cNvSpPr txBox="1"/>
                      </a:nvSpPr>
                      <a:spPr>
                        <a:xfrm>
                          <a:off x="3553644" y="5415281"/>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t>Y</a:t>
                            </a:r>
                            <a:endParaRPr lang="en-US" i="1" dirty="0"/>
                          </a:p>
                        </a:txBody>
                        <a:useSpRect/>
                      </a:txSp>
                    </a:sp>
                    <a:cxnSp>
                      <a:nvCxnSpPr>
                        <a:cNvPr id="14" name="Straight Arrow Connector 13"/>
                        <a:cNvCxnSpPr/>
                      </a:nvCxnSpPr>
                      <a:spPr>
                        <a:xfrm flipV="1">
                          <a:off x="4072859" y="3162300"/>
                          <a:ext cx="570579" cy="56821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13597925" flipH="1">
                          <a:off x="3653194" y="4298227"/>
                          <a:ext cx="486724" cy="122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rot="18997925">
                          <a:off x="4567597" y="2734495"/>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a:t>
                            </a:r>
                            <a:endParaRPr lang="en-US" dirty="0"/>
                          </a:p>
                        </a:txBody>
                        <a:useSpRect/>
                      </a:txSp>
                    </a:sp>
                    <a:sp>
                      <a:nvSpPr>
                        <a:cNvPr id="17" name="TextBox 16"/>
                        <a:cNvSpPr txBox="1"/>
                      </a:nvSpPr>
                      <a:spPr>
                        <a:xfrm rot="18997925">
                          <a:off x="3918511" y="4271698"/>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j</a:t>
                            </a:r>
                            <a:endParaRPr lang="en-US" dirty="0"/>
                          </a:p>
                        </a:txBody>
                        <a:useSpRect/>
                      </a:txSp>
                    </a:sp>
                    <a:sp>
                      <a:nvSpPr>
                        <a:cNvPr id="18" name="Oval 17"/>
                        <a:cNvSpPr/>
                      </a:nvSpPr>
                      <a:spPr>
                        <a:xfrm rot="1415472">
                          <a:off x="3689240" y="4073399"/>
                          <a:ext cx="62399" cy="66069"/>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2625445" y="5226691"/>
                          <a:ext cx="105344" cy="111540"/>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2299283" y="5164999"/>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a:t>
                            </a:r>
                            <a:endParaRPr lang="en-US" dirty="0"/>
                          </a:p>
                        </a:txBody>
                        <a:useSpRect/>
                      </a:txSp>
                    </a:sp>
                    <a:sp>
                      <a:nvSpPr>
                        <a:cNvPr id="22" name="TextBox 21"/>
                        <a:cNvSpPr txBox="1"/>
                      </a:nvSpPr>
                      <a:spPr>
                        <a:xfrm>
                          <a:off x="3045113" y="2324100"/>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t>Ψ</a:t>
                            </a:r>
                            <a:endParaRPr lang="en-US" dirty="0"/>
                          </a:p>
                        </a:txBody>
                        <a:useSpRect/>
                      </a:txSp>
                    </a:sp>
                    <a:sp>
                      <a:nvSpPr>
                        <a:cNvPr id="26" name="TextBox 25"/>
                        <a:cNvSpPr txBox="1"/>
                      </a:nvSpPr>
                      <a:spPr>
                        <a:xfrm>
                          <a:off x="2219324" y="5762625"/>
                          <a:ext cx="3067051"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Global Coordinate Frame</a:t>
                            </a:r>
                            <a:endParaRPr lang="en-US" sz="1400" dirty="0"/>
                          </a:p>
                        </a:txBody>
                        <a:useSpRect/>
                      </a:txSp>
                    </a:sp>
                    <a:sp>
                      <a:nvSpPr>
                        <a:cNvPr id="27" name="TextBox 26"/>
                        <a:cNvSpPr txBox="1"/>
                      </a:nvSpPr>
                      <a:spPr>
                        <a:xfrm>
                          <a:off x="3081337" y="2066925"/>
                          <a:ext cx="2181225"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Yaw Angle</a:t>
                            </a:r>
                            <a:endParaRPr lang="en-US" sz="1400" dirty="0"/>
                          </a:p>
                        </a:txBody>
                        <a:useSpRect/>
                      </a:txSp>
                    </a:sp>
                    <a:sp>
                      <a:nvSpPr>
                        <a:cNvPr id="28" name="TextBox 27"/>
                        <a:cNvSpPr txBox="1"/>
                      </a:nvSpPr>
                      <a:spPr>
                        <a:xfrm>
                          <a:off x="2298383" y="1626760"/>
                          <a:ext cx="125444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a:t>
                            </a:r>
                            <a:r>
                              <a:rPr lang="en-US" baseline="-25000" dirty="0" smtClean="0"/>
                              <a:t>x</a:t>
                            </a:r>
                            <a:endParaRPr lang="en-US" dirty="0"/>
                          </a:p>
                        </a:txBody>
                        <a:useSpRect/>
                      </a:txSp>
                    </a:sp>
                    <a:cxnSp>
                      <a:nvCxnSpPr>
                        <a:cNvPr id="267" name="Straight Connector 266"/>
                        <a:cNvCxnSpPr>
                          <a:stCxn id="31" idx="3"/>
                        </a:cNvCxnSpPr>
                      </a:nvCxnSpPr>
                      <a:spPr>
                        <a:xfrm flipV="1">
                          <a:off x="4148331" y="3667125"/>
                          <a:ext cx="809432" cy="12513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9" name="Straight Arrow Connector 268"/>
                        <a:cNvCxnSpPr>
                          <a:stCxn id="18" idx="7"/>
                        </a:cNvCxnSpPr>
                      </a:nvCxnSpPr>
                      <a:spPr>
                        <a:xfrm rot="5400000" flipH="1" flipV="1">
                          <a:off x="3621406" y="3690949"/>
                          <a:ext cx="531506" cy="274308"/>
                        </a:xfrm>
                        <a:prstGeom prst="straightConnector1">
                          <a:avLst/>
                        </a:prstGeom>
                        <a:ln w="38100" cmpd="sng">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0" name="TextBox 269"/>
                        <a:cNvSpPr txBox="1"/>
                      </a:nvSpPr>
                      <a:spPr>
                        <a:xfrm>
                          <a:off x="3767137" y="3305175"/>
                          <a:ext cx="43815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v</a:t>
                            </a:r>
                            <a:endParaRPr lang="en-US" b="1" dirty="0"/>
                          </a:p>
                        </a:txBody>
                        <a:useSpRect/>
                      </a:txSp>
                    </a:sp>
                    <a:sp>
                      <a:nvSpPr>
                        <a:cNvPr id="273" name="TextBox 272"/>
                        <a:cNvSpPr txBox="1"/>
                      </a:nvSpPr>
                      <a:spPr>
                        <a:xfrm>
                          <a:off x="4524376" y="3714749"/>
                          <a:ext cx="3143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t>δ</a:t>
                            </a:r>
                            <a:endParaRPr lang="en-US" dirty="0"/>
                          </a:p>
                        </a:txBody>
                        <a:useSpRect/>
                      </a:txSp>
                    </a:sp>
                    <a:sp>
                      <a:nvSpPr>
                        <a:cNvPr id="276" name="Arc 275"/>
                        <a:cNvSpPr/>
                      </a:nvSpPr>
                      <a:spPr>
                        <a:xfrm>
                          <a:off x="3952876" y="3314700"/>
                          <a:ext cx="652463" cy="862012"/>
                        </a:xfrm>
                        <a:prstGeom prst="arc">
                          <a:avLst>
                            <a:gd name="adj1" fmla="val 17483175"/>
                            <a:gd name="adj2" fmla="val 213543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278" name="Straight Arrow Connector 277"/>
                        <a:cNvCxnSpPr>
                          <a:stCxn id="276" idx="0"/>
                          <a:endCxn id="276" idx="0"/>
                        </a:cNvCxnSpPr>
                      </a:nvCxnSpPr>
                      <a:spPr>
                        <a:xfrm rot="10800000">
                          <a:off x="4429021" y="3362903"/>
                          <a:ext cx="158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0" name="Straight Arrow Connector 279"/>
                        <a:cNvCxnSpPr/>
                      </a:nvCxnSpPr>
                      <a:spPr>
                        <a:xfrm rot="16200000" flipH="1">
                          <a:off x="4593432" y="3736181"/>
                          <a:ext cx="28575" cy="476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83" name="TextBox 282"/>
                        <a:cNvSpPr txBox="1"/>
                      </a:nvSpPr>
                      <a:spPr>
                        <a:xfrm>
                          <a:off x="4243387" y="4010025"/>
                          <a:ext cx="2181225"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Steering </a:t>
                            </a:r>
                            <a:r>
                              <a:rPr lang="en-US" sz="1400" dirty="0" smtClean="0"/>
                              <a:t>Angle</a:t>
                            </a:r>
                            <a:endParaRPr lang="en-US" sz="1400" dirty="0"/>
                          </a:p>
                        </a:txBody>
                        <a:useSpRect/>
                      </a:txSp>
                    </a:sp>
                    <a:cxnSp>
                      <a:nvCxnSpPr>
                        <a:cNvPr id="286" name="Straight Connector 285"/>
                        <a:cNvCxnSpPr>
                          <a:stCxn id="18" idx="3"/>
                        </a:cNvCxnSpPr>
                      </a:nvCxnSpPr>
                      <a:spPr>
                        <a:xfrm rot="5400000" flipH="1">
                          <a:off x="3164925" y="3593063"/>
                          <a:ext cx="8973" cy="104292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8" name="Straight Connector 287"/>
                        <a:cNvCxnSpPr>
                          <a:stCxn id="18" idx="5"/>
                        </a:cNvCxnSpPr>
                      </a:nvCxnSpPr>
                      <a:spPr>
                        <a:xfrm rot="5400000">
                          <a:off x="3143414" y="4712768"/>
                          <a:ext cx="1163994" cy="1179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9" name="TextBox 288"/>
                        <a:cNvSpPr txBox="1"/>
                      </a:nvSpPr>
                      <a:spPr>
                        <a:xfrm>
                          <a:off x="6365558" y="5293885"/>
                          <a:ext cx="125444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n</a:t>
                            </a:r>
                            <a:r>
                              <a:rPr lang="en-US" baseline="-25000" dirty="0" err="1" smtClean="0"/>
                              <a:t>y</a:t>
                            </a:r>
                            <a:endParaRPr lang="en-US" dirty="0"/>
                          </a:p>
                        </a:txBody>
                        <a:useSpRect/>
                      </a:txSp>
                    </a:sp>
                  </lc:lockedCanvas>
                </a:graphicData>
              </a:graphic>
            </wp:inline>
          </w:drawing>
        </w:r>
      </w:ins>
    </w:p>
    <w:p w:rsidR="001B13DB" w:rsidRDefault="009005B9">
      <w:pPr>
        <w:pStyle w:val="Caption"/>
        <w:jc w:val="center"/>
        <w:rPr>
          <w:ins w:id="50" w:author="meuser" w:date="2010-06-05T16:24:00Z"/>
          <w:rFonts w:asciiTheme="majorHAnsi" w:hAnsiTheme="majorHAnsi" w:cstheme="majorHAnsi"/>
        </w:rPr>
        <w:pPrChange w:id="51" w:author="meuser" w:date="2010-06-04T18:57:00Z">
          <w:pPr>
            <w:spacing w:line="480" w:lineRule="auto"/>
            <w:contextualSpacing/>
          </w:pPr>
        </w:pPrChange>
      </w:pPr>
      <w:ins w:id="52" w:author="meuser" w:date="2010-06-04T18:57:00Z">
        <w:r w:rsidRPr="009005B9">
          <w:rPr>
            <w:rFonts w:asciiTheme="majorHAnsi" w:hAnsiTheme="majorHAnsi" w:cstheme="majorHAnsi"/>
            <w:sz w:val="22"/>
            <w:szCs w:val="22"/>
            <w:rPrChange w:id="53" w:author="meuser" w:date="2010-06-05T09:19:00Z">
              <w:rPr>
                <w:b/>
                <w:bCs/>
              </w:rPr>
            </w:rPrChange>
          </w:rPr>
          <w:t xml:space="preserve">Figure </w:t>
        </w:r>
        <w:r w:rsidRPr="009005B9">
          <w:rPr>
            <w:rFonts w:asciiTheme="majorHAnsi" w:hAnsiTheme="majorHAnsi" w:cstheme="majorHAnsi"/>
            <w:sz w:val="22"/>
            <w:szCs w:val="22"/>
            <w:rPrChange w:id="54" w:author="meuser" w:date="2010-06-05T09:19:00Z">
              <w:rPr>
                <w:b/>
                <w:bCs/>
              </w:rPr>
            </w:rPrChange>
          </w:rPr>
          <w:fldChar w:fldCharType="begin"/>
        </w:r>
        <w:r w:rsidRPr="009005B9">
          <w:rPr>
            <w:rFonts w:asciiTheme="majorHAnsi" w:hAnsiTheme="majorHAnsi" w:cstheme="majorHAnsi"/>
            <w:sz w:val="22"/>
            <w:szCs w:val="22"/>
            <w:rPrChange w:id="55" w:author="meuser" w:date="2010-06-05T09:19:00Z">
              <w:rPr>
                <w:b/>
                <w:bCs/>
              </w:rPr>
            </w:rPrChange>
          </w:rPr>
          <w:instrText xml:space="preserve"> SEQ Figure \* ARABIC </w:instrText>
        </w:r>
      </w:ins>
      <w:r w:rsidRPr="009005B9">
        <w:rPr>
          <w:rFonts w:asciiTheme="majorHAnsi" w:hAnsiTheme="majorHAnsi" w:cstheme="majorHAnsi"/>
          <w:sz w:val="22"/>
          <w:szCs w:val="22"/>
          <w:rPrChange w:id="56" w:author="meuser" w:date="2010-06-05T09:19:00Z">
            <w:rPr>
              <w:b/>
              <w:bCs/>
            </w:rPr>
          </w:rPrChange>
        </w:rPr>
        <w:fldChar w:fldCharType="separate"/>
      </w:r>
      <w:ins w:id="57" w:author="meuser" w:date="2010-06-05T17:04:00Z">
        <w:r w:rsidR="00057B86">
          <w:rPr>
            <w:rFonts w:asciiTheme="majorHAnsi" w:hAnsiTheme="majorHAnsi" w:cstheme="majorHAnsi"/>
            <w:noProof/>
            <w:sz w:val="22"/>
            <w:szCs w:val="22"/>
          </w:rPr>
          <w:t>1</w:t>
        </w:r>
      </w:ins>
      <w:ins w:id="58" w:author="meuser" w:date="2010-06-04T18:57:00Z">
        <w:r w:rsidRPr="009005B9">
          <w:rPr>
            <w:rFonts w:asciiTheme="majorHAnsi" w:hAnsiTheme="majorHAnsi" w:cstheme="majorHAnsi"/>
            <w:sz w:val="22"/>
            <w:szCs w:val="22"/>
            <w:rPrChange w:id="59" w:author="meuser" w:date="2010-06-05T09:19:00Z">
              <w:rPr>
                <w:b/>
                <w:bCs/>
              </w:rPr>
            </w:rPrChange>
          </w:rPr>
          <w:fldChar w:fldCharType="end"/>
        </w:r>
        <w:r w:rsidRPr="009005B9">
          <w:rPr>
            <w:rFonts w:asciiTheme="majorHAnsi" w:hAnsiTheme="majorHAnsi" w:cstheme="majorHAnsi"/>
            <w:sz w:val="22"/>
            <w:szCs w:val="22"/>
            <w:rPrChange w:id="60" w:author="meuser" w:date="2010-06-05T09:19:00Z">
              <w:rPr>
                <w:b/>
                <w:bCs/>
              </w:rPr>
            </w:rPrChange>
          </w:rPr>
          <w:t>: Bicycle Model</w:t>
        </w:r>
      </w:ins>
      <w:ins w:id="61" w:author="meuser" w:date="2010-06-04T19:01:00Z">
        <w:r w:rsidRPr="009005B9">
          <w:rPr>
            <w:rFonts w:asciiTheme="majorHAnsi" w:hAnsiTheme="majorHAnsi" w:cstheme="majorHAnsi"/>
            <w:sz w:val="22"/>
            <w:szCs w:val="22"/>
            <w:rPrChange w:id="62" w:author="meuser" w:date="2010-06-05T09:19:00Z">
              <w:rPr>
                <w:b/>
                <w:bCs/>
              </w:rPr>
            </w:rPrChange>
          </w:rPr>
          <w:t>.</w:t>
        </w:r>
      </w:ins>
    </w:p>
    <w:p w:rsidR="001B13DB" w:rsidRDefault="001B13DB">
      <w:pPr>
        <w:rPr>
          <w:ins w:id="63" w:author="meuser" w:date="2010-06-04T18:56:00Z"/>
          <w:rPrChange w:id="64" w:author="meuser" w:date="2010-06-05T16:24:00Z">
            <w:rPr>
              <w:ins w:id="65" w:author="meuser" w:date="2010-06-04T18:56:00Z"/>
              <w:rFonts w:ascii="Arial" w:hAnsi="Arial" w:cs="Arial"/>
            </w:rPr>
          </w:rPrChange>
        </w:rPr>
        <w:pPrChange w:id="66" w:author="meuser" w:date="2010-06-05T16:24:00Z">
          <w:pPr>
            <w:spacing w:line="480" w:lineRule="auto"/>
            <w:contextualSpacing/>
          </w:pPr>
        </w:pPrChange>
      </w:pPr>
    </w:p>
    <w:p w:rsidR="001B13DB" w:rsidRDefault="00CA2805">
      <w:pPr>
        <w:spacing w:line="480" w:lineRule="auto"/>
        <w:ind w:firstLine="720"/>
        <w:contextualSpacing/>
        <w:rPr>
          <w:ins w:id="67" w:author="meuser" w:date="2010-06-04T18:57:00Z"/>
          <w:rFonts w:ascii="Arial" w:hAnsi="Arial" w:cs="Arial"/>
        </w:rPr>
        <w:pPrChange w:id="68" w:author="meuser" w:date="2010-06-04T18:56:00Z">
          <w:pPr>
            <w:spacing w:line="480" w:lineRule="auto"/>
            <w:contextualSpacing/>
          </w:pPr>
        </w:pPrChange>
      </w:pPr>
      <w:r>
        <w:rPr>
          <w:rFonts w:ascii="Arial" w:hAnsi="Arial" w:cs="Arial"/>
        </w:rPr>
        <w:t xml:space="preserve">A </w:t>
      </w:r>
      <w:r w:rsidR="00275D9E">
        <w:rPr>
          <w:rFonts w:ascii="Arial" w:hAnsi="Arial" w:cs="Arial"/>
        </w:rPr>
        <w:t xml:space="preserve">far more accurate </w:t>
      </w:r>
      <w:r>
        <w:rPr>
          <w:rFonts w:ascii="Arial" w:hAnsi="Arial" w:cs="Arial"/>
        </w:rPr>
        <w:t>model would inc</w:t>
      </w:r>
      <w:r w:rsidR="003F3509">
        <w:rPr>
          <w:rFonts w:ascii="Arial" w:hAnsi="Arial" w:cs="Arial"/>
        </w:rPr>
        <w:t>orporate all of the available degrees of freedom in the vehicle</w:t>
      </w:r>
      <w:r w:rsidR="006B1F17">
        <w:rPr>
          <w:rFonts w:ascii="Arial" w:hAnsi="Arial" w:cs="Arial"/>
        </w:rPr>
        <w:t xml:space="preserve">, as well as any </w:t>
      </w:r>
      <w:r w:rsidR="00275D9E">
        <w:rPr>
          <w:rFonts w:ascii="Arial" w:hAnsi="Arial" w:cs="Arial"/>
        </w:rPr>
        <w:t>and all non-</w:t>
      </w:r>
      <w:r w:rsidR="006B1F17">
        <w:rPr>
          <w:rFonts w:ascii="Arial" w:hAnsi="Arial" w:cs="Arial"/>
        </w:rPr>
        <w:t>linear tire effects</w:t>
      </w:r>
      <w:r w:rsidR="003F3509">
        <w:rPr>
          <w:rFonts w:ascii="Arial" w:hAnsi="Arial" w:cs="Arial"/>
        </w:rPr>
        <w:t>. Because there are thousands of moving parts on a</w:t>
      </w:r>
      <w:r w:rsidR="007A0DC8">
        <w:rPr>
          <w:rFonts w:ascii="Arial" w:hAnsi="Arial" w:cs="Arial"/>
        </w:rPr>
        <w:t xml:space="preserve"> typical</w:t>
      </w:r>
      <w:r w:rsidR="001317CE">
        <w:rPr>
          <w:rFonts w:ascii="Arial" w:hAnsi="Arial" w:cs="Arial"/>
        </w:rPr>
        <w:t xml:space="preserve"> vehicle, trying to solve for them all</w:t>
      </w:r>
      <w:r w:rsidR="003F3509">
        <w:rPr>
          <w:rFonts w:ascii="Arial" w:hAnsi="Arial" w:cs="Arial"/>
        </w:rPr>
        <w:t xml:space="preserve"> will</w:t>
      </w:r>
      <w:r w:rsidR="001317CE">
        <w:rPr>
          <w:rFonts w:ascii="Arial" w:hAnsi="Arial" w:cs="Arial"/>
        </w:rPr>
        <w:t xml:space="preserve"> quickly</w:t>
      </w:r>
      <w:r w:rsidR="003F3509">
        <w:rPr>
          <w:rFonts w:ascii="Arial" w:hAnsi="Arial" w:cs="Arial"/>
        </w:rPr>
        <w:t xml:space="preserve"> b</w:t>
      </w:r>
      <w:r w:rsidR="006B1F17">
        <w:rPr>
          <w:rFonts w:ascii="Arial" w:hAnsi="Arial" w:cs="Arial"/>
        </w:rPr>
        <w:t xml:space="preserve">ecome </w:t>
      </w:r>
      <w:r w:rsidR="00B66FF8">
        <w:rPr>
          <w:rFonts w:ascii="Arial" w:hAnsi="Arial" w:cs="Arial"/>
        </w:rPr>
        <w:t>a physically impossible</w:t>
      </w:r>
      <w:r w:rsidR="007A0DC8">
        <w:rPr>
          <w:rFonts w:ascii="Arial" w:hAnsi="Arial" w:cs="Arial"/>
        </w:rPr>
        <w:t>. By lumping the</w:t>
      </w:r>
      <w:r w:rsidR="003F3509">
        <w:rPr>
          <w:rFonts w:ascii="Arial" w:hAnsi="Arial" w:cs="Arial"/>
        </w:rPr>
        <w:t xml:space="preserve"> masses </w:t>
      </w:r>
      <w:r w:rsidR="007A0DC8">
        <w:rPr>
          <w:rFonts w:ascii="Arial" w:hAnsi="Arial" w:cs="Arial"/>
        </w:rPr>
        <w:t>as much as possible (sprung mass</w:t>
      </w:r>
      <w:r w:rsidR="006B1F17">
        <w:rPr>
          <w:rFonts w:ascii="Arial" w:hAnsi="Arial" w:cs="Arial"/>
        </w:rPr>
        <w:t>/</w:t>
      </w:r>
      <w:r w:rsidR="007A0DC8">
        <w:rPr>
          <w:rFonts w:ascii="Arial" w:hAnsi="Arial" w:cs="Arial"/>
        </w:rPr>
        <w:t>unsprung masses</w:t>
      </w:r>
      <w:r w:rsidR="00494AAE">
        <w:rPr>
          <w:rFonts w:ascii="Arial" w:hAnsi="Arial" w:cs="Arial"/>
        </w:rPr>
        <w:t>) the model is still accurate</w:t>
      </w:r>
      <w:r w:rsidR="007A0DC8">
        <w:rPr>
          <w:rFonts w:ascii="Arial" w:hAnsi="Arial" w:cs="Arial"/>
        </w:rPr>
        <w:t xml:space="preserve"> but</w:t>
      </w:r>
      <w:r w:rsidR="003F3509">
        <w:rPr>
          <w:rFonts w:ascii="Arial" w:hAnsi="Arial" w:cs="Arial"/>
        </w:rPr>
        <w:t xml:space="preserve"> with a much smaller number of degrees of freedom. This would include the three degrees of translational and rotational freedom given to the body, as well as </w:t>
      </w:r>
      <w:r w:rsidR="007A0DC8">
        <w:rPr>
          <w:rFonts w:ascii="Arial" w:hAnsi="Arial" w:cs="Arial"/>
        </w:rPr>
        <w:t>the minimum number needed for an accurate suspension model</w:t>
      </w:r>
      <w:r w:rsidR="003F3509">
        <w:rPr>
          <w:rFonts w:ascii="Arial" w:hAnsi="Arial" w:cs="Arial"/>
        </w:rPr>
        <w:t xml:space="preserve">. </w:t>
      </w:r>
      <w:r w:rsidR="002A1BDF">
        <w:rPr>
          <w:rFonts w:ascii="Arial" w:hAnsi="Arial" w:cs="Arial"/>
        </w:rPr>
        <w:t xml:space="preserve">In Figure 2 a screen shot of </w:t>
      </w:r>
      <w:r w:rsidR="003F3509">
        <w:rPr>
          <w:rFonts w:ascii="Arial" w:hAnsi="Arial" w:cs="Arial"/>
        </w:rPr>
        <w:t>CarSim</w:t>
      </w:r>
      <w:r w:rsidR="00494AAE">
        <w:rPr>
          <w:rFonts w:ascii="Arial" w:hAnsi="Arial" w:cs="Arial"/>
        </w:rPr>
        <w:t>,</w:t>
      </w:r>
      <w:r w:rsidR="003F3509">
        <w:rPr>
          <w:rFonts w:ascii="Arial" w:hAnsi="Arial" w:cs="Arial"/>
        </w:rPr>
        <w:t xml:space="preserve"> a professionally developed vehicle simulating software package</w:t>
      </w:r>
      <w:r w:rsidR="00494AAE">
        <w:rPr>
          <w:rFonts w:ascii="Arial" w:hAnsi="Arial" w:cs="Arial"/>
        </w:rPr>
        <w:t>,</w:t>
      </w:r>
      <w:r w:rsidR="002A1BDF">
        <w:rPr>
          <w:rFonts w:ascii="Arial" w:hAnsi="Arial" w:cs="Arial"/>
        </w:rPr>
        <w:t xml:space="preserve"> is displayed. The CarSim model</w:t>
      </w:r>
      <w:r w:rsidR="00494AAE">
        <w:rPr>
          <w:rFonts w:ascii="Arial" w:hAnsi="Arial" w:cs="Arial"/>
        </w:rPr>
        <w:t xml:space="preserve"> would be an excellent example meeting the</w:t>
      </w:r>
      <w:r w:rsidR="002A1BDF">
        <w:rPr>
          <w:rFonts w:ascii="Arial" w:hAnsi="Arial" w:cs="Arial"/>
        </w:rPr>
        <w:t xml:space="preserve"> mentioned </w:t>
      </w:r>
      <w:r w:rsidR="00494AAE">
        <w:rPr>
          <w:rFonts w:ascii="Arial" w:hAnsi="Arial" w:cs="Arial"/>
        </w:rPr>
        <w:t>requirements</w:t>
      </w:r>
      <w:r w:rsidR="003F3509">
        <w:rPr>
          <w:rFonts w:ascii="Arial" w:hAnsi="Arial" w:cs="Arial"/>
        </w:rPr>
        <w:t xml:space="preserve">. This 14 degree of freedom model includes all three translational and rotational degrees of freedom given to the </w:t>
      </w:r>
      <w:r w:rsidR="003F3509">
        <w:rPr>
          <w:rFonts w:ascii="Arial" w:hAnsi="Arial" w:cs="Arial"/>
        </w:rPr>
        <w:lastRenderedPageBreak/>
        <w:t>vehicle body, as well as one rotational and one translational degree of freedom for each tire.</w:t>
      </w:r>
    </w:p>
    <w:p w:rsidR="001B13DB" w:rsidRDefault="001B13DB">
      <w:pPr>
        <w:keepNext/>
        <w:spacing w:line="480" w:lineRule="auto"/>
        <w:ind w:firstLine="720"/>
        <w:contextualSpacing/>
        <w:jc w:val="center"/>
        <w:rPr>
          <w:ins w:id="69" w:author="meuser" w:date="2010-06-04T19:01:00Z"/>
        </w:rPr>
        <w:pPrChange w:id="70" w:author="meuser" w:date="2010-06-04T19:01:00Z">
          <w:pPr>
            <w:spacing w:line="480" w:lineRule="auto"/>
            <w:ind w:firstLine="720"/>
            <w:contextualSpacing/>
            <w:jc w:val="center"/>
          </w:pPr>
        </w:pPrChange>
      </w:pPr>
      <w:ins w:id="71" w:author="meuser" w:date="2010-06-04T18:58:00Z">
        <w:r>
          <w:rPr>
            <w:rFonts w:ascii="Arial" w:hAnsi="Arial" w:cs="Arial"/>
            <w:noProof/>
            <w:lang w:bidi="ar-SA"/>
            <w:rPrChange w:id="72" w:author="Unknown">
              <w:rPr>
                <w:noProof/>
                <w:lang w:bidi="ar-SA"/>
              </w:rPr>
            </w:rPrChange>
          </w:rPr>
          <w:drawing>
            <wp:inline distT="0" distB="0" distL="0" distR="0">
              <wp:extent cx="4392174" cy="2913374"/>
              <wp:effectExtent l="19050" t="0" r="8376" b="0"/>
              <wp:docPr id="9" name="Picture 8" descr="carsi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sim.bmp"/>
                      <pic:cNvPicPr/>
                    </pic:nvPicPr>
                    <pic:blipFill>
                      <a:blip r:embed="rId10" cstate="print"/>
                      <a:stretch>
                        <a:fillRect/>
                      </a:stretch>
                    </pic:blipFill>
                    <pic:spPr>
                      <a:xfrm>
                        <a:off x="0" y="0"/>
                        <a:ext cx="4393613" cy="2914329"/>
                      </a:xfrm>
                      <a:prstGeom prst="rect">
                        <a:avLst/>
                      </a:prstGeom>
                    </pic:spPr>
                  </pic:pic>
                </a:graphicData>
              </a:graphic>
            </wp:inline>
          </w:drawing>
        </w:r>
      </w:ins>
    </w:p>
    <w:p w:rsidR="001B13DB" w:rsidRDefault="009005B9">
      <w:pPr>
        <w:pStyle w:val="Caption"/>
        <w:jc w:val="center"/>
        <w:rPr>
          <w:ins w:id="73" w:author="meuser" w:date="2010-06-05T16:19:00Z"/>
          <w:rFonts w:asciiTheme="majorHAnsi" w:hAnsiTheme="majorHAnsi" w:cstheme="majorHAnsi"/>
        </w:rPr>
        <w:pPrChange w:id="74" w:author="meuser" w:date="2010-06-04T19:01:00Z">
          <w:pPr>
            <w:spacing w:line="480" w:lineRule="auto"/>
            <w:contextualSpacing/>
          </w:pPr>
        </w:pPrChange>
      </w:pPr>
      <w:ins w:id="75" w:author="meuser" w:date="2010-06-04T19:01:00Z">
        <w:r w:rsidRPr="009005B9">
          <w:rPr>
            <w:rFonts w:asciiTheme="majorHAnsi" w:hAnsiTheme="majorHAnsi" w:cstheme="majorHAnsi"/>
            <w:sz w:val="22"/>
            <w:szCs w:val="22"/>
            <w:rPrChange w:id="76" w:author="meuser" w:date="2010-06-05T09:19:00Z">
              <w:rPr>
                <w:b/>
                <w:bCs/>
              </w:rPr>
            </w:rPrChange>
          </w:rPr>
          <w:t xml:space="preserve">Figure </w:t>
        </w:r>
        <w:r w:rsidRPr="009005B9">
          <w:rPr>
            <w:rFonts w:asciiTheme="majorHAnsi" w:hAnsiTheme="majorHAnsi" w:cstheme="majorHAnsi"/>
            <w:sz w:val="22"/>
            <w:szCs w:val="22"/>
            <w:rPrChange w:id="77" w:author="meuser" w:date="2010-06-05T09:19:00Z">
              <w:rPr>
                <w:b/>
                <w:bCs/>
              </w:rPr>
            </w:rPrChange>
          </w:rPr>
          <w:fldChar w:fldCharType="begin"/>
        </w:r>
        <w:r w:rsidRPr="009005B9">
          <w:rPr>
            <w:rFonts w:asciiTheme="majorHAnsi" w:hAnsiTheme="majorHAnsi" w:cstheme="majorHAnsi"/>
            <w:sz w:val="22"/>
            <w:szCs w:val="22"/>
            <w:rPrChange w:id="78" w:author="meuser" w:date="2010-06-05T09:19:00Z">
              <w:rPr>
                <w:b/>
                <w:bCs/>
              </w:rPr>
            </w:rPrChange>
          </w:rPr>
          <w:instrText xml:space="preserve"> SEQ Figure \* ARABIC </w:instrText>
        </w:r>
      </w:ins>
      <w:r w:rsidRPr="009005B9">
        <w:rPr>
          <w:rFonts w:asciiTheme="majorHAnsi" w:hAnsiTheme="majorHAnsi" w:cstheme="majorHAnsi"/>
          <w:sz w:val="22"/>
          <w:szCs w:val="22"/>
          <w:rPrChange w:id="79" w:author="meuser" w:date="2010-06-05T09:19:00Z">
            <w:rPr>
              <w:b/>
              <w:bCs/>
            </w:rPr>
          </w:rPrChange>
        </w:rPr>
        <w:fldChar w:fldCharType="separate"/>
      </w:r>
      <w:ins w:id="80" w:author="meuser" w:date="2010-06-05T17:04:00Z">
        <w:r w:rsidR="00057B86">
          <w:rPr>
            <w:rFonts w:asciiTheme="majorHAnsi" w:hAnsiTheme="majorHAnsi" w:cstheme="majorHAnsi"/>
            <w:noProof/>
            <w:sz w:val="22"/>
            <w:szCs w:val="22"/>
          </w:rPr>
          <w:t>2</w:t>
        </w:r>
      </w:ins>
      <w:ins w:id="81" w:author="meuser" w:date="2010-06-04T19:01:00Z">
        <w:r w:rsidRPr="009005B9">
          <w:rPr>
            <w:rFonts w:asciiTheme="majorHAnsi" w:hAnsiTheme="majorHAnsi" w:cstheme="majorHAnsi"/>
            <w:sz w:val="22"/>
            <w:szCs w:val="22"/>
            <w:rPrChange w:id="82" w:author="meuser" w:date="2010-06-05T09:19:00Z">
              <w:rPr>
                <w:b/>
                <w:bCs/>
              </w:rPr>
            </w:rPrChange>
          </w:rPr>
          <w:fldChar w:fldCharType="end"/>
        </w:r>
        <w:r w:rsidRPr="009005B9">
          <w:rPr>
            <w:rFonts w:asciiTheme="majorHAnsi" w:hAnsiTheme="majorHAnsi" w:cstheme="majorHAnsi"/>
            <w:sz w:val="22"/>
            <w:szCs w:val="22"/>
            <w:rPrChange w:id="83" w:author="meuser" w:date="2010-06-05T09:19:00Z">
              <w:rPr>
                <w:b/>
                <w:bCs/>
              </w:rPr>
            </w:rPrChange>
          </w:rPr>
          <w:t>: CarSim running a simulation.</w:t>
        </w:r>
      </w:ins>
    </w:p>
    <w:p w:rsidR="001B13DB" w:rsidRDefault="001B13DB">
      <w:pPr>
        <w:rPr>
          <w:ins w:id="84" w:author="meuser" w:date="2010-06-04T18:57:00Z"/>
          <w:rPrChange w:id="85" w:author="meuser" w:date="2010-06-05T16:19:00Z">
            <w:rPr>
              <w:ins w:id="86" w:author="meuser" w:date="2010-06-04T18:57:00Z"/>
              <w:rFonts w:ascii="Arial" w:hAnsi="Arial" w:cs="Arial"/>
            </w:rPr>
          </w:rPrChange>
        </w:rPr>
        <w:pPrChange w:id="87" w:author="meuser" w:date="2010-06-05T16:19:00Z">
          <w:pPr>
            <w:spacing w:line="480" w:lineRule="auto"/>
            <w:contextualSpacing/>
          </w:pPr>
        </w:pPrChange>
      </w:pPr>
    </w:p>
    <w:p w:rsidR="001B13DB" w:rsidRDefault="003F3509">
      <w:pPr>
        <w:spacing w:line="480" w:lineRule="auto"/>
        <w:ind w:firstLine="720"/>
        <w:contextualSpacing/>
        <w:rPr>
          <w:rFonts w:ascii="Arial" w:hAnsi="Arial" w:cs="Arial"/>
        </w:rPr>
        <w:pPrChange w:id="88" w:author="meuser" w:date="2010-06-04T18:56:00Z">
          <w:pPr>
            <w:spacing w:line="480" w:lineRule="auto"/>
            <w:contextualSpacing/>
          </w:pPr>
        </w:pPrChange>
      </w:pPr>
      <w:del w:id="89" w:author="meuser" w:date="2010-06-04T18:57:00Z">
        <w:r w:rsidDel="00743D91">
          <w:rPr>
            <w:rFonts w:ascii="Arial" w:hAnsi="Arial" w:cs="Arial"/>
          </w:rPr>
          <w:delText xml:space="preserve"> </w:delText>
        </w:r>
      </w:del>
      <w:r>
        <w:rPr>
          <w:rFonts w:ascii="Arial" w:hAnsi="Arial" w:cs="Arial"/>
        </w:rPr>
        <w:t>The challenge with these models is that they require an extensive amount of suspension design knowledge before the motions of the ti</w:t>
      </w:r>
      <w:r w:rsidR="007A0DC8">
        <w:rPr>
          <w:rFonts w:ascii="Arial" w:hAnsi="Arial" w:cs="Arial"/>
        </w:rPr>
        <w:t>res can be accurately solved</w:t>
      </w:r>
      <w:r>
        <w:rPr>
          <w:rFonts w:ascii="Arial" w:hAnsi="Arial" w:cs="Arial"/>
        </w:rPr>
        <w:t xml:space="preserve">. Because </w:t>
      </w:r>
      <w:r w:rsidR="006B1F17">
        <w:rPr>
          <w:rFonts w:ascii="Arial" w:hAnsi="Arial" w:cs="Arial"/>
        </w:rPr>
        <w:t xml:space="preserve">the </w:t>
      </w:r>
      <w:r>
        <w:rPr>
          <w:rFonts w:ascii="Arial" w:hAnsi="Arial" w:cs="Arial"/>
        </w:rPr>
        <w:t>tires are essentially modeled as non-linear dampers, any inaccuracies in the susp</w:t>
      </w:r>
      <w:r w:rsidR="006B1F17">
        <w:rPr>
          <w:rFonts w:ascii="Arial" w:hAnsi="Arial" w:cs="Arial"/>
        </w:rPr>
        <w:t xml:space="preserve">ension model will result in </w:t>
      </w:r>
      <w:r w:rsidR="007B41BB">
        <w:rPr>
          <w:rFonts w:ascii="Arial" w:hAnsi="Arial" w:cs="Arial"/>
        </w:rPr>
        <w:t>incorrect</w:t>
      </w:r>
      <w:r>
        <w:rPr>
          <w:rFonts w:ascii="Arial" w:hAnsi="Arial" w:cs="Arial"/>
        </w:rPr>
        <w:t xml:space="preserve"> tire velocities, and the tire force</w:t>
      </w:r>
      <w:r w:rsidR="007A0DC8">
        <w:rPr>
          <w:rFonts w:ascii="Arial" w:hAnsi="Arial" w:cs="Arial"/>
        </w:rPr>
        <w:t xml:space="preserve">s will not be accurate. This requires the </w:t>
      </w:r>
      <w:r w:rsidR="006B1F17">
        <w:rPr>
          <w:rFonts w:ascii="Arial" w:hAnsi="Arial" w:cs="Arial"/>
        </w:rPr>
        <w:t>knowledge of suspension link</w:t>
      </w:r>
      <w:r w:rsidR="007B41BB">
        <w:rPr>
          <w:rFonts w:ascii="Arial" w:hAnsi="Arial" w:cs="Arial"/>
        </w:rPr>
        <w:t xml:space="preserve"> mounting positions and the</w:t>
      </w:r>
      <w:r w:rsidR="007A0DC8">
        <w:rPr>
          <w:rFonts w:ascii="Arial" w:hAnsi="Arial" w:cs="Arial"/>
        </w:rPr>
        <w:t xml:space="preserve"> </w:t>
      </w:r>
      <w:r w:rsidR="006B1F17">
        <w:rPr>
          <w:rFonts w:ascii="Arial" w:hAnsi="Arial" w:cs="Arial"/>
        </w:rPr>
        <w:t xml:space="preserve">various </w:t>
      </w:r>
      <w:r w:rsidR="007A0DC8">
        <w:rPr>
          <w:rFonts w:ascii="Arial" w:hAnsi="Arial" w:cs="Arial"/>
        </w:rPr>
        <w:t xml:space="preserve">degrees of </w:t>
      </w:r>
      <w:r w:rsidR="006B1F17">
        <w:rPr>
          <w:rFonts w:ascii="Arial" w:hAnsi="Arial" w:cs="Arial"/>
        </w:rPr>
        <w:t>translation/</w:t>
      </w:r>
      <w:r w:rsidR="007A0DC8">
        <w:rPr>
          <w:rFonts w:ascii="Arial" w:hAnsi="Arial" w:cs="Arial"/>
        </w:rPr>
        <w:t>rotational freedom</w:t>
      </w:r>
      <w:r w:rsidR="006B1F17">
        <w:rPr>
          <w:rFonts w:ascii="Arial" w:hAnsi="Arial" w:cs="Arial"/>
        </w:rPr>
        <w:t xml:space="preserve"> for each link</w:t>
      </w:r>
      <w:r w:rsidR="007A0DC8">
        <w:rPr>
          <w:rFonts w:ascii="Arial" w:hAnsi="Arial" w:cs="Arial"/>
        </w:rPr>
        <w:t>.</w:t>
      </w:r>
      <w:r w:rsidR="00494AAE">
        <w:rPr>
          <w:rFonts w:ascii="Arial" w:hAnsi="Arial" w:cs="Arial"/>
        </w:rPr>
        <w:t xml:space="preserve"> A model that is more accurate than the bicycle model, but simpler than CarSim would be desirable.</w:t>
      </w:r>
    </w:p>
    <w:p w:rsidR="007A0DC8" w:rsidRDefault="007A0DC8" w:rsidP="005748D6">
      <w:pPr>
        <w:spacing w:line="480" w:lineRule="auto"/>
        <w:contextualSpacing/>
        <w:rPr>
          <w:rFonts w:ascii="Arial" w:hAnsi="Arial" w:cs="Arial"/>
        </w:rPr>
      </w:pPr>
      <w:r>
        <w:rPr>
          <w:rFonts w:ascii="Arial" w:hAnsi="Arial" w:cs="Arial"/>
        </w:rPr>
        <w:tab/>
      </w:r>
      <w:r w:rsidR="00494AAE">
        <w:rPr>
          <w:rFonts w:ascii="Arial" w:hAnsi="Arial" w:cs="Arial"/>
        </w:rPr>
        <w:t>One</w:t>
      </w:r>
      <w:r w:rsidR="006B1F17">
        <w:rPr>
          <w:rFonts w:ascii="Arial" w:hAnsi="Arial" w:cs="Arial"/>
        </w:rPr>
        <w:t xml:space="preserve"> </w:t>
      </w:r>
      <w:r w:rsidR="00494AAE">
        <w:rPr>
          <w:rFonts w:ascii="Arial" w:hAnsi="Arial" w:cs="Arial"/>
        </w:rPr>
        <w:t>way to improve the bicycle model is to no longer average the tire normal forces and resulting lateral and longitudinal forces</w:t>
      </w:r>
      <w:r w:rsidR="006B1F17">
        <w:rPr>
          <w:rFonts w:ascii="Arial" w:hAnsi="Arial" w:cs="Arial"/>
        </w:rPr>
        <w:t xml:space="preserve">. </w:t>
      </w:r>
      <w:commentRangeStart w:id="90"/>
      <w:r w:rsidR="006B1F17">
        <w:rPr>
          <w:rFonts w:ascii="Arial" w:hAnsi="Arial" w:cs="Arial"/>
        </w:rPr>
        <w:t>Pitch</w:t>
      </w:r>
      <w:commentRangeEnd w:id="90"/>
      <w:r w:rsidR="009B6F44">
        <w:rPr>
          <w:rStyle w:val="CommentReference"/>
        </w:rPr>
        <w:commentReference w:id="90"/>
      </w:r>
      <w:r w:rsidR="006B1F17">
        <w:rPr>
          <w:rFonts w:ascii="Arial" w:hAnsi="Arial" w:cs="Arial"/>
        </w:rPr>
        <w:t>, roll, and body bounce are still neglected</w:t>
      </w:r>
      <w:r w:rsidR="00495457">
        <w:rPr>
          <w:rFonts w:ascii="Arial" w:hAnsi="Arial" w:cs="Arial"/>
        </w:rPr>
        <w:t xml:space="preserve">, but </w:t>
      </w:r>
      <w:r w:rsidR="00494AAE">
        <w:rPr>
          <w:rFonts w:ascii="Arial" w:hAnsi="Arial" w:cs="Arial"/>
        </w:rPr>
        <w:t>now there are</w:t>
      </w:r>
      <w:r w:rsidR="00495457">
        <w:rPr>
          <w:rFonts w:ascii="Arial" w:hAnsi="Arial" w:cs="Arial"/>
        </w:rPr>
        <w:t xml:space="preserve"> four contact points supporting the </w:t>
      </w:r>
      <w:r w:rsidR="009826EE">
        <w:rPr>
          <w:rFonts w:ascii="Arial" w:hAnsi="Arial" w:cs="Arial"/>
        </w:rPr>
        <w:t>vehicle</w:t>
      </w:r>
      <w:r w:rsidR="00495457">
        <w:rPr>
          <w:rFonts w:ascii="Arial" w:hAnsi="Arial" w:cs="Arial"/>
        </w:rPr>
        <w:t xml:space="preserve"> mass and the dynamic weight transfer forces can be taken into consideration</w:t>
      </w:r>
      <w:r w:rsidR="004A3E47">
        <w:rPr>
          <w:rFonts w:ascii="Arial" w:hAnsi="Arial" w:cs="Arial"/>
        </w:rPr>
        <w:t xml:space="preserve"> </w:t>
      </w:r>
      <w:sdt>
        <w:sdtPr>
          <w:rPr>
            <w:rFonts w:ascii="Arial" w:hAnsi="Arial" w:cs="Arial"/>
          </w:rPr>
          <w:id w:val="40522358"/>
          <w:citation/>
        </w:sdtPr>
        <w:sdtContent>
          <w:r w:rsidR="009005B9">
            <w:rPr>
              <w:rFonts w:ascii="Arial" w:hAnsi="Arial" w:cs="Arial"/>
            </w:rPr>
            <w:fldChar w:fldCharType="begin"/>
          </w:r>
          <w:r w:rsidR="004A3E47">
            <w:rPr>
              <w:rFonts w:ascii="Arial" w:hAnsi="Arial" w:cs="Arial"/>
            </w:rPr>
            <w:instrText xml:space="preserve"> CITATION Cas00 \l 1033 </w:instrText>
          </w:r>
          <w:r w:rsidR="009005B9">
            <w:rPr>
              <w:rFonts w:ascii="Arial" w:hAnsi="Arial" w:cs="Arial"/>
            </w:rPr>
            <w:fldChar w:fldCharType="separate"/>
          </w:r>
          <w:r w:rsidR="004A3E47" w:rsidRPr="004A3E47">
            <w:rPr>
              <w:rFonts w:ascii="Arial" w:hAnsi="Arial" w:cs="Arial"/>
              <w:noProof/>
            </w:rPr>
            <w:t>(Casanova, 2000)</w:t>
          </w:r>
          <w:r w:rsidR="009005B9">
            <w:rPr>
              <w:rFonts w:ascii="Arial" w:hAnsi="Arial" w:cs="Arial"/>
            </w:rPr>
            <w:fldChar w:fldCharType="end"/>
          </w:r>
        </w:sdtContent>
      </w:sdt>
      <w:r w:rsidR="00495457">
        <w:rPr>
          <w:rFonts w:ascii="Arial" w:hAnsi="Arial" w:cs="Arial"/>
        </w:rPr>
        <w:t xml:space="preserve">. This is commonly referred to as the </w:t>
      </w:r>
      <w:r w:rsidR="00495457">
        <w:rPr>
          <w:rFonts w:ascii="Arial" w:hAnsi="Arial" w:cs="Arial"/>
          <w:i/>
        </w:rPr>
        <w:t>track model</w:t>
      </w:r>
      <w:r w:rsidR="00495457">
        <w:rPr>
          <w:rFonts w:ascii="Arial" w:hAnsi="Arial" w:cs="Arial"/>
        </w:rPr>
        <w:t xml:space="preserve">. The track model with non-linear tires serves </w:t>
      </w:r>
      <w:r w:rsidR="00495457">
        <w:rPr>
          <w:rFonts w:ascii="Arial" w:hAnsi="Arial" w:cs="Arial"/>
        </w:rPr>
        <w:lastRenderedPageBreak/>
        <w:t>as a very solid improvement, but the pitch-roll-yaw coupling is still neglected. Realizing that almost every vehicle suspension carries left-right symmetry</w:t>
      </w:r>
      <w:r w:rsidR="00494AAE">
        <w:rPr>
          <w:rFonts w:ascii="Arial" w:hAnsi="Arial" w:cs="Arial"/>
        </w:rPr>
        <w:t xml:space="preserve"> there is the possibility </w:t>
      </w:r>
      <w:r w:rsidR="00495457">
        <w:rPr>
          <w:rFonts w:ascii="Arial" w:hAnsi="Arial" w:cs="Arial"/>
        </w:rPr>
        <w:t>to include roll. The roll axis of any vehicle is the line about which the body rolls such that the tires do not have any induced lateral velocities.</w:t>
      </w:r>
      <w:r w:rsidR="001317CE">
        <w:rPr>
          <w:rFonts w:ascii="Arial" w:hAnsi="Arial" w:cs="Arial"/>
        </w:rPr>
        <w:t xml:space="preserve"> </w:t>
      </w:r>
      <w:r w:rsidR="00FB7AC1">
        <w:rPr>
          <w:rFonts w:ascii="Arial" w:hAnsi="Arial" w:cs="Arial"/>
        </w:rPr>
        <w:t>For</w:t>
      </w:r>
      <w:r w:rsidR="009826EE">
        <w:rPr>
          <w:rFonts w:ascii="Arial" w:hAnsi="Arial" w:cs="Arial"/>
        </w:rPr>
        <w:t xml:space="preserve"> some passenger sedans</w:t>
      </w:r>
      <w:r w:rsidR="00146FE9">
        <w:rPr>
          <w:rFonts w:ascii="Arial" w:hAnsi="Arial" w:cs="Arial"/>
        </w:rPr>
        <w:t>, such as the Ford Taurus,</w:t>
      </w:r>
      <w:r w:rsidR="009826EE">
        <w:rPr>
          <w:rFonts w:ascii="Arial" w:hAnsi="Arial" w:cs="Arial"/>
        </w:rPr>
        <w:t xml:space="preserve"> </w:t>
      </w:r>
      <w:r w:rsidR="00494AAE">
        <w:rPr>
          <w:rFonts w:ascii="Arial" w:hAnsi="Arial" w:cs="Arial"/>
        </w:rPr>
        <w:t>the roll axis can be assumed</w:t>
      </w:r>
      <w:r w:rsidR="001317CE">
        <w:rPr>
          <w:rFonts w:ascii="Arial" w:hAnsi="Arial" w:cs="Arial"/>
        </w:rPr>
        <w:t xml:space="preserve"> horizontal</w:t>
      </w:r>
      <w:r w:rsidR="00146FE9">
        <w:rPr>
          <w:rFonts w:ascii="Arial" w:hAnsi="Arial" w:cs="Arial"/>
        </w:rPr>
        <w:t xml:space="preserve"> </w:t>
      </w:r>
      <w:sdt>
        <w:sdtPr>
          <w:rPr>
            <w:rFonts w:ascii="Arial" w:hAnsi="Arial" w:cs="Arial"/>
          </w:rPr>
          <w:id w:val="40522359"/>
          <w:citation/>
        </w:sdtPr>
        <w:sdtContent>
          <w:r w:rsidR="009005B9">
            <w:rPr>
              <w:rFonts w:ascii="Arial" w:hAnsi="Arial" w:cs="Arial"/>
            </w:rPr>
            <w:fldChar w:fldCharType="begin"/>
          </w:r>
          <w:r w:rsidR="007F57C3">
            <w:rPr>
              <w:rFonts w:ascii="Arial" w:hAnsi="Arial" w:cs="Arial"/>
            </w:rPr>
            <w:instrText xml:space="preserve"> CITATION Dem00 \l 1033 </w:instrText>
          </w:r>
          <w:r w:rsidR="009005B9">
            <w:rPr>
              <w:rFonts w:ascii="Arial" w:hAnsi="Arial" w:cs="Arial"/>
            </w:rPr>
            <w:fldChar w:fldCharType="separate"/>
          </w:r>
          <w:r w:rsidR="007F57C3" w:rsidRPr="007F57C3">
            <w:rPr>
              <w:rFonts w:ascii="Arial" w:hAnsi="Arial" w:cs="Arial"/>
              <w:noProof/>
            </w:rPr>
            <w:t>(Demerly, 2000)</w:t>
          </w:r>
          <w:r w:rsidR="009005B9">
            <w:rPr>
              <w:rFonts w:ascii="Arial" w:hAnsi="Arial" w:cs="Arial"/>
            </w:rPr>
            <w:fldChar w:fldCharType="end"/>
          </w:r>
        </w:sdtContent>
      </w:sdt>
      <w:r w:rsidR="00495457">
        <w:rPr>
          <w:rFonts w:ascii="Arial" w:hAnsi="Arial" w:cs="Arial"/>
        </w:rPr>
        <w:t xml:space="preserve">. </w:t>
      </w:r>
      <w:r w:rsidR="00494AAE">
        <w:rPr>
          <w:rFonts w:ascii="Arial" w:hAnsi="Arial" w:cs="Arial"/>
        </w:rPr>
        <w:t>It is then possible to</w:t>
      </w:r>
      <w:r w:rsidR="001317CE">
        <w:rPr>
          <w:rFonts w:ascii="Arial" w:hAnsi="Arial" w:cs="Arial"/>
        </w:rPr>
        <w:t xml:space="preserve"> keep track of the roll degree of freedom. </w:t>
      </w:r>
      <w:r w:rsidR="00495457">
        <w:rPr>
          <w:rFonts w:ascii="Arial" w:hAnsi="Arial" w:cs="Arial"/>
        </w:rPr>
        <w:t xml:space="preserve">It should be noted that most vehicles </w:t>
      </w:r>
      <w:r w:rsidR="009826EE">
        <w:rPr>
          <w:rFonts w:ascii="Arial" w:hAnsi="Arial" w:cs="Arial"/>
        </w:rPr>
        <w:t>lack</w:t>
      </w:r>
      <w:r w:rsidR="00495457">
        <w:rPr>
          <w:rFonts w:ascii="Arial" w:hAnsi="Arial" w:cs="Arial"/>
        </w:rPr>
        <w:t xml:space="preserve"> front-rear symmetries in their suspensions</w:t>
      </w:r>
      <w:r w:rsidR="009826EE">
        <w:rPr>
          <w:rFonts w:ascii="Arial" w:hAnsi="Arial" w:cs="Arial"/>
        </w:rPr>
        <w:t xml:space="preserve"> due to anti-pitch and anti-lift mechanisms</w:t>
      </w:r>
      <w:r w:rsidR="00495457">
        <w:rPr>
          <w:rFonts w:ascii="Arial" w:hAnsi="Arial" w:cs="Arial"/>
        </w:rPr>
        <w:t xml:space="preserve">, and thus determining </w:t>
      </w:r>
      <w:r w:rsidR="00494AAE">
        <w:rPr>
          <w:rFonts w:ascii="Arial" w:hAnsi="Arial" w:cs="Arial"/>
        </w:rPr>
        <w:t xml:space="preserve">the pitch becomes </w:t>
      </w:r>
      <w:r w:rsidR="00675DE2">
        <w:rPr>
          <w:rFonts w:ascii="Arial" w:hAnsi="Arial" w:cs="Arial"/>
        </w:rPr>
        <w:t>very difficult</w:t>
      </w:r>
      <w:r w:rsidR="00495457">
        <w:rPr>
          <w:rFonts w:ascii="Arial" w:hAnsi="Arial" w:cs="Arial"/>
        </w:rPr>
        <w:t xml:space="preserve">. </w:t>
      </w:r>
      <w:r w:rsidR="00675DE2">
        <w:rPr>
          <w:rFonts w:ascii="Arial" w:hAnsi="Arial" w:cs="Arial"/>
        </w:rPr>
        <w:t>To simplify the model pitch will be neglected</w:t>
      </w:r>
      <w:r w:rsidR="00BE41AF">
        <w:rPr>
          <w:rFonts w:ascii="Arial" w:hAnsi="Arial" w:cs="Arial"/>
        </w:rPr>
        <w:t>, and our equations of motion will only include the roll-yaw coupling.</w:t>
      </w:r>
      <w:r w:rsidR="001317CE">
        <w:rPr>
          <w:rFonts w:ascii="Arial" w:hAnsi="Arial" w:cs="Arial"/>
        </w:rPr>
        <w:t xml:space="preserve"> </w:t>
      </w:r>
      <w:r w:rsidR="00675DE2">
        <w:rPr>
          <w:rFonts w:ascii="Arial" w:hAnsi="Arial" w:cs="Arial"/>
        </w:rPr>
        <w:t>T</w:t>
      </w:r>
      <w:r w:rsidR="001317CE">
        <w:rPr>
          <w:rFonts w:ascii="Arial" w:hAnsi="Arial" w:cs="Arial"/>
        </w:rPr>
        <w:t>he vertical translational degree of freedom</w:t>
      </w:r>
      <w:r w:rsidR="00675DE2">
        <w:rPr>
          <w:rFonts w:ascii="Arial" w:hAnsi="Arial" w:cs="Arial"/>
        </w:rPr>
        <w:t xml:space="preserve"> is also neglected</w:t>
      </w:r>
      <w:r w:rsidR="001317CE">
        <w:rPr>
          <w:rFonts w:ascii="Arial" w:hAnsi="Arial" w:cs="Arial"/>
        </w:rPr>
        <w:t xml:space="preserve">, which means that our model is only valid for flat, smooth roads. </w:t>
      </w:r>
      <w:r w:rsidR="00675DE2">
        <w:rPr>
          <w:rFonts w:ascii="Arial" w:hAnsi="Arial" w:cs="Arial"/>
        </w:rPr>
        <w:t>The wheel translational degree</w:t>
      </w:r>
      <w:r w:rsidR="006B4A6D">
        <w:rPr>
          <w:rFonts w:ascii="Arial" w:hAnsi="Arial" w:cs="Arial"/>
        </w:rPr>
        <w:t xml:space="preserve"> of freedom</w:t>
      </w:r>
      <w:r w:rsidR="00675DE2">
        <w:rPr>
          <w:rFonts w:ascii="Arial" w:hAnsi="Arial" w:cs="Arial"/>
        </w:rPr>
        <w:t xml:space="preserve"> is also neglected, but the rotational degrees</w:t>
      </w:r>
      <w:r w:rsidR="006B4A6D">
        <w:rPr>
          <w:rFonts w:ascii="Arial" w:hAnsi="Arial" w:cs="Arial"/>
        </w:rPr>
        <w:t xml:space="preserve"> of freedom</w:t>
      </w:r>
      <w:r w:rsidR="00675DE2">
        <w:rPr>
          <w:rFonts w:ascii="Arial" w:hAnsi="Arial" w:cs="Arial"/>
        </w:rPr>
        <w:t xml:space="preserve"> will be kept</w:t>
      </w:r>
      <w:r w:rsidR="006B4A6D">
        <w:rPr>
          <w:rFonts w:ascii="Arial" w:hAnsi="Arial" w:cs="Arial"/>
        </w:rPr>
        <w:t xml:space="preserve">. </w:t>
      </w:r>
      <w:r w:rsidR="009826EE">
        <w:rPr>
          <w:rFonts w:ascii="Arial" w:hAnsi="Arial" w:cs="Arial"/>
        </w:rPr>
        <w:t xml:space="preserve">This can be done by treating the tire spring and the suspension spring as a pair of springs in series. </w:t>
      </w:r>
      <w:r w:rsidR="006B4A6D">
        <w:rPr>
          <w:rFonts w:ascii="Arial" w:hAnsi="Arial" w:cs="Arial"/>
        </w:rPr>
        <w:t>Therefore we have an eight degree of freedom model that covers longitudinal translation, lateral translation, yaw, roll, and the rotation of the four wheels.</w:t>
      </w:r>
      <w:r w:rsidR="00675DE2">
        <w:rPr>
          <w:rFonts w:ascii="Arial" w:hAnsi="Arial" w:cs="Arial"/>
        </w:rPr>
        <w:t xml:space="preserve"> The list of assumptions is provided below as a summary.</w:t>
      </w:r>
    </w:p>
    <w:p w:rsidR="001264A0" w:rsidRDefault="001264A0" w:rsidP="001264A0">
      <w:pPr>
        <w:pStyle w:val="ListParagraph"/>
        <w:numPr>
          <w:ilvl w:val="0"/>
          <w:numId w:val="9"/>
        </w:numPr>
        <w:spacing w:line="480" w:lineRule="auto"/>
        <w:rPr>
          <w:rFonts w:ascii="Arial" w:hAnsi="Arial" w:cs="Arial"/>
        </w:rPr>
      </w:pPr>
      <w:r>
        <w:rPr>
          <w:rFonts w:ascii="Arial" w:hAnsi="Arial" w:cs="Arial"/>
        </w:rPr>
        <w:t>Longitudinal and lateral velocities</w:t>
      </w:r>
    </w:p>
    <w:p w:rsidR="001264A0" w:rsidRDefault="001264A0" w:rsidP="001264A0">
      <w:pPr>
        <w:pStyle w:val="ListParagraph"/>
        <w:numPr>
          <w:ilvl w:val="0"/>
          <w:numId w:val="9"/>
        </w:numPr>
        <w:spacing w:line="480" w:lineRule="auto"/>
        <w:rPr>
          <w:rFonts w:ascii="Arial" w:hAnsi="Arial" w:cs="Arial"/>
        </w:rPr>
      </w:pPr>
      <w:r>
        <w:rPr>
          <w:rFonts w:ascii="Arial" w:hAnsi="Arial" w:cs="Arial"/>
        </w:rPr>
        <w:t xml:space="preserve">Roll about </w:t>
      </w:r>
      <w:r>
        <w:rPr>
          <w:rFonts w:ascii="Arial" w:hAnsi="Arial" w:cs="Arial"/>
          <w:i/>
        </w:rPr>
        <w:t>x-</w:t>
      </w:r>
      <w:r>
        <w:rPr>
          <w:rFonts w:ascii="Arial" w:hAnsi="Arial" w:cs="Arial"/>
        </w:rPr>
        <w:t>axis</w:t>
      </w:r>
    </w:p>
    <w:p w:rsidR="001264A0" w:rsidRDefault="001264A0" w:rsidP="001264A0">
      <w:pPr>
        <w:pStyle w:val="ListParagraph"/>
        <w:numPr>
          <w:ilvl w:val="0"/>
          <w:numId w:val="9"/>
        </w:numPr>
        <w:spacing w:line="480" w:lineRule="auto"/>
        <w:rPr>
          <w:rFonts w:ascii="Arial" w:hAnsi="Arial" w:cs="Arial"/>
        </w:rPr>
      </w:pPr>
      <w:r>
        <w:rPr>
          <w:rFonts w:ascii="Arial" w:hAnsi="Arial" w:cs="Arial"/>
        </w:rPr>
        <w:t xml:space="preserve">Yaw about </w:t>
      </w:r>
      <w:r>
        <w:rPr>
          <w:rFonts w:ascii="Arial" w:hAnsi="Arial" w:cs="Arial"/>
          <w:i/>
        </w:rPr>
        <w:t>z-</w:t>
      </w:r>
      <w:r>
        <w:rPr>
          <w:rFonts w:ascii="Arial" w:hAnsi="Arial" w:cs="Arial"/>
        </w:rPr>
        <w:t>axis</w:t>
      </w:r>
    </w:p>
    <w:p w:rsidR="001264A0" w:rsidRDefault="001264A0" w:rsidP="001264A0">
      <w:pPr>
        <w:pStyle w:val="ListParagraph"/>
        <w:numPr>
          <w:ilvl w:val="0"/>
          <w:numId w:val="9"/>
        </w:numPr>
        <w:spacing w:line="480" w:lineRule="auto"/>
        <w:rPr>
          <w:rFonts w:ascii="Arial" w:hAnsi="Arial" w:cs="Arial"/>
        </w:rPr>
      </w:pPr>
      <w:r>
        <w:rPr>
          <w:rFonts w:ascii="Arial" w:hAnsi="Arial" w:cs="Arial"/>
        </w:rPr>
        <w:t>Uses smooth, flat road</w:t>
      </w:r>
    </w:p>
    <w:p w:rsidR="001264A0" w:rsidRDefault="001264A0" w:rsidP="001264A0">
      <w:pPr>
        <w:pStyle w:val="ListParagraph"/>
        <w:numPr>
          <w:ilvl w:val="0"/>
          <w:numId w:val="9"/>
        </w:numPr>
        <w:spacing w:line="480" w:lineRule="auto"/>
        <w:rPr>
          <w:rFonts w:ascii="Arial" w:hAnsi="Arial" w:cs="Arial"/>
        </w:rPr>
      </w:pPr>
      <w:r>
        <w:rPr>
          <w:rFonts w:ascii="Arial" w:hAnsi="Arial" w:cs="Arial"/>
        </w:rPr>
        <w:t>Inputs: current states, steering, drive/brake</w:t>
      </w:r>
      <w:ins w:id="91" w:author="meuser" w:date="2010-06-05T09:01:00Z">
        <w:r w:rsidR="00B00323">
          <w:rPr>
            <w:rFonts w:ascii="Arial" w:hAnsi="Arial" w:cs="Arial"/>
          </w:rPr>
          <w:t>, sensor data</w:t>
        </w:r>
      </w:ins>
    </w:p>
    <w:p w:rsidR="001264A0" w:rsidRPr="001264A0" w:rsidDel="001264A0" w:rsidRDefault="001264A0" w:rsidP="001264A0">
      <w:pPr>
        <w:pStyle w:val="ListParagraph"/>
        <w:numPr>
          <w:ilvl w:val="0"/>
          <w:numId w:val="9"/>
        </w:numPr>
        <w:spacing w:line="480" w:lineRule="auto"/>
        <w:rPr>
          <w:del w:id="92" w:author="meuser" w:date="2010-06-04T20:07:00Z"/>
          <w:rFonts w:ascii="Arial" w:hAnsi="Arial" w:cs="Arial"/>
          <w:rPrChange w:id="93" w:author="meuser" w:date="2010-06-04T20:02:00Z">
            <w:rPr>
              <w:del w:id="94" w:author="meuser" w:date="2010-06-04T20:07:00Z"/>
            </w:rPr>
          </w:rPrChange>
        </w:rPr>
      </w:pPr>
      <w:r>
        <w:rPr>
          <w:rFonts w:ascii="Arial" w:hAnsi="Arial" w:cs="Arial"/>
        </w:rPr>
        <w:t>Outputs: Linear/Angular positions, velocities, and rotations, slip angles, various forces</w:t>
      </w:r>
    </w:p>
    <w:p w:rsidR="005277B6" w:rsidRPr="00B00323" w:rsidRDefault="005277B6" w:rsidP="00B00323">
      <w:pPr>
        <w:pStyle w:val="ListParagraph"/>
        <w:numPr>
          <w:ilvl w:val="0"/>
          <w:numId w:val="9"/>
        </w:numPr>
        <w:spacing w:line="480" w:lineRule="auto"/>
        <w:rPr>
          <w:del w:id="95" w:author="meuser" w:date="2010-06-04T20:07:00Z"/>
          <w:rFonts w:ascii="Arial" w:hAnsi="Arial" w:cs="Arial"/>
          <w:rPrChange w:id="96" w:author="meuser" w:date="2010-06-05T09:00:00Z">
            <w:rPr>
              <w:del w:id="97" w:author="meuser" w:date="2010-06-04T20:07:00Z"/>
            </w:rPr>
          </w:rPrChange>
        </w:rPr>
      </w:pPr>
    </w:p>
    <w:p w:rsidR="00EE698D" w:rsidRDefault="00EE698D" w:rsidP="005748D6">
      <w:pPr>
        <w:spacing w:line="480" w:lineRule="auto"/>
        <w:contextualSpacing/>
        <w:rPr>
          <w:rFonts w:ascii="Arial" w:hAnsi="Arial" w:cs="Arial"/>
        </w:rPr>
      </w:pPr>
      <w:r>
        <w:rPr>
          <w:rFonts w:ascii="Arial" w:hAnsi="Arial" w:cs="Arial"/>
          <w:i/>
        </w:rPr>
        <w:t>Modeling Methods</w:t>
      </w:r>
    </w:p>
    <w:p w:rsidR="00EE698D" w:rsidRPr="00EE698D" w:rsidRDefault="00EE698D" w:rsidP="005748D6">
      <w:pPr>
        <w:spacing w:line="480" w:lineRule="auto"/>
        <w:contextualSpacing/>
        <w:rPr>
          <w:rFonts w:ascii="Arial" w:hAnsi="Arial" w:cs="Arial"/>
        </w:rPr>
      </w:pPr>
      <w:r>
        <w:rPr>
          <w:rFonts w:ascii="Arial" w:hAnsi="Arial" w:cs="Arial"/>
        </w:rPr>
        <w:lastRenderedPageBreak/>
        <w:tab/>
        <w:t xml:space="preserve">Aside from determining what degrees of freedom </w:t>
      </w:r>
      <w:r w:rsidR="00675DE2">
        <w:rPr>
          <w:rFonts w:ascii="Arial" w:hAnsi="Arial" w:cs="Arial"/>
        </w:rPr>
        <w:t>to</w:t>
      </w:r>
      <w:r>
        <w:rPr>
          <w:rFonts w:ascii="Arial" w:hAnsi="Arial" w:cs="Arial"/>
        </w:rPr>
        <w:t xml:space="preserve"> model, </w:t>
      </w:r>
      <w:r w:rsidR="00675DE2">
        <w:rPr>
          <w:rFonts w:ascii="Arial" w:hAnsi="Arial" w:cs="Arial"/>
        </w:rPr>
        <w:t>the numerical solution scheme must also be considered. By cho</w:t>
      </w:r>
      <w:r w:rsidR="009826EE">
        <w:rPr>
          <w:rFonts w:ascii="Arial" w:hAnsi="Arial" w:cs="Arial"/>
        </w:rPr>
        <w:t>o</w:t>
      </w:r>
      <w:r w:rsidR="00675DE2">
        <w:rPr>
          <w:rFonts w:ascii="Arial" w:hAnsi="Arial" w:cs="Arial"/>
        </w:rPr>
        <w:t>sing to</w:t>
      </w:r>
      <w:r w:rsidR="009826EE">
        <w:rPr>
          <w:rFonts w:ascii="Arial" w:hAnsi="Arial" w:cs="Arial"/>
        </w:rPr>
        <w:t xml:space="preserve"> use the MATLAB programming language, there are three possibilities. The first possibility is to write an entire solver from scratch using *.m files. </w:t>
      </w:r>
      <w:r w:rsidR="00675DE2">
        <w:rPr>
          <w:rFonts w:ascii="Arial" w:hAnsi="Arial" w:cs="Arial"/>
        </w:rPr>
        <w:t>This</w:t>
      </w:r>
      <w:r w:rsidR="009826EE">
        <w:rPr>
          <w:rFonts w:ascii="Arial" w:hAnsi="Arial" w:cs="Arial"/>
        </w:rPr>
        <w:t xml:space="preserve"> would be a monumental task </w:t>
      </w:r>
      <w:r w:rsidR="00675DE2">
        <w:rPr>
          <w:rFonts w:ascii="Arial" w:hAnsi="Arial" w:cs="Arial"/>
        </w:rPr>
        <w:t>but can be vastly sped by making use of the numerical solvers already provided by</w:t>
      </w:r>
      <w:r w:rsidR="009826EE">
        <w:rPr>
          <w:rFonts w:ascii="Arial" w:hAnsi="Arial" w:cs="Arial"/>
        </w:rPr>
        <w:t xml:space="preserve"> MATLAB. The first </w:t>
      </w:r>
      <w:r w:rsidR="00675DE2">
        <w:rPr>
          <w:rFonts w:ascii="Arial" w:hAnsi="Arial" w:cs="Arial"/>
        </w:rPr>
        <w:t>sets of solvers available are the</w:t>
      </w:r>
      <w:r w:rsidR="009826EE">
        <w:rPr>
          <w:rFonts w:ascii="Arial" w:hAnsi="Arial" w:cs="Arial"/>
        </w:rPr>
        <w:t xml:space="preserve"> Runge-Kutta solvers. While these solvers have already been designed to maximize calculation </w:t>
      </w:r>
      <w:r w:rsidR="003D230B">
        <w:rPr>
          <w:rFonts w:ascii="Arial" w:hAnsi="Arial" w:cs="Arial"/>
        </w:rPr>
        <w:t xml:space="preserve">efficiency, they lack the ability to return the highest order derivative obtained in the solution. For general vehicle motion through space this is typically not a problem, but for modeling collision avoidance it </w:t>
      </w:r>
      <w:r w:rsidR="00675DE2">
        <w:rPr>
          <w:rFonts w:ascii="Arial" w:hAnsi="Arial" w:cs="Arial"/>
        </w:rPr>
        <w:t xml:space="preserve">may </w:t>
      </w:r>
      <w:r w:rsidR="003D230B">
        <w:rPr>
          <w:rFonts w:ascii="Arial" w:hAnsi="Arial" w:cs="Arial"/>
        </w:rPr>
        <w:t xml:space="preserve">be necessary to know the given accelerations at any time step. </w:t>
      </w:r>
      <w:r w:rsidR="00675DE2">
        <w:rPr>
          <w:rFonts w:ascii="Arial" w:hAnsi="Arial" w:cs="Arial"/>
        </w:rPr>
        <w:t xml:space="preserve">This information could be </w:t>
      </w:r>
      <w:r w:rsidR="00991CB0">
        <w:rPr>
          <w:rFonts w:ascii="Arial" w:hAnsi="Arial" w:cs="Arial"/>
        </w:rPr>
        <w:t>an input</w:t>
      </w:r>
      <w:r w:rsidR="00675DE2">
        <w:rPr>
          <w:rFonts w:ascii="Arial" w:hAnsi="Arial" w:cs="Arial"/>
        </w:rPr>
        <w:t xml:space="preserve"> for a particular accident avoidance solver.</w:t>
      </w:r>
      <w:r w:rsidR="00991CB0">
        <w:rPr>
          <w:rFonts w:ascii="Arial" w:hAnsi="Arial" w:cs="Arial"/>
        </w:rPr>
        <w:t xml:space="preserve"> It is also necessary for computing the lateral acceleration gain. When</w:t>
      </w:r>
      <w:r w:rsidR="003D230B">
        <w:rPr>
          <w:rFonts w:ascii="Arial" w:hAnsi="Arial" w:cs="Arial"/>
        </w:rPr>
        <w:t xml:space="preserve"> validating the model</w:t>
      </w:r>
      <w:r w:rsidR="00991CB0">
        <w:rPr>
          <w:rFonts w:ascii="Arial" w:hAnsi="Arial" w:cs="Arial"/>
        </w:rPr>
        <w:t xml:space="preserve"> we will also need the acceleration values as the data sets available all make acceleration comparisons</w:t>
      </w:r>
      <w:r w:rsidR="003D230B">
        <w:rPr>
          <w:rFonts w:ascii="Arial" w:hAnsi="Arial" w:cs="Arial"/>
        </w:rPr>
        <w:t xml:space="preserve">. One option </w:t>
      </w:r>
      <w:r w:rsidR="00991CB0">
        <w:rPr>
          <w:rFonts w:ascii="Arial" w:hAnsi="Arial" w:cs="Arial"/>
        </w:rPr>
        <w:t xml:space="preserve">available is MATLAB’s </w:t>
      </w:r>
      <w:r w:rsidR="003D230B">
        <w:rPr>
          <w:rFonts w:ascii="Arial" w:hAnsi="Arial" w:cs="Arial"/>
        </w:rPr>
        <w:t xml:space="preserve">SimuLink environment. Simulink is commonly used when modeling controllers as it is an environment based on block diagrams. </w:t>
      </w:r>
      <w:r w:rsidR="00991CB0">
        <w:rPr>
          <w:rFonts w:ascii="Arial" w:hAnsi="Arial" w:cs="Arial"/>
        </w:rPr>
        <w:t xml:space="preserve">It also allows </w:t>
      </w:r>
      <w:r w:rsidR="003D230B">
        <w:rPr>
          <w:rFonts w:ascii="Arial" w:hAnsi="Arial" w:cs="Arial"/>
        </w:rPr>
        <w:t>the accelerations calculated at every time step</w:t>
      </w:r>
      <w:r w:rsidR="00991CB0">
        <w:rPr>
          <w:rFonts w:ascii="Arial" w:hAnsi="Arial" w:cs="Arial"/>
        </w:rPr>
        <w:t xml:space="preserve"> to be plotted in real time</w:t>
      </w:r>
      <w:r w:rsidR="003D230B">
        <w:rPr>
          <w:rFonts w:ascii="Arial" w:hAnsi="Arial" w:cs="Arial"/>
        </w:rPr>
        <w:t>. This was the approach used in the NAVDyn Model</w:t>
      </w:r>
      <w:r w:rsidR="00991CB0">
        <w:rPr>
          <w:rFonts w:ascii="Arial" w:hAnsi="Arial" w:cs="Arial"/>
        </w:rPr>
        <w:t xml:space="preserve"> </w:t>
      </w:r>
      <w:sdt>
        <w:sdtPr>
          <w:rPr>
            <w:rFonts w:ascii="Arial" w:hAnsi="Arial" w:cs="Arial"/>
          </w:rPr>
          <w:id w:val="225365986"/>
          <w:citation/>
        </w:sdtPr>
        <w:sdtContent>
          <w:r w:rsidR="009005B9">
            <w:rPr>
              <w:rFonts w:ascii="Arial" w:hAnsi="Arial" w:cs="Arial"/>
            </w:rPr>
            <w:fldChar w:fldCharType="begin"/>
          </w:r>
          <w:r w:rsidR="00991CB0">
            <w:rPr>
              <w:rFonts w:ascii="Arial" w:hAnsi="Arial" w:cs="Arial"/>
            </w:rPr>
            <w:instrText xml:space="preserve"> CITATION Dem00 \l 1033 </w:instrText>
          </w:r>
          <w:r w:rsidR="009005B9">
            <w:rPr>
              <w:rFonts w:ascii="Arial" w:hAnsi="Arial" w:cs="Arial"/>
            </w:rPr>
            <w:fldChar w:fldCharType="separate"/>
          </w:r>
          <w:r w:rsidR="00991CB0" w:rsidRPr="00991CB0">
            <w:rPr>
              <w:rFonts w:ascii="Arial" w:hAnsi="Arial" w:cs="Arial"/>
              <w:noProof/>
            </w:rPr>
            <w:t>(Demerly, 2000)</w:t>
          </w:r>
          <w:r w:rsidR="009005B9">
            <w:rPr>
              <w:rFonts w:ascii="Arial" w:hAnsi="Arial" w:cs="Arial"/>
            </w:rPr>
            <w:fldChar w:fldCharType="end"/>
          </w:r>
        </w:sdtContent>
      </w:sdt>
      <w:r w:rsidR="003D230B">
        <w:rPr>
          <w:rFonts w:ascii="Arial" w:hAnsi="Arial" w:cs="Arial"/>
        </w:rPr>
        <w:t xml:space="preserve">; all portions of the model existed as connected block diagrams. However, SimuLink also supports the use of *.m files, and </w:t>
      </w:r>
      <w:r w:rsidR="00562F78">
        <w:rPr>
          <w:rFonts w:ascii="Arial" w:hAnsi="Arial" w:cs="Arial"/>
        </w:rPr>
        <w:t>allows</w:t>
      </w:r>
      <w:r w:rsidR="003D230B">
        <w:rPr>
          <w:rFonts w:ascii="Arial" w:hAnsi="Arial" w:cs="Arial"/>
        </w:rPr>
        <w:t xml:space="preserve"> </w:t>
      </w:r>
      <w:r w:rsidR="00562F78">
        <w:rPr>
          <w:rFonts w:ascii="Arial" w:hAnsi="Arial" w:cs="Arial"/>
        </w:rPr>
        <w:t>the combination of</w:t>
      </w:r>
      <w:r w:rsidR="003D230B">
        <w:rPr>
          <w:rFonts w:ascii="Arial" w:hAnsi="Arial" w:cs="Arial"/>
        </w:rPr>
        <w:t xml:space="preserve"> block di</w:t>
      </w:r>
      <w:r w:rsidR="00562F78">
        <w:rPr>
          <w:rFonts w:ascii="Arial" w:hAnsi="Arial" w:cs="Arial"/>
        </w:rPr>
        <w:t>agrams and modular programming</w:t>
      </w:r>
      <w:r w:rsidR="003D230B">
        <w:rPr>
          <w:rFonts w:ascii="Arial" w:hAnsi="Arial" w:cs="Arial"/>
        </w:rPr>
        <w:t>. This is the method adopt</w:t>
      </w:r>
      <w:r w:rsidR="00562F78">
        <w:rPr>
          <w:rFonts w:ascii="Arial" w:hAnsi="Arial" w:cs="Arial"/>
        </w:rPr>
        <w:t>ed</w:t>
      </w:r>
      <w:r w:rsidR="003D230B">
        <w:rPr>
          <w:rFonts w:ascii="Arial" w:hAnsi="Arial" w:cs="Arial"/>
        </w:rPr>
        <w:t xml:space="preserve"> here because it allows for maximum </w:t>
      </w:r>
      <w:r w:rsidR="00F313B2">
        <w:rPr>
          <w:rFonts w:ascii="Arial" w:hAnsi="Arial" w:cs="Arial"/>
        </w:rPr>
        <w:t xml:space="preserve">user </w:t>
      </w:r>
      <w:r w:rsidR="003D230B">
        <w:rPr>
          <w:rFonts w:ascii="Arial" w:hAnsi="Arial" w:cs="Arial"/>
        </w:rPr>
        <w:t>flexibility without having to write a complex solver from scratch.</w:t>
      </w:r>
    </w:p>
    <w:p w:rsidR="00865BAF" w:rsidRDefault="00865BAF">
      <w:pPr>
        <w:spacing w:after="0" w:line="240" w:lineRule="auto"/>
        <w:rPr>
          <w:rFonts w:ascii="Arial" w:hAnsi="Arial" w:cs="Arial"/>
        </w:rPr>
      </w:pPr>
    </w:p>
    <w:p w:rsidR="00AC17E9" w:rsidRDefault="00AC17E9">
      <w:pPr>
        <w:rPr>
          <w:rFonts w:ascii="Arial" w:hAnsi="Arial" w:cs="Arial"/>
          <w:b/>
          <w:sz w:val="24"/>
          <w:szCs w:val="24"/>
        </w:rPr>
      </w:pPr>
      <w:r>
        <w:rPr>
          <w:rFonts w:ascii="Arial" w:hAnsi="Arial" w:cs="Arial"/>
          <w:b/>
          <w:sz w:val="24"/>
          <w:szCs w:val="24"/>
        </w:rPr>
        <w:br w:type="page"/>
      </w:r>
    </w:p>
    <w:p w:rsidR="005F363D" w:rsidRDefault="00865BAF" w:rsidP="00CE7367">
      <w:pPr>
        <w:rPr>
          <w:rFonts w:ascii="Arial" w:hAnsi="Arial" w:cs="Arial"/>
          <w:b/>
          <w:sz w:val="24"/>
          <w:szCs w:val="24"/>
        </w:rPr>
      </w:pPr>
      <w:r w:rsidRPr="00865BAF">
        <w:rPr>
          <w:rFonts w:ascii="Arial" w:hAnsi="Arial" w:cs="Arial"/>
          <w:b/>
          <w:sz w:val="24"/>
          <w:szCs w:val="24"/>
        </w:rPr>
        <w:lastRenderedPageBreak/>
        <w:t xml:space="preserve">Chapter </w:t>
      </w:r>
      <w:r w:rsidR="00FC06EA">
        <w:rPr>
          <w:rFonts w:ascii="Arial" w:hAnsi="Arial" w:cs="Arial"/>
          <w:b/>
          <w:sz w:val="24"/>
          <w:szCs w:val="24"/>
        </w:rPr>
        <w:t>2</w:t>
      </w:r>
      <w:r w:rsidRPr="00865BAF">
        <w:rPr>
          <w:rFonts w:ascii="Arial" w:hAnsi="Arial" w:cs="Arial"/>
          <w:b/>
          <w:sz w:val="24"/>
          <w:szCs w:val="24"/>
        </w:rPr>
        <w:t>: Development of Model</w:t>
      </w:r>
    </w:p>
    <w:p w:rsidR="008C2377" w:rsidRPr="008C2377" w:rsidRDefault="008E7F54" w:rsidP="00CE7367">
      <w:pPr>
        <w:rPr>
          <w:rFonts w:ascii="Arial" w:hAnsi="Arial" w:cs="Arial"/>
          <w:i/>
        </w:rPr>
      </w:pPr>
      <w:r>
        <w:rPr>
          <w:rFonts w:ascii="Arial" w:hAnsi="Arial" w:cs="Arial"/>
          <w:i/>
        </w:rPr>
        <w:t>Coordinate System Definition</w:t>
      </w:r>
    </w:p>
    <w:p w:rsidR="00865BAF" w:rsidRDefault="00865BAF" w:rsidP="00510E3A">
      <w:pPr>
        <w:spacing w:line="480" w:lineRule="auto"/>
        <w:contextualSpacing/>
        <w:rPr>
          <w:rFonts w:ascii="Arial" w:hAnsi="Arial" w:cs="Arial"/>
        </w:rPr>
      </w:pPr>
      <w:r>
        <w:rPr>
          <w:rFonts w:ascii="Arial" w:hAnsi="Arial" w:cs="Arial"/>
        </w:rPr>
        <w:tab/>
      </w:r>
      <w:r w:rsidR="00D01624">
        <w:rPr>
          <w:rFonts w:ascii="Arial" w:hAnsi="Arial" w:cs="Arial"/>
        </w:rPr>
        <w:t>In order to accu</w:t>
      </w:r>
      <w:r w:rsidR="002A5FB0">
        <w:rPr>
          <w:rFonts w:ascii="Arial" w:hAnsi="Arial" w:cs="Arial"/>
        </w:rPr>
        <w:t xml:space="preserve">rately model the vehicle physics </w:t>
      </w:r>
      <w:r w:rsidR="00F00EBC">
        <w:rPr>
          <w:rFonts w:ascii="Arial" w:hAnsi="Arial" w:cs="Arial"/>
        </w:rPr>
        <w:t>three</w:t>
      </w:r>
      <w:r w:rsidR="002A5FB0">
        <w:rPr>
          <w:rFonts w:ascii="Arial" w:hAnsi="Arial" w:cs="Arial"/>
        </w:rPr>
        <w:t xml:space="preserve"> set</w:t>
      </w:r>
      <w:r w:rsidR="00F00EBC">
        <w:rPr>
          <w:rFonts w:ascii="Arial" w:hAnsi="Arial" w:cs="Arial"/>
        </w:rPr>
        <w:t>s</w:t>
      </w:r>
      <w:r w:rsidR="002A5FB0">
        <w:rPr>
          <w:rFonts w:ascii="Arial" w:hAnsi="Arial" w:cs="Arial"/>
        </w:rPr>
        <w:t xml:space="preserve"> of coordinate axes</w:t>
      </w:r>
      <w:r w:rsidR="008B21F4">
        <w:rPr>
          <w:rFonts w:ascii="Arial" w:hAnsi="Arial" w:cs="Arial"/>
        </w:rPr>
        <w:t xml:space="preserve"> are necessary</w:t>
      </w:r>
      <w:r w:rsidR="002A5FB0">
        <w:rPr>
          <w:rFonts w:ascii="Arial" w:hAnsi="Arial" w:cs="Arial"/>
        </w:rPr>
        <w:t xml:space="preserve">. </w:t>
      </w:r>
      <w:r w:rsidR="00320B9B">
        <w:rPr>
          <w:rFonts w:ascii="Arial" w:hAnsi="Arial" w:cs="Arial"/>
        </w:rPr>
        <w:t>The</w:t>
      </w:r>
      <w:r w:rsidR="006725ED">
        <w:rPr>
          <w:rFonts w:ascii="Arial" w:hAnsi="Arial" w:cs="Arial"/>
        </w:rPr>
        <w:t xml:space="preserve"> method recommended in SAE J670e</w:t>
      </w:r>
      <w:r w:rsidR="00320B9B">
        <w:rPr>
          <w:rFonts w:ascii="Arial" w:hAnsi="Arial" w:cs="Arial"/>
        </w:rPr>
        <w:t xml:space="preserve"> will be adopted</w:t>
      </w:r>
      <w:r w:rsidR="006725ED">
        <w:rPr>
          <w:rFonts w:ascii="Arial" w:hAnsi="Arial" w:cs="Arial"/>
        </w:rPr>
        <w:t xml:space="preserve"> as has bee</w:t>
      </w:r>
      <w:r w:rsidR="00616A7A">
        <w:rPr>
          <w:rFonts w:ascii="Arial" w:hAnsi="Arial" w:cs="Arial"/>
        </w:rPr>
        <w:t xml:space="preserve">n done by various other authors </w:t>
      </w:r>
      <w:sdt>
        <w:sdtPr>
          <w:rPr>
            <w:rFonts w:ascii="Arial" w:hAnsi="Arial" w:cs="Arial"/>
          </w:rPr>
          <w:id w:val="40522360"/>
          <w:citation/>
        </w:sdtPr>
        <w:sdtContent>
          <w:r w:rsidR="009005B9">
            <w:rPr>
              <w:rFonts w:ascii="Arial" w:hAnsi="Arial" w:cs="Arial"/>
            </w:rPr>
            <w:fldChar w:fldCharType="begin"/>
          </w:r>
          <w:r w:rsidR="00616A7A">
            <w:rPr>
              <w:rFonts w:ascii="Arial" w:hAnsi="Arial" w:cs="Arial"/>
            </w:rPr>
            <w:instrText xml:space="preserve"> CITATION Cas00 \l 1033 </w:instrText>
          </w:r>
          <w:r w:rsidR="009005B9">
            <w:rPr>
              <w:rFonts w:ascii="Arial" w:hAnsi="Arial" w:cs="Arial"/>
            </w:rPr>
            <w:fldChar w:fldCharType="separate"/>
          </w:r>
          <w:r w:rsidR="00616A7A" w:rsidRPr="00616A7A">
            <w:rPr>
              <w:rFonts w:ascii="Arial" w:hAnsi="Arial" w:cs="Arial"/>
              <w:noProof/>
            </w:rPr>
            <w:t>(Casanova, 2000)</w:t>
          </w:r>
          <w:r w:rsidR="009005B9">
            <w:rPr>
              <w:rFonts w:ascii="Arial" w:hAnsi="Arial" w:cs="Arial"/>
            </w:rPr>
            <w:fldChar w:fldCharType="end"/>
          </w:r>
        </w:sdtContent>
      </w:sdt>
      <w:r w:rsidR="00616A7A">
        <w:rPr>
          <w:rFonts w:ascii="Arial" w:hAnsi="Arial" w:cs="Arial"/>
        </w:rPr>
        <w:t>,</w:t>
      </w:r>
      <w:sdt>
        <w:sdtPr>
          <w:rPr>
            <w:rFonts w:ascii="Arial" w:hAnsi="Arial" w:cs="Arial"/>
          </w:rPr>
          <w:id w:val="40522361"/>
          <w:citation/>
        </w:sdtPr>
        <w:sdtContent>
          <w:r w:rsidR="009005B9">
            <w:rPr>
              <w:rFonts w:ascii="Arial" w:hAnsi="Arial" w:cs="Arial"/>
            </w:rPr>
            <w:fldChar w:fldCharType="begin"/>
          </w:r>
          <w:r w:rsidR="00616A7A">
            <w:rPr>
              <w:rFonts w:ascii="Arial" w:hAnsi="Arial" w:cs="Arial"/>
            </w:rPr>
            <w:instrText xml:space="preserve"> CITATION Dem00 \l 1033 </w:instrText>
          </w:r>
          <w:r w:rsidR="009005B9">
            <w:rPr>
              <w:rFonts w:ascii="Arial" w:hAnsi="Arial" w:cs="Arial"/>
            </w:rPr>
            <w:fldChar w:fldCharType="separate"/>
          </w:r>
          <w:r w:rsidR="00616A7A">
            <w:rPr>
              <w:rFonts w:ascii="Arial" w:hAnsi="Arial" w:cs="Arial"/>
              <w:noProof/>
            </w:rPr>
            <w:t xml:space="preserve"> </w:t>
          </w:r>
          <w:r w:rsidR="00616A7A" w:rsidRPr="00616A7A">
            <w:rPr>
              <w:rFonts w:ascii="Arial" w:hAnsi="Arial" w:cs="Arial"/>
              <w:noProof/>
            </w:rPr>
            <w:t>(Demerly, 2000)</w:t>
          </w:r>
          <w:r w:rsidR="009005B9">
            <w:rPr>
              <w:rFonts w:ascii="Arial" w:hAnsi="Arial" w:cs="Arial"/>
            </w:rPr>
            <w:fldChar w:fldCharType="end"/>
          </w:r>
        </w:sdtContent>
      </w:sdt>
      <w:r w:rsidR="00616A7A">
        <w:rPr>
          <w:rFonts w:ascii="Arial" w:hAnsi="Arial" w:cs="Arial"/>
        </w:rPr>
        <w:t xml:space="preserve">. </w:t>
      </w:r>
      <w:r w:rsidR="00F55B78">
        <w:rPr>
          <w:rFonts w:ascii="Arial" w:hAnsi="Arial" w:cs="Arial"/>
        </w:rPr>
        <w:t>First</w:t>
      </w:r>
      <w:r w:rsidR="00F00EBC">
        <w:rPr>
          <w:rFonts w:ascii="Arial" w:hAnsi="Arial" w:cs="Arial"/>
        </w:rPr>
        <w:t>,</w:t>
      </w:r>
      <w:r w:rsidR="00320B9B">
        <w:rPr>
          <w:rFonts w:ascii="Arial" w:hAnsi="Arial" w:cs="Arial"/>
        </w:rPr>
        <w:t xml:space="preserve"> </w:t>
      </w:r>
      <w:r w:rsidR="00D1364F">
        <w:rPr>
          <w:rFonts w:ascii="Arial" w:hAnsi="Arial" w:cs="Arial"/>
        </w:rPr>
        <w:t>the Earth-</w:t>
      </w:r>
      <w:r w:rsidR="007727A1">
        <w:rPr>
          <w:rFonts w:ascii="Arial" w:hAnsi="Arial" w:cs="Arial"/>
        </w:rPr>
        <w:t>fixed coordinate ax</w:t>
      </w:r>
      <w:r w:rsidR="00B6453E">
        <w:rPr>
          <w:rFonts w:ascii="Arial" w:hAnsi="Arial" w:cs="Arial"/>
        </w:rPr>
        <w:t>e</w:t>
      </w:r>
      <w:r w:rsidR="007727A1">
        <w:rPr>
          <w:rFonts w:ascii="Arial" w:hAnsi="Arial" w:cs="Arial"/>
        </w:rPr>
        <w:t>s</w:t>
      </w:r>
      <w:r w:rsidR="00B6453E">
        <w:rPr>
          <w:rFonts w:ascii="Arial" w:hAnsi="Arial" w:cs="Arial"/>
        </w:rPr>
        <w:t xml:space="preserve"> </w:t>
      </w:r>
      <w:commentRangeStart w:id="98"/>
      <w:r w:rsidR="00C52F9C" w:rsidRPr="00616A7A">
        <w:rPr>
          <w:rFonts w:ascii="Arial" w:hAnsi="Arial" w:cs="Arial"/>
          <w:i/>
        </w:rPr>
        <w:t>O</w:t>
      </w:r>
      <w:r w:rsidR="007727A1" w:rsidRPr="00616A7A">
        <w:rPr>
          <w:rFonts w:ascii="Arial" w:hAnsi="Arial" w:cs="Arial"/>
          <w:i/>
        </w:rPr>
        <w:t>XYZ</w:t>
      </w:r>
      <w:r w:rsidR="00320B9B">
        <w:rPr>
          <w:rFonts w:ascii="Arial" w:hAnsi="Arial" w:cs="Arial"/>
          <w:i/>
        </w:rPr>
        <w:t xml:space="preserve"> </w:t>
      </w:r>
      <w:commentRangeEnd w:id="98"/>
      <w:r w:rsidR="00F55B78">
        <w:rPr>
          <w:rStyle w:val="CommentReference"/>
        </w:rPr>
        <w:commentReference w:id="98"/>
      </w:r>
      <w:r w:rsidR="00320B9B">
        <w:rPr>
          <w:rFonts w:ascii="Arial" w:hAnsi="Arial" w:cs="Arial"/>
        </w:rPr>
        <w:t xml:space="preserve">are </w:t>
      </w:r>
      <w:commentRangeStart w:id="99"/>
      <w:r w:rsidR="00320B9B">
        <w:rPr>
          <w:rFonts w:ascii="Arial" w:hAnsi="Arial" w:cs="Arial"/>
        </w:rPr>
        <w:t>defined</w:t>
      </w:r>
      <w:commentRangeEnd w:id="99"/>
      <w:r w:rsidR="00825770">
        <w:rPr>
          <w:rStyle w:val="CommentReference"/>
        </w:rPr>
        <w:commentReference w:id="99"/>
      </w:r>
      <w:r w:rsidR="00320B9B">
        <w:rPr>
          <w:rFonts w:ascii="Arial" w:hAnsi="Arial" w:cs="Arial"/>
        </w:rPr>
        <w:t xml:space="preserve"> </w:t>
      </w:r>
      <w:r w:rsidR="007727A1">
        <w:rPr>
          <w:rFonts w:ascii="Arial" w:hAnsi="Arial" w:cs="Arial"/>
        </w:rPr>
        <w:t>and the uppercase letters will be used to denote this sy</w:t>
      </w:r>
      <w:r w:rsidR="00B6453E">
        <w:rPr>
          <w:rFonts w:ascii="Arial" w:hAnsi="Arial" w:cs="Arial"/>
        </w:rPr>
        <w:t>s</w:t>
      </w:r>
      <w:r w:rsidR="007727A1">
        <w:rPr>
          <w:rFonts w:ascii="Arial" w:hAnsi="Arial" w:cs="Arial"/>
        </w:rPr>
        <w:t>tem.</w:t>
      </w:r>
      <w:r w:rsidR="00BC4725">
        <w:rPr>
          <w:rFonts w:ascii="Arial" w:hAnsi="Arial" w:cs="Arial"/>
        </w:rPr>
        <w:t xml:space="preserve"> </w:t>
      </w:r>
      <w:r w:rsidR="002039DE">
        <w:rPr>
          <w:rFonts w:ascii="Arial" w:hAnsi="Arial" w:cs="Arial"/>
        </w:rPr>
        <w:t xml:space="preserve">These axes </w:t>
      </w:r>
      <w:r w:rsidR="00320B9B">
        <w:rPr>
          <w:rFonts w:ascii="Arial" w:hAnsi="Arial" w:cs="Arial"/>
        </w:rPr>
        <w:t>can be considered</w:t>
      </w:r>
      <w:r w:rsidR="00B14C12">
        <w:rPr>
          <w:rFonts w:ascii="Arial" w:hAnsi="Arial" w:cs="Arial"/>
        </w:rPr>
        <w:t xml:space="preserve"> an inertial frame of reference.</w:t>
      </w:r>
      <w:r w:rsidR="00C52F9C">
        <w:rPr>
          <w:rFonts w:ascii="Arial" w:hAnsi="Arial" w:cs="Arial"/>
        </w:rPr>
        <w:t xml:space="preserve"> A point of origin </w:t>
      </w:r>
      <w:r w:rsidR="00517816">
        <w:rPr>
          <w:rFonts w:ascii="Arial" w:hAnsi="Arial" w:cs="Arial"/>
        </w:rPr>
        <w:t>(</w:t>
      </w:r>
      <w:r w:rsidR="00616A7A" w:rsidRPr="00616A7A">
        <w:rPr>
          <w:rFonts w:ascii="Arial" w:hAnsi="Arial" w:cs="Arial"/>
          <w:i/>
        </w:rPr>
        <w:t>O</w:t>
      </w:r>
      <w:r w:rsidR="00517816">
        <w:rPr>
          <w:rFonts w:ascii="Arial" w:hAnsi="Arial" w:cs="Arial"/>
          <w:i/>
        </w:rPr>
        <w:t>)</w:t>
      </w:r>
      <w:r w:rsidR="00C52F9C">
        <w:rPr>
          <w:rFonts w:ascii="Arial" w:hAnsi="Arial" w:cs="Arial"/>
        </w:rPr>
        <w:t xml:space="preserve"> must be defined as well as the direction of the </w:t>
      </w:r>
      <w:r w:rsidR="00C52F9C" w:rsidRPr="00616A7A">
        <w:rPr>
          <w:rFonts w:ascii="Arial" w:hAnsi="Arial" w:cs="Arial"/>
          <w:i/>
        </w:rPr>
        <w:t>X</w:t>
      </w:r>
      <w:r w:rsidR="00C52F9C">
        <w:rPr>
          <w:rFonts w:ascii="Arial" w:hAnsi="Arial" w:cs="Arial"/>
        </w:rPr>
        <w:t xml:space="preserve"> axis</w:t>
      </w:r>
      <w:r w:rsidR="002039DE">
        <w:rPr>
          <w:rFonts w:ascii="Arial" w:hAnsi="Arial" w:cs="Arial"/>
        </w:rPr>
        <w:t>, and the coordinates are orthogonal and right handed.</w:t>
      </w:r>
      <w:del w:id="100" w:author="meuser" w:date="2010-06-04T20:16:00Z">
        <w:r w:rsidR="00EF0AE6" w:rsidDel="002039DE">
          <w:rPr>
            <w:rFonts w:ascii="Arial" w:hAnsi="Arial" w:cs="Arial"/>
          </w:rPr>
          <w:delText>.</w:delText>
        </w:r>
      </w:del>
    </w:p>
    <w:p w:rsidR="00DC656D" w:rsidRDefault="00C419DB" w:rsidP="00794D1C">
      <w:pPr>
        <w:spacing w:before="240" w:line="480" w:lineRule="auto"/>
        <w:contextualSpacing/>
        <w:rPr>
          <w:rFonts w:ascii="Arial" w:hAnsi="Arial" w:cs="Arial"/>
        </w:rPr>
      </w:pPr>
      <w:r>
        <w:rPr>
          <w:rFonts w:ascii="Arial" w:hAnsi="Arial" w:cs="Arial"/>
        </w:rPr>
        <w:tab/>
        <w:t xml:space="preserve">The </w:t>
      </w:r>
      <w:r w:rsidR="00D1364F">
        <w:rPr>
          <w:rFonts w:ascii="Arial" w:hAnsi="Arial" w:cs="Arial"/>
        </w:rPr>
        <w:t xml:space="preserve">vehicle-fixed, </w:t>
      </w:r>
      <w:r>
        <w:rPr>
          <w:rFonts w:ascii="Arial" w:hAnsi="Arial" w:cs="Arial"/>
        </w:rPr>
        <w:t xml:space="preserve">chassis coordinate system </w:t>
      </w:r>
      <w:r>
        <w:rPr>
          <w:rFonts w:ascii="Arial" w:hAnsi="Arial" w:cs="Arial"/>
          <w:i/>
        </w:rPr>
        <w:t>oxyz</w:t>
      </w:r>
      <w:r>
        <w:rPr>
          <w:rFonts w:ascii="Arial" w:hAnsi="Arial" w:cs="Arial"/>
        </w:rPr>
        <w:t xml:space="preserve"> and body coordinate system </w:t>
      </w:r>
      <w:r>
        <w:rPr>
          <w:rFonts w:ascii="Arial" w:hAnsi="Arial" w:cs="Arial"/>
          <w:i/>
        </w:rPr>
        <w:t>o’x’y’z’</w:t>
      </w:r>
      <w:r>
        <w:rPr>
          <w:rFonts w:ascii="Arial" w:hAnsi="Arial" w:cs="Arial"/>
        </w:rPr>
        <w:t xml:space="preserve"> are located </w:t>
      </w:r>
      <w:r w:rsidR="00E97154">
        <w:rPr>
          <w:rFonts w:ascii="Arial" w:hAnsi="Arial" w:cs="Arial"/>
        </w:rPr>
        <w:t xml:space="preserve">at the same point at </w:t>
      </w:r>
      <w:r w:rsidR="001F26F3">
        <w:rPr>
          <w:rFonts w:ascii="Arial" w:hAnsi="Arial" w:cs="Arial"/>
        </w:rPr>
        <w:t>specified</w:t>
      </w:r>
      <w:r w:rsidR="00794D1C">
        <w:rPr>
          <w:rFonts w:ascii="Arial" w:hAnsi="Arial" w:cs="Arial"/>
        </w:rPr>
        <w:t xml:space="preserve"> on the vehicle</w:t>
      </w:r>
      <w:r w:rsidR="001F26F3">
        <w:rPr>
          <w:rFonts w:ascii="Arial" w:hAnsi="Arial" w:cs="Arial"/>
        </w:rPr>
        <w:t xml:space="preserve"> at rest</w:t>
      </w:r>
      <w:r w:rsidR="00794D1C">
        <w:rPr>
          <w:rFonts w:ascii="Arial" w:hAnsi="Arial" w:cs="Arial"/>
        </w:rPr>
        <w:t xml:space="preserve">. </w:t>
      </w:r>
      <w:r w:rsidR="001F26F3">
        <w:rPr>
          <w:rFonts w:ascii="Arial" w:hAnsi="Arial" w:cs="Arial"/>
        </w:rPr>
        <w:t>Assuming the vehicle has lateral symmetry</w:t>
      </w:r>
      <w:r w:rsidR="00313389">
        <w:rPr>
          <w:rFonts w:ascii="Arial" w:hAnsi="Arial" w:cs="Arial"/>
        </w:rPr>
        <w:t xml:space="preserve">, </w:t>
      </w:r>
      <w:r w:rsidR="001F26F3">
        <w:rPr>
          <w:rFonts w:ascii="Arial" w:hAnsi="Arial" w:cs="Arial"/>
        </w:rPr>
        <w:t xml:space="preserve">which is reasonable </w:t>
      </w:r>
      <w:r w:rsidR="002039DE">
        <w:rPr>
          <w:rFonts w:ascii="Arial" w:hAnsi="Arial" w:cs="Arial"/>
        </w:rPr>
        <w:t>for most passenger sedans, it is possible to determine the location of the roll axis. This is the axis that allows the body to rotate without any induced velocities in the tires. By projecting a line vertically downward through the vehicle center of gravity,</w:t>
      </w:r>
      <w:del w:id="101" w:author="meuser" w:date="2010-06-04T20:19:00Z">
        <w:r w:rsidR="001F26F3" w:rsidDel="002039DE">
          <w:rPr>
            <w:rFonts w:ascii="Arial" w:hAnsi="Arial" w:cs="Arial"/>
          </w:rPr>
          <w:delText xml:space="preserve">, </w:delText>
        </w:r>
      </w:del>
      <w:r w:rsidR="00313389">
        <w:rPr>
          <w:rFonts w:ascii="Arial" w:hAnsi="Arial" w:cs="Arial"/>
        </w:rPr>
        <w:t>t</w:t>
      </w:r>
      <w:r w:rsidR="00794D1C">
        <w:rPr>
          <w:rFonts w:ascii="Arial" w:hAnsi="Arial" w:cs="Arial"/>
        </w:rPr>
        <w:t>he origin of each system (</w:t>
      </w:r>
      <w:r w:rsidR="00794D1C">
        <w:rPr>
          <w:rFonts w:ascii="Arial" w:hAnsi="Arial" w:cs="Arial"/>
          <w:i/>
        </w:rPr>
        <w:t>o,o’</w:t>
      </w:r>
      <w:r w:rsidR="00794D1C">
        <w:rPr>
          <w:rFonts w:ascii="Arial" w:hAnsi="Arial" w:cs="Arial"/>
        </w:rPr>
        <w:t>) is located at the intersection</w:t>
      </w:r>
      <w:r w:rsidR="00313389">
        <w:rPr>
          <w:rFonts w:ascii="Arial" w:hAnsi="Arial" w:cs="Arial"/>
        </w:rPr>
        <w:t xml:space="preserve"> </w:t>
      </w:r>
      <w:r w:rsidR="002039DE">
        <w:rPr>
          <w:rFonts w:ascii="Arial" w:hAnsi="Arial" w:cs="Arial"/>
        </w:rPr>
        <w:t>of this line</w:t>
      </w:r>
      <w:r w:rsidR="00313389">
        <w:rPr>
          <w:rFonts w:ascii="Arial" w:hAnsi="Arial" w:cs="Arial"/>
        </w:rPr>
        <w:t xml:space="preserve"> and the roll</w:t>
      </w:r>
      <w:ins w:id="102" w:author="meuser" w:date="2010-06-04T20:20:00Z">
        <w:r w:rsidR="002039DE">
          <w:rPr>
            <w:rFonts w:ascii="Arial" w:hAnsi="Arial" w:cs="Arial"/>
          </w:rPr>
          <w:t xml:space="preserve"> </w:t>
        </w:r>
      </w:ins>
      <w:del w:id="103" w:author="meuser" w:date="2010-06-04T20:19:00Z">
        <w:r w:rsidR="00313389" w:rsidDel="002039DE">
          <w:rPr>
            <w:rFonts w:ascii="Arial" w:hAnsi="Arial" w:cs="Arial"/>
          </w:rPr>
          <w:delText>-</w:delText>
        </w:r>
      </w:del>
      <w:r w:rsidR="00313389">
        <w:rPr>
          <w:rFonts w:ascii="Arial" w:hAnsi="Arial" w:cs="Arial"/>
        </w:rPr>
        <w:t>axis</w:t>
      </w:r>
      <w:r w:rsidR="002039DE">
        <w:rPr>
          <w:rFonts w:ascii="Arial" w:hAnsi="Arial" w:cs="Arial"/>
        </w:rPr>
        <w:t xml:space="preserve">. </w:t>
      </w:r>
      <w:r w:rsidR="002B33EE">
        <w:rPr>
          <w:rFonts w:ascii="Arial" w:hAnsi="Arial" w:cs="Arial"/>
        </w:rPr>
        <w:t xml:space="preserve">The advantage of selecting this location is that it provides the simplest means of developing the tire forces. </w:t>
      </w:r>
      <w:r w:rsidR="005460B9">
        <w:rPr>
          <w:rFonts w:ascii="Arial" w:hAnsi="Arial" w:cs="Arial"/>
        </w:rPr>
        <w:t xml:space="preserve">The </w:t>
      </w:r>
      <w:r w:rsidR="005460B9">
        <w:rPr>
          <w:rFonts w:ascii="Arial" w:hAnsi="Arial" w:cs="Arial"/>
          <w:i/>
        </w:rPr>
        <w:t>x</w:t>
      </w:r>
      <w:r w:rsidR="005460B9">
        <w:rPr>
          <w:rFonts w:ascii="Arial" w:hAnsi="Arial" w:cs="Arial"/>
        </w:rPr>
        <w:t xml:space="preserve"> and </w:t>
      </w:r>
      <w:r w:rsidR="005460B9">
        <w:rPr>
          <w:rFonts w:ascii="Arial" w:hAnsi="Arial" w:cs="Arial"/>
          <w:i/>
        </w:rPr>
        <w:t>x’</w:t>
      </w:r>
      <w:r w:rsidR="005460B9">
        <w:rPr>
          <w:rFonts w:ascii="Arial" w:hAnsi="Arial" w:cs="Arial"/>
        </w:rPr>
        <w:t xml:space="preserve"> axes are in the longitudinal (forward) direction, the </w:t>
      </w:r>
      <w:r w:rsidR="005460B9">
        <w:rPr>
          <w:rFonts w:ascii="Arial" w:hAnsi="Arial" w:cs="Arial"/>
          <w:i/>
        </w:rPr>
        <w:t xml:space="preserve">y </w:t>
      </w:r>
      <w:r w:rsidR="005460B9">
        <w:rPr>
          <w:rFonts w:ascii="Arial" w:hAnsi="Arial" w:cs="Arial"/>
        </w:rPr>
        <w:t xml:space="preserve">and </w:t>
      </w:r>
      <w:r w:rsidR="005460B9">
        <w:rPr>
          <w:rFonts w:ascii="Arial" w:hAnsi="Arial" w:cs="Arial"/>
          <w:i/>
        </w:rPr>
        <w:t>y’</w:t>
      </w:r>
      <w:r w:rsidR="00072725">
        <w:rPr>
          <w:rFonts w:ascii="Arial" w:hAnsi="Arial" w:cs="Arial"/>
        </w:rPr>
        <w:t xml:space="preserve"> axes are in the right hand lateral direction, and the </w:t>
      </w:r>
      <w:r w:rsidR="00072725">
        <w:rPr>
          <w:rFonts w:ascii="Arial" w:hAnsi="Arial" w:cs="Arial"/>
          <w:i/>
        </w:rPr>
        <w:t xml:space="preserve">z </w:t>
      </w:r>
      <w:r w:rsidR="00072725">
        <w:rPr>
          <w:rFonts w:ascii="Arial" w:hAnsi="Arial" w:cs="Arial"/>
        </w:rPr>
        <w:t xml:space="preserve">and </w:t>
      </w:r>
      <w:r w:rsidR="00072725">
        <w:rPr>
          <w:rFonts w:ascii="Arial" w:hAnsi="Arial" w:cs="Arial"/>
          <w:i/>
        </w:rPr>
        <w:t>z’</w:t>
      </w:r>
      <w:r w:rsidR="00072725">
        <w:rPr>
          <w:rFonts w:ascii="Arial" w:hAnsi="Arial" w:cs="Arial"/>
        </w:rPr>
        <w:t xml:space="preserve"> </w:t>
      </w:r>
      <w:r w:rsidR="00EB32EE">
        <w:rPr>
          <w:rFonts w:ascii="Arial" w:hAnsi="Arial" w:cs="Arial"/>
        </w:rPr>
        <w:t>axes point vertically downward.</w:t>
      </w:r>
      <w:r w:rsidR="00DC656D">
        <w:rPr>
          <w:rFonts w:ascii="Arial" w:hAnsi="Arial" w:cs="Arial"/>
        </w:rPr>
        <w:t xml:space="preserve"> The unit vectors for each frame are given as</w:t>
      </w:r>
    </w:p>
    <w:p w:rsidR="00DC656D" w:rsidRPr="00DC656D" w:rsidRDefault="00DC656D" w:rsidP="00424EFC">
      <w:pPr>
        <w:pStyle w:val="ListParagraph"/>
        <w:numPr>
          <w:ilvl w:val="0"/>
          <w:numId w:val="3"/>
        </w:numPr>
        <w:spacing w:before="240" w:line="480" w:lineRule="auto"/>
        <w:rPr>
          <w:rFonts w:ascii="Arial" w:hAnsi="Arial" w:cs="Arial"/>
        </w:rPr>
      </w:pPr>
      <w:r w:rsidRPr="00517816">
        <w:rPr>
          <w:rFonts w:ascii="Arial" w:hAnsi="Arial" w:cs="Arial"/>
          <w:i/>
        </w:rPr>
        <w:t>OXYZ</w:t>
      </w:r>
      <w:r>
        <w:rPr>
          <w:rFonts w:ascii="Arial" w:hAnsi="Arial" w:cs="Arial"/>
        </w:rPr>
        <w:t xml:space="preserve">: </w:t>
      </w:r>
      <w:r w:rsidRPr="00694141">
        <w:rPr>
          <w:rFonts w:ascii="Arial" w:hAnsi="Arial" w:cs="Arial"/>
          <w:b/>
          <w:i/>
        </w:rPr>
        <w:t>n</w:t>
      </w:r>
      <w:r w:rsidRPr="00694141">
        <w:rPr>
          <w:rFonts w:ascii="Arial" w:hAnsi="Arial" w:cs="Arial"/>
          <w:b/>
          <w:i/>
          <w:vertAlign w:val="subscript"/>
        </w:rPr>
        <w:t>x</w:t>
      </w:r>
      <w:r w:rsidRPr="00694141">
        <w:rPr>
          <w:rFonts w:ascii="Arial" w:hAnsi="Arial" w:cs="Arial"/>
          <w:b/>
          <w:i/>
        </w:rPr>
        <w:t>, n</w:t>
      </w:r>
      <w:r w:rsidRPr="00694141">
        <w:rPr>
          <w:rFonts w:ascii="Arial" w:hAnsi="Arial" w:cs="Arial"/>
          <w:b/>
          <w:i/>
          <w:vertAlign w:val="subscript"/>
        </w:rPr>
        <w:t>y</w:t>
      </w:r>
      <w:r w:rsidRPr="00694141">
        <w:rPr>
          <w:rFonts w:ascii="Arial" w:hAnsi="Arial" w:cs="Arial"/>
          <w:b/>
          <w:i/>
        </w:rPr>
        <w:t>, n</w:t>
      </w:r>
      <w:r w:rsidRPr="00694141">
        <w:rPr>
          <w:rFonts w:ascii="Arial" w:hAnsi="Arial" w:cs="Arial"/>
          <w:b/>
          <w:i/>
          <w:vertAlign w:val="subscript"/>
        </w:rPr>
        <w:t>z</w:t>
      </w:r>
    </w:p>
    <w:p w:rsidR="00DC656D" w:rsidRPr="00694141" w:rsidRDefault="00694141" w:rsidP="00424EFC">
      <w:pPr>
        <w:pStyle w:val="ListParagraph"/>
        <w:numPr>
          <w:ilvl w:val="0"/>
          <w:numId w:val="3"/>
        </w:numPr>
        <w:spacing w:before="240" w:line="480" w:lineRule="auto"/>
        <w:rPr>
          <w:rFonts w:ascii="Arial" w:hAnsi="Arial" w:cs="Arial"/>
        </w:rPr>
      </w:pPr>
      <w:r w:rsidRPr="00517816">
        <w:rPr>
          <w:rFonts w:ascii="Arial" w:hAnsi="Arial" w:cs="Arial"/>
          <w:i/>
        </w:rPr>
        <w:t>o</w:t>
      </w:r>
      <w:r w:rsidR="00DC656D" w:rsidRPr="00517816">
        <w:rPr>
          <w:rFonts w:ascii="Arial" w:hAnsi="Arial" w:cs="Arial"/>
          <w:i/>
        </w:rPr>
        <w:t>xyz</w:t>
      </w:r>
      <w:r w:rsidR="00DC656D">
        <w:rPr>
          <w:rFonts w:ascii="Arial" w:hAnsi="Arial" w:cs="Arial"/>
        </w:rPr>
        <w:t xml:space="preserve">: </w:t>
      </w:r>
      <w:r>
        <w:rPr>
          <w:rFonts w:ascii="Arial" w:hAnsi="Arial" w:cs="Arial"/>
        </w:rPr>
        <w:tab/>
      </w:r>
      <w:r w:rsidR="00DC656D">
        <w:rPr>
          <w:rFonts w:ascii="Arial" w:hAnsi="Arial" w:cs="Arial"/>
          <w:b/>
          <w:i/>
        </w:rPr>
        <w:t>i, j, k</w:t>
      </w:r>
    </w:p>
    <w:p w:rsidR="00694141" w:rsidRPr="00DC656D" w:rsidRDefault="00694141" w:rsidP="00424EFC">
      <w:pPr>
        <w:pStyle w:val="ListParagraph"/>
        <w:numPr>
          <w:ilvl w:val="0"/>
          <w:numId w:val="3"/>
        </w:numPr>
        <w:spacing w:before="240" w:line="480" w:lineRule="auto"/>
        <w:rPr>
          <w:rFonts w:ascii="Arial" w:hAnsi="Arial" w:cs="Arial"/>
        </w:rPr>
      </w:pPr>
      <w:r w:rsidRPr="00517816">
        <w:rPr>
          <w:rFonts w:ascii="Arial" w:hAnsi="Arial" w:cs="Arial"/>
          <w:i/>
        </w:rPr>
        <w:t>o’x’y’z’</w:t>
      </w:r>
      <w:r>
        <w:rPr>
          <w:rFonts w:ascii="Arial" w:hAnsi="Arial" w:cs="Arial"/>
        </w:rPr>
        <w:t xml:space="preserve">: </w:t>
      </w:r>
      <w:r>
        <w:rPr>
          <w:rFonts w:ascii="Arial" w:hAnsi="Arial" w:cs="Arial"/>
          <w:b/>
          <w:i/>
        </w:rPr>
        <w:t>i’, j’, k’</w:t>
      </w:r>
    </w:p>
    <w:p w:rsidR="00EB32EE" w:rsidRDefault="00312319" w:rsidP="00794D1C">
      <w:pPr>
        <w:spacing w:before="240" w:line="480" w:lineRule="auto"/>
        <w:contextualSpacing/>
        <w:rPr>
          <w:rFonts w:ascii="Arial" w:hAnsi="Arial" w:cs="Arial"/>
        </w:rPr>
      </w:pPr>
      <w:r>
        <w:rPr>
          <w:rFonts w:ascii="Arial" w:hAnsi="Arial" w:cs="Arial"/>
        </w:rPr>
        <w:lastRenderedPageBreak/>
        <w:t xml:space="preserve">where the unit vectors </w:t>
      </w:r>
      <w:r w:rsidR="00320B9B">
        <w:rPr>
          <w:rFonts w:ascii="Arial" w:hAnsi="Arial" w:cs="Arial"/>
        </w:rPr>
        <w:t xml:space="preserve">are </w:t>
      </w:r>
      <w:r>
        <w:rPr>
          <w:rFonts w:ascii="Arial" w:hAnsi="Arial" w:cs="Arial"/>
        </w:rPr>
        <w:t>listed in x-y-z order.</w:t>
      </w:r>
      <w:r w:rsidR="00517816">
        <w:rPr>
          <w:rFonts w:ascii="Arial" w:hAnsi="Arial" w:cs="Arial"/>
        </w:rPr>
        <w:t xml:space="preserve"> From here, any bold text will be used to indicate a vector.</w:t>
      </w:r>
      <w:r>
        <w:rPr>
          <w:rFonts w:ascii="Arial" w:hAnsi="Arial" w:cs="Arial"/>
        </w:rPr>
        <w:t xml:space="preserve"> </w:t>
      </w:r>
      <w:r w:rsidR="00EB32EE">
        <w:rPr>
          <w:rFonts w:ascii="Arial" w:hAnsi="Arial" w:cs="Arial"/>
        </w:rPr>
        <w:t xml:space="preserve">The standard </w:t>
      </w:r>
      <w:r w:rsidR="008957B6">
        <w:rPr>
          <w:rFonts w:ascii="Arial" w:hAnsi="Arial" w:cs="Arial"/>
        </w:rPr>
        <w:t xml:space="preserve">SAE </w:t>
      </w:r>
      <w:r w:rsidR="00EB32EE">
        <w:rPr>
          <w:rFonts w:ascii="Arial" w:hAnsi="Arial" w:cs="Arial"/>
        </w:rPr>
        <w:t xml:space="preserve">definition of </w:t>
      </w:r>
      <w:r w:rsidR="004B47CD">
        <w:rPr>
          <w:rFonts w:ascii="Arial" w:hAnsi="Arial" w:cs="Arial"/>
        </w:rPr>
        <w:t xml:space="preserve">right-hand </w:t>
      </w:r>
      <w:r w:rsidR="00EB32EE">
        <w:rPr>
          <w:rFonts w:ascii="Arial" w:hAnsi="Arial" w:cs="Arial"/>
        </w:rPr>
        <w:t xml:space="preserve">rotations, starting with </w:t>
      </w:r>
      <w:r w:rsidR="00EB32EE">
        <w:rPr>
          <w:rFonts w:ascii="Arial" w:hAnsi="Arial" w:cs="Arial"/>
          <w:i/>
        </w:rPr>
        <w:t xml:space="preserve">oxyz </w:t>
      </w:r>
      <w:r w:rsidR="00EB32EE">
        <w:rPr>
          <w:rFonts w:ascii="Arial" w:hAnsi="Arial" w:cs="Arial"/>
        </w:rPr>
        <w:t xml:space="preserve">aligned with </w:t>
      </w:r>
      <w:r w:rsidR="00EB32EE">
        <w:rPr>
          <w:rFonts w:ascii="Arial" w:hAnsi="Arial" w:cs="Arial"/>
          <w:i/>
        </w:rPr>
        <w:t>OXYZ</w:t>
      </w:r>
      <w:r w:rsidR="00EB32EE">
        <w:rPr>
          <w:rFonts w:ascii="Arial" w:hAnsi="Arial" w:cs="Arial"/>
        </w:rPr>
        <w:t>, are</w:t>
      </w:r>
      <w:r w:rsidR="004B47CD">
        <w:rPr>
          <w:rFonts w:ascii="Arial" w:hAnsi="Arial" w:cs="Arial"/>
        </w:rPr>
        <w:t xml:space="preserve"> given by</w:t>
      </w:r>
    </w:p>
    <w:p w:rsidR="004B47CD" w:rsidRDefault="004B47CD" w:rsidP="004B47CD">
      <w:pPr>
        <w:pStyle w:val="ListParagraph"/>
        <w:numPr>
          <w:ilvl w:val="0"/>
          <w:numId w:val="2"/>
        </w:numPr>
        <w:spacing w:before="240" w:line="480" w:lineRule="auto"/>
        <w:rPr>
          <w:rFonts w:ascii="Arial" w:hAnsi="Arial" w:cs="Arial"/>
        </w:rPr>
      </w:pPr>
      <w:r>
        <w:rPr>
          <w:rFonts w:ascii="Arial" w:hAnsi="Arial" w:cs="Arial"/>
        </w:rPr>
        <w:t xml:space="preserve">Yaw rotation </w:t>
      </w:r>
      <w:r w:rsidRPr="004B47CD">
        <w:rPr>
          <w:rFonts w:ascii="Arial" w:hAnsi="Arial" w:cs="Arial"/>
          <w:i/>
        </w:rPr>
        <w:t>ψ</w:t>
      </w:r>
      <w:r w:rsidR="00944DFC">
        <w:rPr>
          <w:rFonts w:ascii="Arial" w:hAnsi="Arial" w:cs="Arial"/>
        </w:rPr>
        <w:t xml:space="preserve"> about the </w:t>
      </w:r>
      <w:r w:rsidR="00944DFC">
        <w:rPr>
          <w:rFonts w:ascii="Arial" w:hAnsi="Arial" w:cs="Arial"/>
          <w:i/>
        </w:rPr>
        <w:t>z-</w:t>
      </w:r>
      <w:r w:rsidR="00944DFC">
        <w:rPr>
          <w:rFonts w:ascii="Arial" w:hAnsi="Arial" w:cs="Arial"/>
        </w:rPr>
        <w:t>axis</w:t>
      </w:r>
    </w:p>
    <w:p w:rsidR="00944DFC" w:rsidRDefault="00944DFC" w:rsidP="004B47CD">
      <w:pPr>
        <w:pStyle w:val="ListParagraph"/>
        <w:numPr>
          <w:ilvl w:val="0"/>
          <w:numId w:val="2"/>
        </w:numPr>
        <w:spacing w:before="240" w:line="480" w:lineRule="auto"/>
        <w:rPr>
          <w:rFonts w:ascii="Arial" w:hAnsi="Arial" w:cs="Arial"/>
        </w:rPr>
      </w:pPr>
      <w:r>
        <w:rPr>
          <w:rFonts w:ascii="Arial" w:hAnsi="Arial" w:cs="Arial"/>
        </w:rPr>
        <w:t xml:space="preserve">Pitch rotation </w:t>
      </w:r>
      <w:r>
        <w:rPr>
          <w:rFonts w:ascii="Arial" w:hAnsi="Arial" w:cs="Arial"/>
          <w:i/>
        </w:rPr>
        <w:t xml:space="preserve">θ </w:t>
      </w:r>
      <w:r>
        <w:rPr>
          <w:rFonts w:ascii="Arial" w:hAnsi="Arial" w:cs="Arial"/>
        </w:rPr>
        <w:t xml:space="preserve">about the </w:t>
      </w:r>
      <w:r>
        <w:rPr>
          <w:rFonts w:ascii="Arial" w:hAnsi="Arial" w:cs="Arial"/>
          <w:i/>
        </w:rPr>
        <w:t>y</w:t>
      </w:r>
      <w:r>
        <w:rPr>
          <w:rFonts w:ascii="Arial" w:hAnsi="Arial" w:cs="Arial"/>
        </w:rPr>
        <w:t>-axis</w:t>
      </w:r>
    </w:p>
    <w:p w:rsidR="00944DFC" w:rsidRDefault="00944DFC" w:rsidP="004B47CD">
      <w:pPr>
        <w:pStyle w:val="ListParagraph"/>
        <w:numPr>
          <w:ilvl w:val="0"/>
          <w:numId w:val="2"/>
        </w:numPr>
        <w:spacing w:before="240" w:line="480" w:lineRule="auto"/>
        <w:rPr>
          <w:rFonts w:ascii="Arial" w:hAnsi="Arial" w:cs="Arial"/>
        </w:rPr>
      </w:pPr>
      <w:r>
        <w:rPr>
          <w:rFonts w:ascii="Arial" w:hAnsi="Arial" w:cs="Arial"/>
        </w:rPr>
        <w:t xml:space="preserve">Roll rotation </w:t>
      </w:r>
      <w:r>
        <w:rPr>
          <w:rFonts w:ascii="Arial" w:hAnsi="Arial" w:cs="Arial"/>
          <w:i/>
        </w:rPr>
        <w:t>φ</w:t>
      </w:r>
      <w:r>
        <w:rPr>
          <w:rFonts w:ascii="Arial" w:hAnsi="Arial" w:cs="Arial"/>
        </w:rPr>
        <w:t xml:space="preserve"> about the </w:t>
      </w:r>
      <w:r>
        <w:rPr>
          <w:rFonts w:ascii="Arial" w:hAnsi="Arial" w:cs="Arial"/>
          <w:i/>
        </w:rPr>
        <w:t>x</w:t>
      </w:r>
      <w:r>
        <w:rPr>
          <w:rFonts w:ascii="Arial" w:hAnsi="Arial" w:cs="Arial"/>
        </w:rPr>
        <w:t>-axis</w:t>
      </w:r>
    </w:p>
    <w:p w:rsidR="00C419DB" w:rsidRDefault="00312319" w:rsidP="007941F0">
      <w:pPr>
        <w:spacing w:before="240" w:line="480" w:lineRule="auto"/>
        <w:rPr>
          <w:rFonts w:ascii="Arial" w:hAnsi="Arial" w:cs="Arial"/>
        </w:rPr>
      </w:pPr>
      <w:r>
        <w:rPr>
          <w:rFonts w:ascii="Arial" w:hAnsi="Arial" w:cs="Arial"/>
        </w:rPr>
        <w:t>and t</w:t>
      </w:r>
      <w:r w:rsidR="00D1364F">
        <w:rPr>
          <w:rFonts w:ascii="Arial" w:hAnsi="Arial" w:cs="Arial"/>
        </w:rPr>
        <w:t xml:space="preserve">hese are taken about the vehicle-fixed axes </w:t>
      </w:r>
      <w:r w:rsidR="00D1364F">
        <w:rPr>
          <w:rFonts w:ascii="Arial" w:hAnsi="Arial" w:cs="Arial"/>
          <w:i/>
        </w:rPr>
        <w:t>oxyz</w:t>
      </w:r>
      <w:del w:id="104" w:author="meuser" w:date="2010-06-04T20:23:00Z">
        <w:r w:rsidR="00CC683D" w:rsidDel="002B33EE">
          <w:rPr>
            <w:rFonts w:ascii="Arial" w:hAnsi="Arial" w:cs="Arial"/>
            <w:i/>
          </w:rPr>
          <w:delText xml:space="preserve">, </w:delText>
        </w:r>
        <w:r w:rsidR="00CC683D" w:rsidDel="002B33EE">
          <w:rPr>
            <w:rFonts w:ascii="Arial" w:hAnsi="Arial" w:cs="Arial"/>
          </w:rPr>
          <w:delText xml:space="preserve">whose definition is </w:delText>
        </w:r>
        <w:r w:rsidR="009327DB" w:rsidDel="002B33EE">
          <w:rPr>
            <w:rFonts w:ascii="Arial" w:hAnsi="Arial" w:cs="Arial"/>
          </w:rPr>
          <w:delText>given</w:delText>
        </w:r>
        <w:r w:rsidR="00CC683D" w:rsidDel="002B33EE">
          <w:rPr>
            <w:rFonts w:ascii="Arial" w:hAnsi="Arial" w:cs="Arial"/>
          </w:rPr>
          <w:delText xml:space="preserve"> above. </w:delText>
        </w:r>
      </w:del>
      <w:r w:rsidR="00CC683D">
        <w:rPr>
          <w:rFonts w:ascii="Arial" w:hAnsi="Arial" w:cs="Arial"/>
        </w:rPr>
        <w:t xml:space="preserve">The </w:t>
      </w:r>
      <w:r w:rsidR="00CC683D">
        <w:rPr>
          <w:rFonts w:ascii="Arial" w:hAnsi="Arial" w:cs="Arial"/>
          <w:i/>
        </w:rPr>
        <w:t>o’x’y’z’</w:t>
      </w:r>
      <w:r w:rsidR="00CC683D">
        <w:rPr>
          <w:rFonts w:ascii="Arial" w:hAnsi="Arial" w:cs="Arial"/>
        </w:rPr>
        <w:t xml:space="preserve"> </w:t>
      </w:r>
      <w:r w:rsidR="00D97617">
        <w:rPr>
          <w:rFonts w:ascii="Arial" w:hAnsi="Arial" w:cs="Arial"/>
        </w:rPr>
        <w:t xml:space="preserve">axis system will roll about the </w:t>
      </w:r>
      <w:r w:rsidR="00D97617">
        <w:rPr>
          <w:rFonts w:ascii="Arial" w:hAnsi="Arial" w:cs="Arial"/>
          <w:i/>
        </w:rPr>
        <w:t>x</w:t>
      </w:r>
      <w:r w:rsidR="009327DB">
        <w:rPr>
          <w:rFonts w:ascii="Arial" w:hAnsi="Arial" w:cs="Arial"/>
        </w:rPr>
        <w:t>-axis and remain fixed to the</w:t>
      </w:r>
      <w:r w:rsidR="006342EF">
        <w:rPr>
          <w:rFonts w:ascii="Arial" w:hAnsi="Arial" w:cs="Arial"/>
        </w:rPr>
        <w:t xml:space="preserve"> body</w:t>
      </w:r>
      <w:r w:rsidR="009327DB">
        <w:rPr>
          <w:rFonts w:ascii="Arial" w:hAnsi="Arial" w:cs="Arial"/>
        </w:rPr>
        <w:t>.</w:t>
      </w:r>
      <w:r w:rsidR="006342EF">
        <w:rPr>
          <w:rFonts w:ascii="Arial" w:hAnsi="Arial" w:cs="Arial"/>
        </w:rPr>
        <w:t xml:space="preserve"> </w:t>
      </w:r>
      <w:r w:rsidR="009327DB">
        <w:rPr>
          <w:rFonts w:ascii="Arial" w:hAnsi="Arial" w:cs="Arial"/>
        </w:rPr>
        <w:t>T</w:t>
      </w:r>
      <w:r w:rsidR="006342EF">
        <w:rPr>
          <w:rFonts w:ascii="Arial" w:hAnsi="Arial" w:cs="Arial"/>
        </w:rPr>
        <w:t xml:space="preserve">he transform between </w:t>
      </w:r>
      <w:r w:rsidR="006342EF">
        <w:rPr>
          <w:rFonts w:ascii="Arial" w:hAnsi="Arial" w:cs="Arial"/>
          <w:i/>
        </w:rPr>
        <w:t xml:space="preserve">o’x’y’z’ </w:t>
      </w:r>
      <w:r w:rsidR="006342EF">
        <w:rPr>
          <w:rFonts w:ascii="Arial" w:hAnsi="Arial" w:cs="Arial"/>
        </w:rPr>
        <w:t xml:space="preserve">and </w:t>
      </w:r>
      <w:r w:rsidR="006342EF">
        <w:rPr>
          <w:rFonts w:ascii="Arial" w:hAnsi="Arial" w:cs="Arial"/>
          <w:i/>
        </w:rPr>
        <w:t>oxyz</w:t>
      </w:r>
      <w:r w:rsidR="006342EF">
        <w:rPr>
          <w:rFonts w:ascii="Arial" w:hAnsi="Arial" w:cs="Arial"/>
        </w:rPr>
        <w:t xml:space="preserve"> will be used when developing the equations</w:t>
      </w:r>
      <w:r>
        <w:rPr>
          <w:rFonts w:ascii="Arial" w:hAnsi="Arial" w:cs="Arial"/>
        </w:rPr>
        <w:t xml:space="preserve"> involving the body</w:t>
      </w:r>
      <w:r w:rsidR="006342EF">
        <w:rPr>
          <w:rFonts w:ascii="Arial" w:hAnsi="Arial" w:cs="Arial"/>
        </w:rPr>
        <w:t>.</w:t>
      </w:r>
    </w:p>
    <w:p w:rsidR="008E7F54" w:rsidRPr="008C2377" w:rsidRDefault="00366461" w:rsidP="008E7F54">
      <w:pPr>
        <w:rPr>
          <w:rFonts w:ascii="Arial" w:hAnsi="Arial" w:cs="Arial"/>
          <w:i/>
        </w:rPr>
      </w:pPr>
      <w:r>
        <w:rPr>
          <w:rFonts w:ascii="Arial" w:hAnsi="Arial" w:cs="Arial"/>
          <w:i/>
        </w:rPr>
        <w:t>Linear</w:t>
      </w:r>
      <w:r w:rsidR="008E7F54">
        <w:rPr>
          <w:rFonts w:ascii="Arial" w:hAnsi="Arial" w:cs="Arial"/>
          <w:i/>
        </w:rPr>
        <w:t xml:space="preserve"> Equations of Motion</w:t>
      </w:r>
    </w:p>
    <w:p w:rsidR="009437FD" w:rsidRDefault="007941F0" w:rsidP="007941F0">
      <w:pPr>
        <w:spacing w:line="480" w:lineRule="auto"/>
        <w:ind w:firstLine="720"/>
        <w:contextualSpacing/>
        <w:rPr>
          <w:rFonts w:ascii="Arial" w:hAnsi="Arial" w:cs="Arial"/>
        </w:rPr>
      </w:pPr>
      <w:r>
        <w:rPr>
          <w:rFonts w:ascii="Arial" w:hAnsi="Arial" w:cs="Arial"/>
        </w:rPr>
        <w:t xml:space="preserve">To begin, </w:t>
      </w:r>
      <w:r w:rsidR="008B21F4">
        <w:rPr>
          <w:rFonts w:ascii="Arial" w:hAnsi="Arial" w:cs="Arial"/>
        </w:rPr>
        <w:t xml:space="preserve">the </w:t>
      </w:r>
      <w:del w:id="105" w:author=" Charles Birdsong" w:date="2010-06-04T14:28:00Z">
        <w:r w:rsidR="008B21F4" w:rsidDel="00F55B78">
          <w:rPr>
            <w:rFonts w:ascii="Arial" w:hAnsi="Arial" w:cs="Arial"/>
          </w:rPr>
          <w:delText xml:space="preserve"> </w:delText>
        </w:r>
      </w:del>
      <w:r w:rsidR="008B21F4">
        <w:rPr>
          <w:rFonts w:ascii="Arial" w:hAnsi="Arial" w:cs="Arial"/>
        </w:rPr>
        <w:t>origin of</w:t>
      </w:r>
      <w:r>
        <w:rPr>
          <w:rFonts w:ascii="Arial" w:hAnsi="Arial" w:cs="Arial"/>
        </w:rPr>
        <w:t xml:space="preserve"> the inertial reference frame</w:t>
      </w:r>
      <w:r w:rsidR="008B21F4">
        <w:rPr>
          <w:rFonts w:ascii="Arial" w:hAnsi="Arial" w:cs="Arial"/>
        </w:rPr>
        <w:t xml:space="preserve"> is defined</w:t>
      </w:r>
      <w:r>
        <w:rPr>
          <w:rFonts w:ascii="Arial" w:hAnsi="Arial" w:cs="Arial"/>
        </w:rPr>
        <w:t>. The distance from this origin to the origin of</w:t>
      </w:r>
      <w:r w:rsidR="00312319">
        <w:rPr>
          <w:rFonts w:ascii="Arial" w:hAnsi="Arial" w:cs="Arial"/>
        </w:rPr>
        <w:t xml:space="preserve"> the chassis reference frame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7"/>
        <w:gridCol w:w="5709"/>
        <w:gridCol w:w="2310"/>
      </w:tblGrid>
      <w:tr w:rsidR="009437FD" w:rsidTr="00865BAF">
        <w:tc>
          <w:tcPr>
            <w:tcW w:w="750" w:type="pct"/>
          </w:tcPr>
          <w:p w:rsidR="009437FD" w:rsidRDefault="009437FD" w:rsidP="00510E3A">
            <w:pPr>
              <w:spacing w:line="480" w:lineRule="auto"/>
              <w:contextualSpacing/>
              <w:rPr>
                <w:rFonts w:ascii="Arial" w:hAnsi="Arial" w:cs="Arial"/>
              </w:rPr>
            </w:pPr>
          </w:p>
        </w:tc>
        <w:tc>
          <w:tcPr>
            <w:tcW w:w="3500" w:type="pct"/>
          </w:tcPr>
          <w:p w:rsidR="009437FD" w:rsidRDefault="009005B9" w:rsidP="00DC656D">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o</m:t>
                    </m:r>
                  </m:sub>
                </m:sSub>
                <m:r>
                  <w:rPr>
                    <w:rFonts w:ascii="Cambria Math" w:hAnsi="Cambria Math" w:cs="Arial"/>
                  </w:rPr>
                  <m:t>=X</m:t>
                </m:r>
                <m:sSub>
                  <m:sSubPr>
                    <m:ctrlPr>
                      <w:rPr>
                        <w:rFonts w:ascii="Cambria Math" w:hAnsi="Cambria Math" w:cs="Arial"/>
                        <w:i/>
                      </w:rPr>
                    </m:ctrlPr>
                  </m:sSubPr>
                  <m:e>
                    <m:r>
                      <m:rPr>
                        <m:sty m:val="bi"/>
                      </m:rPr>
                      <w:rPr>
                        <w:rFonts w:ascii="Cambria Math" w:hAnsi="Cambria Math" w:cs="Arial"/>
                      </w:rPr>
                      <m:t>n</m:t>
                    </m:r>
                  </m:e>
                  <m:sub>
                    <m:r>
                      <w:rPr>
                        <w:rFonts w:ascii="Cambria Math" w:hAnsi="Cambria Math" w:cs="Arial"/>
                      </w:rPr>
                      <m:t>x</m:t>
                    </m:r>
                  </m:sub>
                </m:sSub>
                <m:r>
                  <w:rPr>
                    <w:rFonts w:ascii="Cambria Math" w:hAnsi="Cambria Math" w:cs="Arial"/>
                  </w:rPr>
                  <m:t>+Y</m:t>
                </m:r>
                <m:sSub>
                  <m:sSubPr>
                    <m:ctrlPr>
                      <w:rPr>
                        <w:rFonts w:ascii="Cambria Math" w:hAnsi="Cambria Math" w:cs="Arial"/>
                        <w:i/>
                      </w:rPr>
                    </m:ctrlPr>
                  </m:sSubPr>
                  <m:e>
                    <m:r>
                      <m:rPr>
                        <m:sty m:val="bi"/>
                      </m:rPr>
                      <w:rPr>
                        <w:rFonts w:ascii="Cambria Math" w:hAnsi="Cambria Math" w:cs="Arial"/>
                      </w:rPr>
                      <m:t>n</m:t>
                    </m:r>
                  </m:e>
                  <m:sub>
                    <m:r>
                      <w:rPr>
                        <w:rFonts w:ascii="Cambria Math" w:hAnsi="Cambria Math" w:cs="Arial"/>
                      </w:rPr>
                      <m:t>y</m:t>
                    </m:r>
                  </m:sub>
                </m:sSub>
              </m:oMath>
            </m:oMathPara>
          </w:p>
        </w:tc>
        <w:tc>
          <w:tcPr>
            <w:tcW w:w="750" w:type="pct"/>
            <w:vAlign w:val="center"/>
          </w:tcPr>
          <w:p w:rsidR="00510E3A" w:rsidRPr="00510E3A" w:rsidRDefault="00510E3A" w:rsidP="00510E3A">
            <w:pPr>
              <w:pStyle w:val="ListParagraph"/>
              <w:numPr>
                <w:ilvl w:val="0"/>
                <w:numId w:val="1"/>
              </w:numPr>
              <w:spacing w:line="480" w:lineRule="auto"/>
              <w:rPr>
                <w:rFonts w:ascii="Arial" w:hAnsi="Arial" w:cs="Arial"/>
                <w:vanish/>
              </w:rPr>
            </w:pPr>
            <w:commentRangeStart w:id="106"/>
          </w:p>
          <w:p w:rsidR="00510E3A" w:rsidRPr="00510E3A" w:rsidRDefault="00510E3A" w:rsidP="00510E3A">
            <w:pPr>
              <w:pStyle w:val="ListParagraph"/>
              <w:numPr>
                <w:ilvl w:val="0"/>
                <w:numId w:val="1"/>
              </w:numPr>
              <w:spacing w:line="480" w:lineRule="auto"/>
              <w:rPr>
                <w:rFonts w:ascii="Arial" w:hAnsi="Arial" w:cs="Arial"/>
                <w:vanish/>
              </w:rPr>
            </w:pPr>
          </w:p>
          <w:p w:rsidR="00510E3A" w:rsidRPr="00510E3A" w:rsidRDefault="00510E3A" w:rsidP="00510E3A">
            <w:pPr>
              <w:pStyle w:val="ListParagraph"/>
              <w:numPr>
                <w:ilvl w:val="0"/>
                <w:numId w:val="1"/>
              </w:numPr>
              <w:spacing w:line="480" w:lineRule="auto"/>
              <w:rPr>
                <w:rFonts w:ascii="Arial" w:hAnsi="Arial" w:cs="Arial"/>
                <w:vanish/>
              </w:rPr>
            </w:pPr>
          </w:p>
          <w:p w:rsidR="009437FD" w:rsidRPr="00865BAF" w:rsidRDefault="00F3391E" w:rsidP="00510E3A">
            <w:pPr>
              <w:pStyle w:val="ListParagraph"/>
              <w:numPr>
                <w:ilvl w:val="1"/>
                <w:numId w:val="1"/>
              </w:numPr>
              <w:spacing w:line="480" w:lineRule="auto"/>
              <w:rPr>
                <w:rFonts w:ascii="Arial" w:hAnsi="Arial" w:cs="Arial"/>
              </w:rPr>
            </w:pPr>
            <w:bookmarkStart w:id="107" w:name="R_origin"/>
            <w:bookmarkEnd w:id="107"/>
            <w:commentRangeEnd w:id="106"/>
            <w:r>
              <w:rPr>
                <w:rStyle w:val="CommentReference"/>
              </w:rPr>
              <w:commentReference w:id="106"/>
            </w:r>
            <w:r w:rsidR="001B13DB">
              <w:rPr>
                <w:rStyle w:val="CommentReference"/>
              </w:rPr>
              <w:commentReference w:id="108"/>
            </w:r>
          </w:p>
        </w:tc>
      </w:tr>
    </w:tbl>
    <w:p w:rsidR="008B21F4" w:rsidRDefault="00312319" w:rsidP="00510E3A">
      <w:pPr>
        <w:spacing w:line="480" w:lineRule="auto"/>
        <w:contextualSpacing/>
        <w:rPr>
          <w:rFonts w:ascii="Arial" w:hAnsi="Arial" w:cs="Arial"/>
        </w:rPr>
      </w:pPr>
      <w:r>
        <w:rPr>
          <w:rFonts w:ascii="Arial" w:hAnsi="Arial" w:cs="Arial"/>
        </w:rPr>
        <w:t xml:space="preserve">where </w:t>
      </w:r>
      <w:r>
        <w:rPr>
          <w:rFonts w:ascii="Arial" w:hAnsi="Arial" w:cs="Arial"/>
          <w:i/>
        </w:rPr>
        <w:t xml:space="preserve">X </w:t>
      </w:r>
      <w:r>
        <w:rPr>
          <w:rFonts w:ascii="Arial" w:hAnsi="Arial" w:cs="Arial"/>
        </w:rPr>
        <w:t>is the x-wise location coordinate</w:t>
      </w:r>
      <w:r w:rsidR="009E164F">
        <w:rPr>
          <w:rFonts w:ascii="Arial" w:hAnsi="Arial" w:cs="Arial"/>
        </w:rPr>
        <w:t>,</w:t>
      </w:r>
      <w:r>
        <w:rPr>
          <w:rFonts w:ascii="Arial" w:hAnsi="Arial" w:cs="Arial"/>
          <w:i/>
        </w:rPr>
        <w:t xml:space="preserve">Y </w:t>
      </w:r>
      <w:r>
        <w:rPr>
          <w:rFonts w:ascii="Arial" w:hAnsi="Arial" w:cs="Arial"/>
        </w:rPr>
        <w:t>is the y-wise location coordinate</w:t>
      </w:r>
      <w:r w:rsidR="009E164F">
        <w:rPr>
          <w:rFonts w:ascii="Arial" w:hAnsi="Arial" w:cs="Arial"/>
        </w:rPr>
        <w:t xml:space="preserve">, and </w:t>
      </w:r>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o</m:t>
            </m:r>
          </m:sub>
        </m:sSub>
      </m:oMath>
      <w:r w:rsidR="009E164F">
        <w:rPr>
          <w:rFonts w:ascii="Arial" w:hAnsi="Arial" w:cs="Arial"/>
        </w:rPr>
        <w:t xml:space="preserve"> is the radius with respect to the inertial frame</w:t>
      </w:r>
      <w:r w:rsidR="008B21F4">
        <w:rPr>
          <w:rFonts w:ascii="Arial" w:hAnsi="Arial" w:cs="Arial"/>
        </w:rPr>
        <w:t xml:space="preserve"> as shown in Figure X.</w:t>
      </w:r>
    </w:p>
    <w:p w:rsidR="001B13DB" w:rsidRDefault="008B21F4">
      <w:pPr>
        <w:keepNext/>
        <w:spacing w:line="480" w:lineRule="auto"/>
        <w:contextualSpacing/>
        <w:jc w:val="center"/>
        <w:rPr>
          <w:ins w:id="109" w:author="meuser" w:date="2010-06-04T20:26:00Z"/>
        </w:rPr>
        <w:pPrChange w:id="110" w:author="meuser" w:date="2010-06-04T20:26:00Z">
          <w:pPr>
            <w:spacing w:line="480" w:lineRule="auto"/>
            <w:contextualSpacing/>
            <w:jc w:val="center"/>
          </w:pPr>
        </w:pPrChange>
      </w:pPr>
      <w:r w:rsidRPr="008B21F4">
        <w:rPr>
          <w:rFonts w:ascii="Arial" w:hAnsi="Arial" w:cs="Arial"/>
          <w:noProof/>
          <w:lang w:bidi="ar-SA"/>
        </w:rPr>
        <w:lastRenderedPageBreak/>
        <w:drawing>
          <wp:inline distT="0" distB="0" distL="0" distR="0">
            <wp:extent cx="3848986" cy="313660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07342" cy="4354285"/>
                      <a:chOff x="2298383" y="1626760"/>
                      <a:chExt cx="5407342" cy="4354285"/>
                    </a:xfrm>
                  </a:grpSpPr>
                  <a:cxnSp>
                    <a:nvCxnSpPr>
                      <a:cNvPr id="5" name="Straight Arrow Connector 4"/>
                      <a:cNvCxnSpPr/>
                    </a:nvCxnSpPr>
                    <a:spPr>
                      <a:xfrm rot="5400000" flipH="1" flipV="1">
                        <a:off x="1011353" y="3615979"/>
                        <a:ext cx="3344665" cy="2167"/>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2708646" y="5275831"/>
                        <a:ext cx="3731547" cy="2167"/>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 name="TextBox 7"/>
                      <a:cNvSpPr txBox="1"/>
                    </a:nvSpPr>
                    <a:spPr>
                      <a:xfrm>
                        <a:off x="2298383" y="3646060"/>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t>X</a:t>
                          </a:r>
                          <a:endParaRPr lang="en-US" i="1" dirty="0"/>
                        </a:p>
                      </a:txBody>
                      <a:useSpRect/>
                    </a:txSp>
                  </a:sp>
                  <a:sp>
                    <a:nvSpPr>
                      <a:cNvPr id="9" name="TextBox 8"/>
                      <a:cNvSpPr txBox="1"/>
                    </a:nvSpPr>
                    <a:spPr>
                      <a:xfrm>
                        <a:off x="4463282" y="5358131"/>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t>Y</a:t>
                          </a:r>
                          <a:endParaRPr lang="en-US" i="1" dirty="0"/>
                        </a:p>
                      </a:txBody>
                      <a:useSpRect/>
                    </a:txSp>
                  </a:sp>
                  <a:grpSp>
                    <a:nvGrpSpPr>
                      <a:cNvPr id="10" name="Group 9"/>
                      <a:cNvGrpSpPr/>
                    </a:nvGrpSpPr>
                    <a:grpSpPr>
                      <a:xfrm rot="18997925">
                        <a:off x="4132509" y="3658682"/>
                        <a:ext cx="896126" cy="349443"/>
                        <a:chOff x="1344168" y="1847088"/>
                        <a:chExt cx="5276088" cy="2057400"/>
                      </a:xfrm>
                    </a:grpSpPr>
                    <a:sp>
                      <a:nvSpPr>
                        <a:cNvPr id="11" name="Rounded Rectangle 10"/>
                        <a:cNvSpPr/>
                      </a:nvSpPr>
                      <a:spPr>
                        <a:xfrm>
                          <a:off x="1344168" y="1847088"/>
                          <a:ext cx="5276088" cy="20574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1636776" y="1947672"/>
                          <a:ext cx="3246120" cy="1865376"/>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Connector 12"/>
                        <a:cNvCxnSpPr>
                          <a:stCxn id="12" idx="0"/>
                          <a:endCxn id="12" idx="4"/>
                        </a:cNvCxnSpPr>
                      </a:nvCxnSpPr>
                      <a:spPr>
                        <a:xfrm rot="16200000" flipH="1">
                          <a:off x="2327148" y="2880360"/>
                          <a:ext cx="1865376"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5400000">
                          <a:off x="1906524" y="2903220"/>
                          <a:ext cx="1746504"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6" name="Straight Arrow Connector 15"/>
                      <a:cNvCxnSpPr/>
                    </a:nvCxnSpPr>
                    <a:spPr>
                      <a:xfrm rot="18997925" flipV="1">
                        <a:off x="4835229" y="3347003"/>
                        <a:ext cx="489164" cy="1248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13597925" flipH="1">
                        <a:off x="4624742" y="4136303"/>
                        <a:ext cx="486724" cy="122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rot="18997925">
                        <a:off x="5162906" y="2805936"/>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a:t>
                          </a:r>
                          <a:endParaRPr lang="en-US" dirty="0"/>
                        </a:p>
                      </a:txBody>
                      <a:useSpRect/>
                    </a:txSp>
                  </a:sp>
                  <a:sp>
                    <a:nvSpPr>
                      <a:cNvPr id="20" name="TextBox 19"/>
                      <a:cNvSpPr txBox="1"/>
                    </a:nvSpPr>
                    <a:spPr>
                      <a:xfrm rot="18997925">
                        <a:off x="5009124" y="4038335"/>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j</a:t>
                          </a:r>
                          <a:endParaRPr lang="en-US" dirty="0"/>
                        </a:p>
                      </a:txBody>
                      <a:useSpRect/>
                    </a:txSp>
                  </a:sp>
                  <a:sp>
                    <a:nvSpPr>
                      <a:cNvPr id="24" name="Oval 23"/>
                      <a:cNvSpPr/>
                    </a:nvSpPr>
                    <a:spPr>
                      <a:xfrm rot="1415472">
                        <a:off x="4565538" y="3797175"/>
                        <a:ext cx="62399" cy="66069"/>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stCxn id="30" idx="7"/>
                        <a:endCxn id="24" idx="4"/>
                      </a:cNvCxnSpPr>
                    </a:nvCxnSpPr>
                    <a:spPr>
                      <a:xfrm rot="5400000" flipH="1" flipV="1">
                        <a:off x="2958168" y="3617678"/>
                        <a:ext cx="1382543" cy="1868155"/>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0" name="Oval 29"/>
                      <a:cNvSpPr/>
                    </a:nvSpPr>
                    <a:spPr>
                      <a:xfrm>
                        <a:off x="2625445" y="5226691"/>
                        <a:ext cx="105344" cy="111540"/>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2299283" y="5164999"/>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a:t>
                          </a:r>
                          <a:endParaRPr lang="en-US" dirty="0"/>
                        </a:p>
                      </a:txBody>
                      <a:useSpRect/>
                    </a:txSp>
                  </a:sp>
                  <a:sp>
                    <a:nvSpPr>
                      <a:cNvPr id="32" name="TextBox 31"/>
                      <a:cNvSpPr txBox="1"/>
                    </a:nvSpPr>
                    <a:spPr>
                      <a:xfrm>
                        <a:off x="3492789" y="1990726"/>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t>Ψ</a:t>
                          </a:r>
                          <a:endParaRPr lang="en-US" dirty="0"/>
                        </a:p>
                      </a:txBody>
                      <a:useSpRect/>
                    </a:txSp>
                  </a:sp>
                  <a:cxnSp>
                    <a:nvCxnSpPr>
                      <a:cNvPr id="34" name="Straight Connector 33"/>
                      <a:cNvCxnSpPr/>
                    </a:nvCxnSpPr>
                    <a:spPr>
                      <a:xfrm rot="10800000" flipV="1">
                        <a:off x="2686051" y="3819525"/>
                        <a:ext cx="1876427" cy="675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rot="5400000">
                        <a:off x="3865390" y="4545485"/>
                        <a:ext cx="146273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4981573" y="3390901"/>
                        <a:ext cx="2181225"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Chassis Coordinate Frame</a:t>
                          </a:r>
                          <a:endParaRPr lang="en-US" sz="1400" dirty="0"/>
                        </a:p>
                      </a:txBody>
                      <a:useSpRect/>
                    </a:txSp>
                  </a:sp>
                  <a:sp>
                    <a:nvSpPr>
                      <a:cNvPr id="40" name="TextBox 39"/>
                      <a:cNvSpPr txBox="1"/>
                    </a:nvSpPr>
                    <a:spPr>
                      <a:xfrm>
                        <a:off x="2343149" y="5457825"/>
                        <a:ext cx="2009776"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Global Coordinate Frame</a:t>
                          </a:r>
                          <a:endParaRPr lang="en-US" sz="1400" dirty="0"/>
                        </a:p>
                      </a:txBody>
                      <a:useSpRect/>
                    </a:txSp>
                  </a:sp>
                  <a:sp>
                    <a:nvSpPr>
                      <a:cNvPr id="41" name="TextBox 40"/>
                      <a:cNvSpPr txBox="1"/>
                    </a:nvSpPr>
                    <a:spPr>
                      <a:xfrm>
                        <a:off x="3686174" y="2162175"/>
                        <a:ext cx="2181225"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Yaw Angle</a:t>
                          </a:r>
                          <a:endParaRPr lang="en-US" sz="1400" dirty="0"/>
                        </a:p>
                      </a:txBody>
                      <a:useSpRect/>
                    </a:txSp>
                  </a:sp>
                  <a:sp>
                    <a:nvSpPr>
                      <a:cNvPr id="42" name="TextBox 41"/>
                      <a:cNvSpPr txBox="1"/>
                    </a:nvSpPr>
                    <a:spPr>
                      <a:xfrm>
                        <a:off x="2298383" y="1626760"/>
                        <a:ext cx="125444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a:t>
                          </a:r>
                          <a:r>
                            <a:rPr lang="en-US" baseline="-25000" dirty="0" smtClean="0"/>
                            <a:t>x</a:t>
                          </a:r>
                          <a:endParaRPr lang="en-US" dirty="0"/>
                        </a:p>
                      </a:txBody>
                      <a:useSpRect/>
                    </a:txSp>
                  </a:sp>
                  <a:sp>
                    <a:nvSpPr>
                      <a:cNvPr id="43" name="TextBox 42"/>
                      <a:cNvSpPr txBox="1"/>
                    </a:nvSpPr>
                    <a:spPr>
                      <a:xfrm>
                        <a:off x="6432233" y="5103385"/>
                        <a:ext cx="127349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a:t>
                          </a:r>
                          <a:r>
                            <a:rPr lang="en-US" baseline="-25000" dirty="0" smtClean="0"/>
                            <a:t>y</a:t>
                          </a:r>
                          <a:endParaRPr lang="en-US" dirty="0"/>
                        </a:p>
                      </a:txBody>
                      <a:useSpRect/>
                    </a:txSp>
                  </a:sp>
                  <a:sp>
                    <a:nvSpPr>
                      <a:cNvPr id="44" name="TextBox 43"/>
                      <a:cNvSpPr txBox="1"/>
                    </a:nvSpPr>
                    <a:spPr>
                      <a:xfrm>
                        <a:off x="3184208" y="3922285"/>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a:t>
                          </a:r>
                          <a:r>
                            <a:rPr lang="en-US" baseline="-25000" dirty="0" smtClean="0"/>
                            <a:t>o</a:t>
                          </a:r>
                          <a:endParaRPr lang="en-US" baseline="-25000" dirty="0"/>
                        </a:p>
                      </a:txBody>
                      <a:useSpRect/>
                    </a:txSp>
                  </a:sp>
                </lc:lockedCanvas>
              </a:graphicData>
            </a:graphic>
          </wp:inline>
        </w:drawing>
      </w:r>
    </w:p>
    <w:p w:rsidR="001B13DB" w:rsidRDefault="009005B9">
      <w:pPr>
        <w:pStyle w:val="Caption"/>
        <w:jc w:val="center"/>
        <w:rPr>
          <w:ins w:id="111" w:author="meuser" w:date="2010-06-05T16:19:00Z"/>
          <w:rFonts w:asciiTheme="majorHAnsi" w:hAnsiTheme="majorHAnsi" w:cstheme="majorHAnsi"/>
        </w:rPr>
        <w:pPrChange w:id="112" w:author="meuser" w:date="2010-06-04T20:26:00Z">
          <w:pPr>
            <w:spacing w:line="480" w:lineRule="auto"/>
            <w:contextualSpacing/>
            <w:jc w:val="center"/>
          </w:pPr>
        </w:pPrChange>
      </w:pPr>
      <w:ins w:id="113" w:author="meuser" w:date="2010-06-04T20:26:00Z">
        <w:r w:rsidRPr="009005B9">
          <w:rPr>
            <w:rFonts w:asciiTheme="majorHAnsi" w:hAnsiTheme="majorHAnsi" w:cstheme="majorHAnsi"/>
            <w:sz w:val="22"/>
            <w:szCs w:val="22"/>
            <w:rPrChange w:id="114" w:author="meuser" w:date="2010-06-05T09:19:00Z">
              <w:rPr>
                <w:b/>
                <w:bCs/>
              </w:rPr>
            </w:rPrChange>
          </w:rPr>
          <w:t xml:space="preserve">Figure </w:t>
        </w:r>
        <w:r w:rsidRPr="009005B9">
          <w:rPr>
            <w:rFonts w:asciiTheme="majorHAnsi" w:hAnsiTheme="majorHAnsi" w:cstheme="majorHAnsi"/>
            <w:sz w:val="22"/>
            <w:szCs w:val="22"/>
            <w:rPrChange w:id="115" w:author="meuser" w:date="2010-06-05T09:19:00Z">
              <w:rPr>
                <w:b/>
                <w:bCs/>
              </w:rPr>
            </w:rPrChange>
          </w:rPr>
          <w:fldChar w:fldCharType="begin"/>
        </w:r>
        <w:r w:rsidRPr="009005B9">
          <w:rPr>
            <w:rFonts w:asciiTheme="majorHAnsi" w:hAnsiTheme="majorHAnsi" w:cstheme="majorHAnsi"/>
            <w:sz w:val="22"/>
            <w:szCs w:val="22"/>
            <w:rPrChange w:id="116" w:author="meuser" w:date="2010-06-05T09:19:00Z">
              <w:rPr>
                <w:b/>
                <w:bCs/>
              </w:rPr>
            </w:rPrChange>
          </w:rPr>
          <w:instrText xml:space="preserve"> SEQ Figure \* ARABIC </w:instrText>
        </w:r>
      </w:ins>
      <w:r w:rsidRPr="009005B9">
        <w:rPr>
          <w:rFonts w:asciiTheme="majorHAnsi" w:hAnsiTheme="majorHAnsi" w:cstheme="majorHAnsi"/>
          <w:sz w:val="22"/>
          <w:szCs w:val="22"/>
          <w:rPrChange w:id="117" w:author="meuser" w:date="2010-06-05T09:19:00Z">
            <w:rPr>
              <w:b/>
              <w:bCs/>
            </w:rPr>
          </w:rPrChange>
        </w:rPr>
        <w:fldChar w:fldCharType="separate"/>
      </w:r>
      <w:ins w:id="118" w:author="meuser" w:date="2010-06-05T17:04:00Z">
        <w:r w:rsidR="00057B86">
          <w:rPr>
            <w:rFonts w:asciiTheme="majorHAnsi" w:hAnsiTheme="majorHAnsi" w:cstheme="majorHAnsi"/>
            <w:noProof/>
            <w:sz w:val="22"/>
            <w:szCs w:val="22"/>
          </w:rPr>
          <w:t>3</w:t>
        </w:r>
      </w:ins>
      <w:ins w:id="119" w:author="meuser" w:date="2010-06-04T20:26:00Z">
        <w:r w:rsidRPr="009005B9">
          <w:rPr>
            <w:rFonts w:asciiTheme="majorHAnsi" w:hAnsiTheme="majorHAnsi" w:cstheme="majorHAnsi"/>
            <w:sz w:val="22"/>
            <w:szCs w:val="22"/>
            <w:rPrChange w:id="120" w:author="meuser" w:date="2010-06-05T09:19:00Z">
              <w:rPr>
                <w:b/>
                <w:bCs/>
              </w:rPr>
            </w:rPrChange>
          </w:rPr>
          <w:fldChar w:fldCharType="end"/>
        </w:r>
        <w:r w:rsidRPr="009005B9">
          <w:rPr>
            <w:rFonts w:asciiTheme="majorHAnsi" w:hAnsiTheme="majorHAnsi" w:cstheme="majorHAnsi"/>
            <w:sz w:val="22"/>
            <w:szCs w:val="22"/>
            <w:rPrChange w:id="121" w:author="meuser" w:date="2010-06-05T09:19:00Z">
              <w:rPr>
                <w:b/>
                <w:bCs/>
              </w:rPr>
            </w:rPrChange>
          </w:rPr>
          <w:t>: Chassis coordinate frame</w:t>
        </w:r>
      </w:ins>
    </w:p>
    <w:p w:rsidR="001B13DB" w:rsidRDefault="001B13DB">
      <w:pPr>
        <w:rPr>
          <w:rPrChange w:id="122" w:author="meuser" w:date="2010-06-05T16:19:00Z">
            <w:rPr>
              <w:rFonts w:ascii="Arial" w:hAnsi="Arial" w:cs="Arial"/>
            </w:rPr>
          </w:rPrChange>
        </w:rPr>
        <w:pPrChange w:id="123" w:author="meuser" w:date="2010-06-05T16:19:00Z">
          <w:pPr>
            <w:spacing w:line="480" w:lineRule="auto"/>
            <w:contextualSpacing/>
            <w:jc w:val="center"/>
          </w:pPr>
        </w:pPrChange>
      </w:pPr>
    </w:p>
    <w:p w:rsidR="009437FD" w:rsidRDefault="008B21F4" w:rsidP="00510E3A">
      <w:pPr>
        <w:spacing w:line="480" w:lineRule="auto"/>
        <w:contextualSpacing/>
        <w:rPr>
          <w:rFonts w:ascii="Arial" w:hAnsi="Arial" w:cs="Arial"/>
        </w:rPr>
      </w:pPr>
      <w:r>
        <w:rPr>
          <w:rFonts w:ascii="Arial" w:hAnsi="Arial" w:cs="Arial"/>
        </w:rPr>
        <w:t>This</w:t>
      </w:r>
      <w:r w:rsidR="007941F0">
        <w:rPr>
          <w:rFonts w:ascii="Arial" w:hAnsi="Arial" w:cs="Arial"/>
        </w:rPr>
        <w:t xml:space="preserve"> can</w:t>
      </w:r>
      <w:r>
        <w:rPr>
          <w:rFonts w:ascii="Arial" w:hAnsi="Arial" w:cs="Arial"/>
        </w:rPr>
        <w:t xml:space="preserve"> be</w:t>
      </w:r>
      <w:r w:rsidR="007941F0">
        <w:rPr>
          <w:rFonts w:ascii="Arial" w:hAnsi="Arial" w:cs="Arial"/>
        </w:rPr>
        <w:t xml:space="preserve"> </w:t>
      </w:r>
      <w:r w:rsidR="003356A2">
        <w:rPr>
          <w:rFonts w:ascii="Arial" w:hAnsi="Arial" w:cs="Arial"/>
        </w:rPr>
        <w:t>transform</w:t>
      </w:r>
      <w:r>
        <w:rPr>
          <w:rFonts w:ascii="Arial" w:hAnsi="Arial" w:cs="Arial"/>
        </w:rPr>
        <w:t>ed</w:t>
      </w:r>
      <w:r w:rsidR="007941F0">
        <w:rPr>
          <w:rFonts w:ascii="Arial" w:hAnsi="Arial" w:cs="Arial"/>
        </w:rPr>
        <w:t xml:space="preserve"> into the chassis frame by setting</w:t>
      </w:r>
      <w:r w:rsidR="009437FD">
        <w:rPr>
          <w:rFonts w:ascii="Arial" w:hAnsi="Arial" w:cs="Arial"/>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9437FD" w:rsidTr="00865BAF">
        <w:tc>
          <w:tcPr>
            <w:tcW w:w="750" w:type="pct"/>
          </w:tcPr>
          <w:p w:rsidR="009437FD" w:rsidRDefault="009437FD" w:rsidP="00510E3A">
            <w:pPr>
              <w:spacing w:line="480" w:lineRule="auto"/>
              <w:contextualSpacing/>
              <w:rPr>
                <w:rFonts w:ascii="Arial" w:hAnsi="Arial" w:cs="Arial"/>
              </w:rPr>
            </w:pPr>
          </w:p>
        </w:tc>
        <w:tc>
          <w:tcPr>
            <w:tcW w:w="3500" w:type="pct"/>
          </w:tcPr>
          <w:p w:rsidR="009437FD" w:rsidRPr="007941F0" w:rsidRDefault="009005B9" w:rsidP="005709CE">
            <w:pPr>
              <w:spacing w:line="480" w:lineRule="auto"/>
              <w:contextualSpacing/>
              <w:rPr>
                <w:rFonts w:ascii="Arial" w:hAnsi="Arial" w:cs="Arial"/>
                <w:b/>
              </w:rPr>
            </w:pPr>
            <m:oMathPara>
              <m:oMath>
                <m:sSub>
                  <m:sSubPr>
                    <m:ctrlPr>
                      <w:rPr>
                        <w:rFonts w:ascii="Cambria Math" w:hAnsi="Cambria Math" w:cs="Arial"/>
                        <w:b/>
                        <w:i/>
                      </w:rPr>
                    </m:ctrlPr>
                  </m:sSubPr>
                  <m:e>
                    <m:r>
                      <m:rPr>
                        <m:sty m:val="bi"/>
                      </m:rPr>
                      <w:rPr>
                        <w:rFonts w:ascii="Cambria Math" w:hAnsi="Cambria Math" w:cs="Arial"/>
                      </w:rPr>
                      <m:t>n</m:t>
                    </m:r>
                  </m:e>
                  <m:sub>
                    <m:r>
                      <w:rPr>
                        <w:rFonts w:ascii="Cambria Math" w:hAnsi="Cambria Math" w:cs="Arial"/>
                      </w:rPr>
                      <m:t>x</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r>
                  <m:rPr>
                    <m:sty m:val="bi"/>
                  </m:rPr>
                  <w:rPr>
                    <w:rFonts w:ascii="Cambria Math" w:hAnsi="Cambria Math" w:cs="Arial"/>
                  </w:rPr>
                  <m:t>i</m:t>
                </m:r>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r>
                  <m:rPr>
                    <m:sty m:val="bi"/>
                  </m:rPr>
                  <w:rPr>
                    <w:rFonts w:ascii="Cambria Math" w:hAnsi="Cambria Math" w:cs="Arial"/>
                  </w:rPr>
                  <m:t>j</m:t>
                </m:r>
                <m:r>
                  <m:rPr>
                    <m:sty m:val="p"/>
                  </m:rPr>
                  <w:rPr>
                    <w:rFonts w:ascii="Cambria Math" w:hAnsi="Cambria Math" w:cs="Arial"/>
                  </w:rPr>
                  <w:br/>
                </m:r>
              </m:oMath>
              <m:oMath>
                <m:sSub>
                  <m:sSubPr>
                    <m:ctrlPr>
                      <w:rPr>
                        <w:rFonts w:ascii="Cambria Math" w:hAnsi="Cambria Math" w:cs="Arial"/>
                        <w:b/>
                        <w:i/>
                      </w:rPr>
                    </m:ctrlPr>
                  </m:sSubPr>
                  <m:e>
                    <m:r>
                      <m:rPr>
                        <m:sty m:val="bi"/>
                      </m:rPr>
                      <w:rPr>
                        <w:rFonts w:ascii="Cambria Math" w:hAnsi="Cambria Math" w:cs="Arial"/>
                      </w:rPr>
                      <m:t>n</m:t>
                    </m:r>
                  </m:e>
                  <m:sub>
                    <m:r>
                      <w:rPr>
                        <w:rFonts w:ascii="Cambria Math" w:hAnsi="Cambria Math" w:cs="Arial"/>
                      </w:rPr>
                      <m:t>y</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r>
                  <m:rPr>
                    <m:sty m:val="bi"/>
                  </m:rPr>
                  <w:rPr>
                    <w:rFonts w:ascii="Cambria Math" w:hAnsi="Cambria Math" w:cs="Arial"/>
                  </w:rPr>
                  <m:t>i</m:t>
                </m:r>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r>
                  <m:rPr>
                    <m:sty m:val="bi"/>
                  </m:rPr>
                  <w:rPr>
                    <w:rFonts w:ascii="Cambria Math" w:hAnsi="Cambria Math" w:cs="Arial"/>
                  </w:rPr>
                  <m:t>j</m:t>
                </m:r>
              </m:oMath>
            </m:oMathPara>
          </w:p>
        </w:tc>
        <w:tc>
          <w:tcPr>
            <w:tcW w:w="750" w:type="pct"/>
            <w:vAlign w:val="center"/>
          </w:tcPr>
          <w:p w:rsidR="009437FD" w:rsidRPr="00865BAF" w:rsidRDefault="009437FD" w:rsidP="00510E3A">
            <w:pPr>
              <w:pStyle w:val="ListParagraph"/>
              <w:numPr>
                <w:ilvl w:val="1"/>
                <w:numId w:val="1"/>
              </w:numPr>
              <w:spacing w:line="480" w:lineRule="auto"/>
              <w:rPr>
                <w:rFonts w:ascii="Arial" w:hAnsi="Arial" w:cs="Arial"/>
              </w:rPr>
            </w:pPr>
            <w:bookmarkStart w:id="124" w:name="Chassis_projection"/>
            <w:bookmarkEnd w:id="124"/>
          </w:p>
        </w:tc>
      </w:tr>
    </w:tbl>
    <w:p w:rsidR="009437FD" w:rsidRDefault="005709CE" w:rsidP="009E164F">
      <w:pPr>
        <w:spacing w:line="480" w:lineRule="auto"/>
        <w:contextualSpacing/>
        <w:rPr>
          <w:rFonts w:ascii="Arial" w:hAnsi="Arial" w:cs="Arial"/>
        </w:rPr>
      </w:pPr>
      <w:del w:id="125" w:author="meuser" w:date="2010-06-04T20:26:00Z">
        <w:r w:rsidDel="002B33EE">
          <w:rPr>
            <w:rFonts w:ascii="Arial" w:hAnsi="Arial" w:cs="Arial"/>
          </w:rPr>
          <w:delText xml:space="preserve">By </w:delText>
        </w:r>
      </w:del>
      <w:ins w:id="126" w:author="meuser" w:date="2010-06-04T20:26:00Z">
        <w:r w:rsidR="002B33EE">
          <w:rPr>
            <w:rFonts w:ascii="Arial" w:hAnsi="Arial" w:cs="Arial"/>
          </w:rPr>
          <w:t xml:space="preserve">and by </w:t>
        </w:r>
      </w:ins>
      <w:r>
        <w:rPr>
          <w:rFonts w:ascii="Arial" w:hAnsi="Arial" w:cs="Arial"/>
        </w:rPr>
        <w:t xml:space="preserve">inserting equation </w:t>
      </w:r>
      <w:r w:rsidR="009005B9">
        <w:rPr>
          <w:rFonts w:ascii="Arial" w:hAnsi="Arial" w:cs="Arial"/>
        </w:rPr>
        <w:fldChar w:fldCharType="begin"/>
      </w:r>
      <w:r>
        <w:rPr>
          <w:rFonts w:ascii="Arial" w:hAnsi="Arial" w:cs="Arial"/>
        </w:rPr>
        <w:instrText xml:space="preserve"> REF Chassis_projection \w \h </w:instrText>
      </w:r>
      <w:r w:rsidR="009005B9">
        <w:rPr>
          <w:rFonts w:ascii="Arial" w:hAnsi="Arial" w:cs="Arial"/>
        </w:rPr>
      </w:r>
      <w:r w:rsidR="009005B9">
        <w:rPr>
          <w:rFonts w:ascii="Arial" w:hAnsi="Arial" w:cs="Arial"/>
        </w:rPr>
        <w:fldChar w:fldCharType="separate"/>
      </w:r>
      <w:r w:rsidR="00057B86">
        <w:rPr>
          <w:rFonts w:ascii="Arial" w:hAnsi="Arial" w:cs="Arial"/>
        </w:rPr>
        <w:t>(3.2)</w:t>
      </w:r>
      <w:r w:rsidR="009005B9">
        <w:rPr>
          <w:rFonts w:ascii="Arial" w:hAnsi="Arial" w:cs="Arial"/>
        </w:rPr>
        <w:fldChar w:fldCharType="end"/>
      </w:r>
      <w:r>
        <w:rPr>
          <w:rFonts w:ascii="Arial" w:hAnsi="Arial" w:cs="Arial"/>
        </w:rPr>
        <w:t xml:space="preserve"> into e</w:t>
      </w:r>
      <w:r w:rsidR="007941F0">
        <w:rPr>
          <w:rFonts w:ascii="Arial" w:hAnsi="Arial" w:cs="Arial"/>
        </w:rPr>
        <w:t xml:space="preserve">quation </w:t>
      </w:r>
      <w:r w:rsidR="009005B9">
        <w:rPr>
          <w:rFonts w:ascii="Arial" w:hAnsi="Arial" w:cs="Arial"/>
        </w:rPr>
        <w:fldChar w:fldCharType="begin"/>
      </w:r>
      <w:r w:rsidR="007941F0">
        <w:rPr>
          <w:rFonts w:ascii="Arial" w:hAnsi="Arial" w:cs="Arial"/>
        </w:rPr>
        <w:instrText xml:space="preserve"> REF R_origin \n \h </w:instrText>
      </w:r>
      <w:r w:rsidR="009005B9">
        <w:rPr>
          <w:rFonts w:ascii="Arial" w:hAnsi="Arial" w:cs="Arial"/>
        </w:rPr>
      </w:r>
      <w:r w:rsidR="009005B9">
        <w:rPr>
          <w:rFonts w:ascii="Arial" w:hAnsi="Arial" w:cs="Arial"/>
        </w:rPr>
        <w:fldChar w:fldCharType="separate"/>
      </w:r>
      <w:r w:rsidR="00057B86">
        <w:rPr>
          <w:rFonts w:ascii="Arial" w:hAnsi="Arial" w:cs="Arial"/>
        </w:rPr>
        <w:t>(3.1)</w:t>
      </w:r>
      <w:r w:rsidR="009005B9">
        <w:rPr>
          <w:rFonts w:ascii="Arial" w:hAnsi="Arial" w:cs="Arial"/>
        </w:rPr>
        <w:fldChar w:fldCharType="end"/>
      </w:r>
      <w:r w:rsidR="007941F0">
        <w:rPr>
          <w:rFonts w:ascii="Arial" w:hAnsi="Arial" w:cs="Arial"/>
        </w:rPr>
        <w:t xml:space="preserve"> </w:t>
      </w:r>
      <w:r w:rsidR="008B21F4">
        <w:rPr>
          <w:rFonts w:ascii="Arial" w:hAnsi="Arial" w:cs="Arial"/>
        </w:rPr>
        <w:t>it is</w:t>
      </w:r>
      <w:r>
        <w:rPr>
          <w:rFonts w:ascii="Arial" w:hAnsi="Arial" w:cs="Arial"/>
        </w:rPr>
        <w:t xml:space="preserve"> show</w:t>
      </w:r>
      <w:r w:rsidR="008B21F4">
        <w:rPr>
          <w:rFonts w:ascii="Arial" w:hAnsi="Arial" w:cs="Arial"/>
        </w:rPr>
        <w:t>n</w:t>
      </w:r>
      <w:r w:rsidR="007941F0">
        <w:rPr>
          <w:rFonts w:ascii="Arial" w:hAnsi="Arial" w:cs="Arial"/>
        </w:rPr>
        <w:t xml:space="preserve"> </w:t>
      </w:r>
      <w:r w:rsidR="003356A2">
        <w:rPr>
          <w:rFonts w:ascii="Arial" w:hAnsi="Arial" w:cs="Arial"/>
        </w:rPr>
        <w:t>that</w:t>
      </w:r>
      <w:r w:rsidR="009E164F">
        <w:rPr>
          <w:rFonts w:ascii="Arial" w:hAnsi="Arial" w:cs="Arial"/>
        </w:rPr>
        <w:t xml:space="preserve"> the radius is equal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7941F0" w:rsidTr="00F2021F">
        <w:tc>
          <w:tcPr>
            <w:tcW w:w="750" w:type="pct"/>
          </w:tcPr>
          <w:p w:rsidR="007941F0" w:rsidRDefault="007941F0" w:rsidP="00F2021F">
            <w:pPr>
              <w:spacing w:line="480" w:lineRule="auto"/>
              <w:contextualSpacing/>
              <w:rPr>
                <w:rFonts w:ascii="Arial" w:hAnsi="Arial" w:cs="Arial"/>
              </w:rPr>
            </w:pPr>
          </w:p>
        </w:tc>
        <w:tc>
          <w:tcPr>
            <w:tcW w:w="3500" w:type="pct"/>
          </w:tcPr>
          <w:p w:rsidR="007941F0" w:rsidRPr="007941F0" w:rsidRDefault="009005B9" w:rsidP="007941F0">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o</m:t>
                    </m:r>
                  </m:sub>
                </m:sSub>
                <m:r>
                  <w:rPr>
                    <w:rFonts w:ascii="Cambria Math" w:hAnsi="Cambria Math" w:cs="Arial"/>
                  </w:rPr>
                  <m:t>=</m:t>
                </m:r>
                <m:d>
                  <m:dPr>
                    <m:ctrlPr>
                      <w:rPr>
                        <w:rFonts w:ascii="Cambria Math" w:hAnsi="Cambria Math" w:cs="Arial"/>
                        <w:i/>
                      </w:rPr>
                    </m:ctrlPr>
                  </m:dPr>
                  <m:e>
                    <m:r>
                      <w:rPr>
                        <w:rFonts w:ascii="Cambria Math" w:hAnsi="Cambria Math" w:cs="Arial"/>
                      </w:rPr>
                      <m:t>X</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r>
                      <m:rPr>
                        <m:sty m:val="bi"/>
                      </m:rPr>
                      <w:rPr>
                        <w:rFonts w:ascii="Cambria Math" w:hAnsi="Cambria Math" w:cs="Arial"/>
                      </w:rPr>
                      <m:t>+</m:t>
                    </m:r>
                    <m:r>
                      <w:rPr>
                        <w:rFonts w:ascii="Cambria Math" w:hAnsi="Cambria Math" w:cs="Arial"/>
                      </w:rPr>
                      <m:t>Y</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e>
                </m:d>
                <m:r>
                  <m:rPr>
                    <m:sty m:val="bi"/>
                  </m:rPr>
                  <w:rPr>
                    <w:rFonts w:ascii="Cambria Math" w:hAnsi="Cambria Math" w:cs="Arial"/>
                  </w:rPr>
                  <m:t>i</m:t>
                </m:r>
                <m:r>
                  <w:rPr>
                    <w:rFonts w:ascii="Cambria Math" w:hAnsi="Cambria Math" w:cs="Arial"/>
                  </w:rPr>
                  <m:t>+</m:t>
                </m:r>
                <m:d>
                  <m:dPr>
                    <m:ctrlPr>
                      <w:rPr>
                        <w:rFonts w:ascii="Cambria Math" w:hAnsi="Cambria Math" w:cs="Arial"/>
                        <w:i/>
                      </w:rPr>
                    </m:ctrlPr>
                  </m:dPr>
                  <m:e>
                    <m:r>
                      <w:rPr>
                        <w:rFonts w:ascii="Cambria Math" w:hAnsi="Cambria Math" w:cs="Arial"/>
                      </w:rPr>
                      <m:t>-X</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r>
                      <m:rPr>
                        <m:sty m:val="bi"/>
                      </m:rPr>
                      <w:rPr>
                        <w:rFonts w:ascii="Cambria Math" w:hAnsi="Cambria Math" w:cs="Arial"/>
                      </w:rPr>
                      <m:t>+</m:t>
                    </m:r>
                    <m:r>
                      <w:rPr>
                        <w:rFonts w:ascii="Cambria Math" w:hAnsi="Cambria Math" w:cs="Arial"/>
                      </w:rPr>
                      <m:t>Y</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e>
                </m:d>
                <m:r>
                  <m:rPr>
                    <m:sty m:val="bi"/>
                  </m:rPr>
                  <w:rPr>
                    <w:rFonts w:ascii="Cambria Math" w:hAnsi="Cambria Math" w:cs="Arial"/>
                  </w:rPr>
                  <m:t>j</m:t>
                </m:r>
              </m:oMath>
            </m:oMathPara>
          </w:p>
        </w:tc>
        <w:tc>
          <w:tcPr>
            <w:tcW w:w="750" w:type="pct"/>
            <w:vAlign w:val="center"/>
          </w:tcPr>
          <w:p w:rsidR="007941F0" w:rsidRPr="00865BAF" w:rsidRDefault="007941F0" w:rsidP="00F2021F">
            <w:pPr>
              <w:pStyle w:val="ListParagraph"/>
              <w:numPr>
                <w:ilvl w:val="1"/>
                <w:numId w:val="1"/>
              </w:numPr>
              <w:spacing w:line="480" w:lineRule="auto"/>
              <w:rPr>
                <w:rFonts w:ascii="Arial" w:hAnsi="Arial" w:cs="Arial"/>
              </w:rPr>
            </w:pPr>
            <w:bookmarkStart w:id="127" w:name="R_chassis"/>
            <w:bookmarkEnd w:id="127"/>
          </w:p>
        </w:tc>
      </w:tr>
    </w:tbl>
    <w:p w:rsidR="007941F0" w:rsidRDefault="009E164F" w:rsidP="00510E3A">
      <w:pPr>
        <w:spacing w:line="480" w:lineRule="auto"/>
        <w:contextualSpacing/>
        <w:rPr>
          <w:rFonts w:ascii="Arial" w:hAnsi="Arial" w:cs="Arial"/>
        </w:rPr>
      </w:pPr>
      <w:r>
        <w:rPr>
          <w:rFonts w:ascii="Arial" w:hAnsi="Arial" w:cs="Arial"/>
        </w:rPr>
        <w:t xml:space="preserve">and this is given with respect to the chassis unit vectors. </w:t>
      </w:r>
      <w:r w:rsidR="007941F0">
        <w:rPr>
          <w:rFonts w:ascii="Arial" w:hAnsi="Arial" w:cs="Arial"/>
        </w:rPr>
        <w:t xml:space="preserve">The velocity of the chassis origin </w:t>
      </w:r>
      <w:r w:rsidR="008B21F4">
        <w:rPr>
          <w:rFonts w:ascii="Arial" w:hAnsi="Arial" w:cs="Arial"/>
        </w:rPr>
        <w:t>is</w:t>
      </w:r>
      <w:r w:rsidR="007941F0">
        <w:rPr>
          <w:rFonts w:ascii="Arial" w:hAnsi="Arial" w:cs="Arial"/>
        </w:rPr>
        <w:t xml:space="preserve"> given by taking the time derivative of</w:t>
      </w:r>
      <w:r w:rsidR="008E7F54">
        <w:rPr>
          <w:rFonts w:ascii="Arial" w:hAnsi="Arial" w:cs="Arial"/>
        </w:rPr>
        <w:t xml:space="preserve"> equation</w:t>
      </w:r>
      <w:r w:rsidR="007941F0">
        <w:rPr>
          <w:rFonts w:ascii="Arial" w:hAnsi="Arial" w:cs="Arial"/>
        </w:rPr>
        <w:t xml:space="preserve"> </w:t>
      </w:r>
      <w:r w:rsidR="009005B9">
        <w:rPr>
          <w:rFonts w:ascii="Arial" w:hAnsi="Arial" w:cs="Arial"/>
        </w:rPr>
        <w:fldChar w:fldCharType="begin"/>
      </w:r>
      <w:r w:rsidR="007941F0">
        <w:rPr>
          <w:rFonts w:ascii="Arial" w:hAnsi="Arial" w:cs="Arial"/>
        </w:rPr>
        <w:instrText xml:space="preserve"> REF R_chassis \n \h </w:instrText>
      </w:r>
      <w:r w:rsidR="009005B9">
        <w:rPr>
          <w:rFonts w:ascii="Arial" w:hAnsi="Arial" w:cs="Arial"/>
        </w:rPr>
      </w:r>
      <w:r w:rsidR="009005B9">
        <w:rPr>
          <w:rFonts w:ascii="Arial" w:hAnsi="Arial" w:cs="Arial"/>
        </w:rPr>
        <w:fldChar w:fldCharType="separate"/>
      </w:r>
      <w:r w:rsidR="00057B86">
        <w:rPr>
          <w:rFonts w:ascii="Arial" w:hAnsi="Arial" w:cs="Arial"/>
        </w:rPr>
        <w:t>(3.3)</w:t>
      </w:r>
      <w:r w:rsidR="009005B9">
        <w:rPr>
          <w:rFonts w:ascii="Arial" w:hAnsi="Arial" w:cs="Arial"/>
        </w:rPr>
        <w:fldChar w:fldCharType="end"/>
      </w:r>
      <w:r w:rsidR="007941F0">
        <w:rPr>
          <w:rFonts w:ascii="Arial" w:hAnsi="Arial" w:cs="Arial"/>
        </w:rPr>
        <w:t xml:space="preserve"> giving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7941F0" w:rsidTr="00F2021F">
        <w:tc>
          <w:tcPr>
            <w:tcW w:w="750" w:type="pct"/>
          </w:tcPr>
          <w:p w:rsidR="007941F0" w:rsidRDefault="007941F0" w:rsidP="00F2021F">
            <w:pPr>
              <w:spacing w:line="480" w:lineRule="auto"/>
              <w:contextualSpacing/>
              <w:rPr>
                <w:rFonts w:ascii="Arial" w:hAnsi="Arial" w:cs="Arial"/>
              </w:rPr>
            </w:pPr>
          </w:p>
        </w:tc>
        <w:tc>
          <w:tcPr>
            <w:tcW w:w="3500" w:type="pct"/>
          </w:tcPr>
          <w:p w:rsidR="007941F0" w:rsidRPr="007941F0" w:rsidRDefault="009005B9" w:rsidP="007941F0">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V</m:t>
                    </m:r>
                  </m:e>
                  <m:sub>
                    <m:r>
                      <w:rPr>
                        <w:rFonts w:ascii="Cambria Math" w:hAnsi="Cambria Math" w:cs="Arial"/>
                      </w:rPr>
                      <m:t>o</m:t>
                    </m:r>
                  </m:sub>
                </m:sSub>
                <m:r>
                  <m:rPr>
                    <m:aln/>
                  </m:rPr>
                  <w:rPr>
                    <w:rFonts w:ascii="Cambria Math" w:hAnsi="Cambria Math" w:cs="Arial"/>
                  </w:rPr>
                  <m:t>=</m:t>
                </m:r>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o</m:t>
                        </m:r>
                      </m:sub>
                    </m:sSub>
                  </m:num>
                  <m:den>
                    <m:r>
                      <w:rPr>
                        <w:rFonts w:ascii="Cambria Math" w:hAnsi="Cambria Math" w:cs="Arial"/>
                      </w:rPr>
                      <m:t>dt</m:t>
                    </m:r>
                  </m:den>
                </m:f>
                <m:r>
                  <m:rPr>
                    <m:sty m:val="p"/>
                  </m:rPr>
                  <w:rPr>
                    <w:rFonts w:ascii="Cambria Math" w:hAnsi="Cambria Math" w:cs="Arial"/>
                  </w:rPr>
                  <w:br/>
                </m:r>
              </m:oMath>
              <m:oMath>
                <m:r>
                  <m:rPr>
                    <m:aln/>
                  </m:rPr>
                  <w:rPr>
                    <w:rFonts w:ascii="Cambria Math" w:hAnsi="Cambria Math" w:cs="Arial"/>
                  </w:rPr>
                  <m:t>=</m:t>
                </m:r>
                <m:acc>
                  <m:accPr>
                    <m:chr m:val="̇"/>
                    <m:ctrlPr>
                      <w:rPr>
                        <w:rFonts w:ascii="Cambria Math" w:hAnsi="Cambria Math" w:cs="Arial"/>
                        <w:i/>
                      </w:rPr>
                    </m:ctrlPr>
                  </m:accPr>
                  <m:e>
                    <m:r>
                      <w:rPr>
                        <w:rFonts w:ascii="Cambria Math" w:hAnsi="Cambria Math" w:cs="Arial"/>
                      </w:rPr>
                      <m:t>X</m:t>
                    </m:r>
                  </m:e>
                </m:acc>
                <m:sSub>
                  <m:sSubPr>
                    <m:ctrlPr>
                      <w:rPr>
                        <w:rFonts w:ascii="Cambria Math" w:hAnsi="Cambria Math" w:cs="Arial"/>
                        <w:i/>
                      </w:rPr>
                    </m:ctrlPr>
                  </m:sSubPr>
                  <m:e>
                    <m:r>
                      <m:rPr>
                        <m:sty m:val="bi"/>
                      </m:rPr>
                      <w:rPr>
                        <w:rFonts w:ascii="Cambria Math" w:hAnsi="Cambria Math" w:cs="Arial"/>
                      </w:rPr>
                      <m:t>n</m:t>
                    </m:r>
                  </m:e>
                  <m:sub>
                    <m:r>
                      <w:rPr>
                        <w:rFonts w:ascii="Cambria Math" w:hAnsi="Cambria Math" w:cs="Arial"/>
                      </w:rPr>
                      <m:t>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Y</m:t>
                    </m:r>
                  </m:e>
                </m:acc>
                <m:sSub>
                  <m:sSubPr>
                    <m:ctrlPr>
                      <w:rPr>
                        <w:rFonts w:ascii="Cambria Math" w:hAnsi="Cambria Math" w:cs="Arial"/>
                        <w:i/>
                      </w:rPr>
                    </m:ctrlPr>
                  </m:sSubPr>
                  <m:e>
                    <m:r>
                      <m:rPr>
                        <m:sty m:val="bi"/>
                      </m:rPr>
                      <w:rPr>
                        <w:rFonts w:ascii="Cambria Math" w:hAnsi="Cambria Math" w:cs="Arial"/>
                      </w:rPr>
                      <m:t>n</m:t>
                    </m:r>
                  </m:e>
                  <m:sub>
                    <m:r>
                      <w:rPr>
                        <w:rFonts w:ascii="Cambria Math" w:hAnsi="Cambria Math" w:cs="Arial"/>
                      </w:rPr>
                      <m:t>y</m:t>
                    </m:r>
                  </m:sub>
                </m:sSub>
                <m:r>
                  <m:rPr>
                    <m:sty m:val="p"/>
                  </m:rPr>
                  <w:rPr>
                    <w:rFonts w:ascii="Cambria Math" w:hAnsi="Cambria Math" w:cs="Arial"/>
                  </w:rPr>
                  <w:br/>
                </m:r>
              </m:oMath>
              <m:oMath>
                <m:r>
                  <m:rPr>
                    <m:aln/>
                  </m:rPr>
                  <w:rPr>
                    <w:rFonts w:ascii="Cambria Math" w:hAnsi="Cambria Math" w:cs="Arial"/>
                  </w:rPr>
                  <m:t>=</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r>
                      <m:rPr>
                        <m:sty m:val="bi"/>
                      </m:rPr>
                      <w:rPr>
                        <w:rFonts w:ascii="Cambria Math" w:hAnsi="Cambria Math" w:cs="Arial"/>
                      </w:rPr>
                      <m:t>+</m:t>
                    </m:r>
                    <m:acc>
                      <m:accPr>
                        <m:chr m:val="̇"/>
                        <m:ctrlPr>
                          <w:rPr>
                            <w:rFonts w:ascii="Cambria Math" w:hAnsi="Cambria Math" w:cs="Arial"/>
                            <w:i/>
                          </w:rPr>
                        </m:ctrlPr>
                      </m:accPr>
                      <m:e>
                        <m:r>
                          <w:rPr>
                            <w:rFonts w:ascii="Cambria Math" w:hAnsi="Cambria Math" w:cs="Arial"/>
                          </w:rPr>
                          <m:t>Y</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e>
                </m:d>
                <m:r>
                  <m:rPr>
                    <m:sty m:val="bi"/>
                  </m:rPr>
                  <w:rPr>
                    <w:rFonts w:ascii="Cambria Math" w:hAnsi="Cambria Math" w:cs="Arial"/>
                  </w:rPr>
                  <m:t>i</m:t>
                </m:r>
                <m:r>
                  <w:rPr>
                    <w:rFonts w:ascii="Cambria Math" w:hAnsi="Cambria Math" w:cs="Arial"/>
                  </w:rPr>
                  <m:t>+</m:t>
                </m:r>
                <m:d>
                  <m:dPr>
                    <m:ctrlPr>
                      <w:rPr>
                        <w:rFonts w:ascii="Cambria Math" w:hAnsi="Cambria Math" w:cs="Arial"/>
                        <w:i/>
                      </w:rPr>
                    </m:ctrlPr>
                  </m:dPr>
                  <m:e>
                    <m:r>
                      <w:rPr>
                        <w:rFonts w:ascii="Cambria Math" w:hAnsi="Cambria Math" w:cs="Arial"/>
                      </w:rPr>
                      <m:t>-</m:t>
                    </m:r>
                    <m:acc>
                      <m:accPr>
                        <m:chr m:val="̇"/>
                        <m:ctrlPr>
                          <w:rPr>
                            <w:rFonts w:ascii="Cambria Math" w:hAnsi="Cambria Math" w:cs="Arial"/>
                            <w:i/>
                          </w:rPr>
                        </m:ctrlPr>
                      </m:accPr>
                      <m:e>
                        <m:r>
                          <w:rPr>
                            <w:rFonts w:ascii="Cambria Math" w:hAnsi="Cambria Math" w:cs="Arial"/>
                          </w:rPr>
                          <m:t>X</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r>
                      <m:rPr>
                        <m:sty m:val="bi"/>
                      </m:rPr>
                      <w:rPr>
                        <w:rFonts w:ascii="Cambria Math" w:hAnsi="Cambria Math" w:cs="Arial"/>
                      </w:rPr>
                      <m:t>+</m:t>
                    </m:r>
                    <m:acc>
                      <m:accPr>
                        <m:chr m:val="̇"/>
                        <m:ctrlPr>
                          <w:rPr>
                            <w:rFonts w:ascii="Cambria Math" w:hAnsi="Cambria Math" w:cs="Arial"/>
                            <w:i/>
                          </w:rPr>
                        </m:ctrlPr>
                      </m:accPr>
                      <m:e>
                        <m:r>
                          <w:rPr>
                            <w:rFonts w:ascii="Cambria Math" w:hAnsi="Cambria Math" w:cs="Arial"/>
                          </w:rPr>
                          <m:t>Y</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e>
                </m:d>
                <m:r>
                  <m:rPr>
                    <m:sty m:val="bi"/>
                  </m:rPr>
                  <w:rPr>
                    <w:rFonts w:ascii="Cambria Math" w:hAnsi="Cambria Math" w:cs="Arial"/>
                  </w:rPr>
                  <m:t>j</m:t>
                </m:r>
              </m:oMath>
            </m:oMathPara>
          </w:p>
        </w:tc>
        <w:tc>
          <w:tcPr>
            <w:tcW w:w="750" w:type="pct"/>
            <w:vAlign w:val="center"/>
          </w:tcPr>
          <w:p w:rsidR="007941F0" w:rsidRPr="00865BAF" w:rsidRDefault="007941F0" w:rsidP="007941F0">
            <w:pPr>
              <w:pStyle w:val="ListParagraph"/>
              <w:numPr>
                <w:ilvl w:val="1"/>
                <w:numId w:val="1"/>
              </w:numPr>
              <w:spacing w:line="480" w:lineRule="auto"/>
              <w:rPr>
                <w:rFonts w:ascii="Arial" w:hAnsi="Arial" w:cs="Arial"/>
              </w:rPr>
            </w:pPr>
            <w:bookmarkStart w:id="128" w:name="V_origin"/>
            <w:bookmarkEnd w:id="128"/>
          </w:p>
        </w:tc>
      </w:tr>
    </w:tbl>
    <w:p w:rsidR="007941F0" w:rsidRDefault="008B21F4" w:rsidP="00510E3A">
      <w:pPr>
        <w:spacing w:line="480" w:lineRule="auto"/>
        <w:contextualSpacing/>
        <w:rPr>
          <w:rFonts w:ascii="Arial" w:hAnsi="Arial" w:cs="Arial"/>
        </w:rPr>
      </w:pPr>
      <w:r>
        <w:rPr>
          <w:rFonts w:ascii="Arial" w:hAnsi="Arial" w:cs="Arial"/>
        </w:rPr>
        <w:lastRenderedPageBreak/>
        <w:t xml:space="preserve">and </w:t>
      </w:r>
      <w:r w:rsidR="007941F0">
        <w:rPr>
          <w:rFonts w:ascii="Arial" w:hAnsi="Arial" w:cs="Arial"/>
        </w:rPr>
        <w:t>by defining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7941F0" w:rsidTr="00F2021F">
        <w:tc>
          <w:tcPr>
            <w:tcW w:w="750" w:type="pct"/>
          </w:tcPr>
          <w:p w:rsidR="007941F0" w:rsidRDefault="007941F0" w:rsidP="00F2021F">
            <w:pPr>
              <w:spacing w:line="480" w:lineRule="auto"/>
              <w:contextualSpacing/>
              <w:rPr>
                <w:rFonts w:ascii="Arial" w:hAnsi="Arial" w:cs="Arial"/>
              </w:rPr>
            </w:pPr>
          </w:p>
        </w:tc>
        <w:tc>
          <w:tcPr>
            <w:tcW w:w="3500" w:type="pct"/>
          </w:tcPr>
          <w:p w:rsidR="007941F0" w:rsidRPr="007941F0" w:rsidRDefault="009005B9" w:rsidP="007941F0">
            <w:pPr>
              <w:spacing w:line="480" w:lineRule="auto"/>
              <w:contextualSpacing/>
              <w:rPr>
                <w:rFonts w:ascii="Arial"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X</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r>
                  <m:rPr>
                    <m:sty m:val="bi"/>
                  </m:rPr>
                  <w:rPr>
                    <w:rFonts w:ascii="Cambria Math" w:hAnsi="Cambria Math" w:cs="Arial"/>
                  </w:rPr>
                  <m:t>+</m:t>
                </m:r>
                <m:acc>
                  <m:accPr>
                    <m:chr m:val="̇"/>
                    <m:ctrlPr>
                      <w:rPr>
                        <w:rFonts w:ascii="Cambria Math" w:hAnsi="Cambria Math" w:cs="Arial"/>
                        <w:i/>
                      </w:rPr>
                    </m:ctrlPr>
                  </m:accPr>
                  <m:e>
                    <m:r>
                      <w:rPr>
                        <w:rFonts w:ascii="Cambria Math" w:hAnsi="Cambria Math" w:cs="Arial"/>
                      </w:rPr>
                      <m:t>Y</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m:t>
                </m:r>
                <m:acc>
                  <m:accPr>
                    <m:chr m:val="̇"/>
                    <m:ctrlPr>
                      <w:rPr>
                        <w:rFonts w:ascii="Cambria Math" w:hAnsi="Cambria Math" w:cs="Arial"/>
                        <w:i/>
                      </w:rPr>
                    </m:ctrlPr>
                  </m:accPr>
                  <m:e>
                    <m:r>
                      <w:rPr>
                        <w:rFonts w:ascii="Cambria Math" w:hAnsi="Cambria Math" w:cs="Arial"/>
                      </w:rPr>
                      <m:t>X</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ψ</m:t>
                    </m:r>
                  </m:e>
                </m:func>
                <m:r>
                  <m:rPr>
                    <m:sty m:val="bi"/>
                  </m:rPr>
                  <w:rPr>
                    <w:rFonts w:ascii="Cambria Math" w:hAnsi="Cambria Math" w:cs="Arial"/>
                  </w:rPr>
                  <m:t>+</m:t>
                </m:r>
                <m:acc>
                  <m:accPr>
                    <m:chr m:val="̇"/>
                    <m:ctrlPr>
                      <w:rPr>
                        <w:rFonts w:ascii="Cambria Math" w:hAnsi="Cambria Math" w:cs="Arial"/>
                        <w:i/>
                      </w:rPr>
                    </m:ctrlPr>
                  </m:accPr>
                  <m:e>
                    <m:r>
                      <w:rPr>
                        <w:rFonts w:ascii="Cambria Math" w:hAnsi="Cambria Math" w:cs="Arial"/>
                      </w:rPr>
                      <m:t>Y</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ψ</m:t>
                    </m:r>
                  </m:e>
                </m:func>
              </m:oMath>
            </m:oMathPara>
          </w:p>
        </w:tc>
        <w:tc>
          <w:tcPr>
            <w:tcW w:w="750" w:type="pct"/>
            <w:vAlign w:val="center"/>
          </w:tcPr>
          <w:p w:rsidR="007941F0" w:rsidRPr="00865BAF" w:rsidRDefault="007941F0" w:rsidP="007941F0">
            <w:pPr>
              <w:pStyle w:val="ListParagraph"/>
              <w:numPr>
                <w:ilvl w:val="1"/>
                <w:numId w:val="1"/>
              </w:numPr>
              <w:spacing w:line="480" w:lineRule="auto"/>
              <w:rPr>
                <w:rFonts w:ascii="Arial" w:hAnsi="Arial" w:cs="Arial"/>
              </w:rPr>
            </w:pPr>
          </w:p>
        </w:tc>
      </w:tr>
    </w:tbl>
    <w:p w:rsidR="007941F0" w:rsidRDefault="008B21F4" w:rsidP="00510E3A">
      <w:pPr>
        <w:spacing w:line="480" w:lineRule="auto"/>
        <w:contextualSpacing/>
        <w:rPr>
          <w:rFonts w:ascii="Arial" w:hAnsi="Arial" w:cs="Arial"/>
        </w:rPr>
      </w:pPr>
      <w:r>
        <w:rPr>
          <w:rFonts w:ascii="Arial" w:hAnsi="Arial" w:cs="Arial"/>
        </w:rPr>
        <w:t>the velocity</w:t>
      </w:r>
      <w:r w:rsidR="00693E48">
        <w:rPr>
          <w:rFonts w:ascii="Arial" w:hAnsi="Arial" w:cs="Arial"/>
        </w:rPr>
        <w:t xml:space="preserve"> equation </w:t>
      </w:r>
      <w:r w:rsidR="009005B9">
        <w:rPr>
          <w:rFonts w:ascii="Arial" w:hAnsi="Arial" w:cs="Arial"/>
        </w:rPr>
        <w:fldChar w:fldCharType="begin"/>
      </w:r>
      <w:r w:rsidR="00693E48">
        <w:rPr>
          <w:rFonts w:ascii="Arial" w:hAnsi="Arial" w:cs="Arial"/>
        </w:rPr>
        <w:instrText xml:space="preserve"> REF V_origin \w \h </w:instrText>
      </w:r>
      <w:r w:rsidR="009005B9">
        <w:rPr>
          <w:rFonts w:ascii="Arial" w:hAnsi="Arial" w:cs="Arial"/>
        </w:rPr>
      </w:r>
      <w:r w:rsidR="009005B9">
        <w:rPr>
          <w:rFonts w:ascii="Arial" w:hAnsi="Arial" w:cs="Arial"/>
        </w:rPr>
        <w:fldChar w:fldCharType="separate"/>
      </w:r>
      <w:r w:rsidR="00057B86">
        <w:rPr>
          <w:rFonts w:ascii="Arial" w:hAnsi="Arial" w:cs="Arial"/>
        </w:rPr>
        <w:t>(3.4)</w:t>
      </w:r>
      <w:r w:rsidR="009005B9">
        <w:rPr>
          <w:rFonts w:ascii="Arial" w:hAnsi="Arial" w:cs="Arial"/>
        </w:rPr>
        <w:fldChar w:fldCharType="end"/>
      </w:r>
      <w:r w:rsidR="002807D3">
        <w:rPr>
          <w:rFonts w:ascii="Arial" w:hAnsi="Arial" w:cs="Arial"/>
        </w:rPr>
        <w:t xml:space="preserve"> </w:t>
      </w:r>
      <w:r>
        <w:rPr>
          <w:rFonts w:ascii="Arial" w:hAnsi="Arial" w:cs="Arial"/>
        </w:rPr>
        <w:t xml:space="preserve">is simplified </w:t>
      </w:r>
      <w:r w:rsidR="008E7F54">
        <w:rPr>
          <w:rFonts w:ascii="Arial" w:hAnsi="Arial" w:cs="Arial"/>
        </w:rPr>
        <w:t>into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2807D3" w:rsidTr="00F2021F">
        <w:tc>
          <w:tcPr>
            <w:tcW w:w="750" w:type="pct"/>
          </w:tcPr>
          <w:p w:rsidR="002807D3" w:rsidRDefault="002807D3" w:rsidP="00F2021F">
            <w:pPr>
              <w:spacing w:line="480" w:lineRule="auto"/>
              <w:contextualSpacing/>
              <w:rPr>
                <w:rFonts w:ascii="Arial" w:hAnsi="Arial" w:cs="Arial"/>
              </w:rPr>
            </w:pPr>
          </w:p>
        </w:tc>
        <w:tc>
          <w:tcPr>
            <w:tcW w:w="3500" w:type="pct"/>
          </w:tcPr>
          <w:p w:rsidR="002807D3" w:rsidRPr="007941F0" w:rsidRDefault="009005B9" w:rsidP="002807D3">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V</m:t>
                    </m:r>
                  </m:e>
                  <m:sub>
                    <m:r>
                      <w:rPr>
                        <w:rFonts w:ascii="Cambria Math" w:hAnsi="Cambria Math" w:cs="Arial"/>
                      </w:rPr>
                      <m:t>o</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r>
                  <m:rPr>
                    <m:sty m:val="bi"/>
                  </m:rPr>
                  <w:rPr>
                    <w:rFonts w:ascii="Cambria Math" w:hAnsi="Cambria Math" w:cs="Arial"/>
                  </w:rPr>
                  <m:t>i</m:t>
                </m:r>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m:rPr>
                    <m:sty m:val="bi"/>
                  </m:rPr>
                  <w:rPr>
                    <w:rFonts w:ascii="Cambria Math" w:hAnsi="Cambria Math" w:cs="Arial"/>
                  </w:rPr>
                  <m:t>j</m:t>
                </m:r>
              </m:oMath>
            </m:oMathPara>
          </w:p>
        </w:tc>
        <w:tc>
          <w:tcPr>
            <w:tcW w:w="750" w:type="pct"/>
            <w:vAlign w:val="center"/>
          </w:tcPr>
          <w:p w:rsidR="002807D3" w:rsidRPr="00865BAF" w:rsidRDefault="002807D3" w:rsidP="002807D3">
            <w:pPr>
              <w:pStyle w:val="ListParagraph"/>
              <w:numPr>
                <w:ilvl w:val="1"/>
                <w:numId w:val="1"/>
              </w:numPr>
              <w:spacing w:line="480" w:lineRule="auto"/>
              <w:rPr>
                <w:rFonts w:ascii="Arial" w:hAnsi="Arial" w:cs="Arial"/>
              </w:rPr>
            </w:pPr>
            <w:bookmarkStart w:id="129" w:name="V_origin_simp"/>
            <w:bookmarkEnd w:id="129"/>
          </w:p>
        </w:tc>
      </w:tr>
    </w:tbl>
    <w:p w:rsidR="007E38E8" w:rsidRDefault="00E502CD" w:rsidP="00F86E10">
      <w:pPr>
        <w:spacing w:line="480" w:lineRule="auto"/>
        <w:contextualSpacing/>
        <w:rPr>
          <w:rFonts w:ascii="Arial" w:hAnsi="Arial" w:cs="Arial"/>
        </w:rPr>
      </w:pPr>
      <w:r>
        <w:rPr>
          <w:rFonts w:ascii="Arial" w:hAnsi="Arial" w:cs="Arial"/>
        </w:rPr>
        <w:t xml:space="preserve">which is </w:t>
      </w:r>
      <w:r w:rsidR="008B21F4">
        <w:rPr>
          <w:rFonts w:ascii="Arial" w:hAnsi="Arial" w:cs="Arial"/>
        </w:rPr>
        <w:t xml:space="preserve">given </w:t>
      </w:r>
      <w:r>
        <w:rPr>
          <w:rFonts w:ascii="Arial" w:hAnsi="Arial" w:cs="Arial"/>
        </w:rPr>
        <w:t xml:space="preserve">in the chassis reference frame. </w:t>
      </w:r>
      <w:r w:rsidR="002807D3">
        <w:rPr>
          <w:rFonts w:ascii="Arial" w:hAnsi="Arial" w:cs="Arial"/>
        </w:rPr>
        <w:t xml:space="preserve">Because the body and chassis systems share the same origin, equation </w:t>
      </w:r>
      <w:r w:rsidR="009005B9">
        <w:rPr>
          <w:rFonts w:ascii="Arial" w:hAnsi="Arial" w:cs="Arial"/>
        </w:rPr>
        <w:fldChar w:fldCharType="begin"/>
      </w:r>
      <w:r w:rsidR="002807D3">
        <w:rPr>
          <w:rFonts w:ascii="Arial" w:hAnsi="Arial" w:cs="Arial"/>
        </w:rPr>
        <w:instrText xml:space="preserve"> REF V_origin_simp \w \h </w:instrText>
      </w:r>
      <w:r w:rsidR="009005B9">
        <w:rPr>
          <w:rFonts w:ascii="Arial" w:hAnsi="Arial" w:cs="Arial"/>
        </w:rPr>
      </w:r>
      <w:r w:rsidR="009005B9">
        <w:rPr>
          <w:rFonts w:ascii="Arial" w:hAnsi="Arial" w:cs="Arial"/>
        </w:rPr>
        <w:fldChar w:fldCharType="separate"/>
      </w:r>
      <w:r w:rsidR="00057B86">
        <w:rPr>
          <w:rFonts w:ascii="Arial" w:hAnsi="Arial" w:cs="Arial"/>
        </w:rPr>
        <w:t>(3.6)</w:t>
      </w:r>
      <w:r w:rsidR="009005B9">
        <w:rPr>
          <w:rFonts w:ascii="Arial" w:hAnsi="Arial" w:cs="Arial"/>
        </w:rPr>
        <w:fldChar w:fldCharType="end"/>
      </w:r>
      <w:r w:rsidR="002807D3">
        <w:rPr>
          <w:rFonts w:ascii="Arial" w:hAnsi="Arial" w:cs="Arial"/>
        </w:rPr>
        <w:t xml:space="preserve"> defines the linear velocity of </w:t>
      </w:r>
      <w:r>
        <w:rPr>
          <w:rFonts w:ascii="Arial" w:hAnsi="Arial" w:cs="Arial"/>
        </w:rPr>
        <w:t>the body</w:t>
      </w:r>
      <w:r w:rsidR="002807D3">
        <w:rPr>
          <w:rFonts w:ascii="Arial" w:hAnsi="Arial" w:cs="Arial"/>
        </w:rPr>
        <w:t xml:space="preserve"> reference frame</w:t>
      </w:r>
      <w:r>
        <w:rPr>
          <w:rFonts w:ascii="Arial" w:hAnsi="Arial" w:cs="Arial"/>
        </w:rPr>
        <w:t xml:space="preserve"> as well</w:t>
      </w:r>
      <w:r w:rsidR="002807D3">
        <w:rPr>
          <w:rFonts w:ascii="Arial" w:hAnsi="Arial" w:cs="Arial"/>
        </w:rPr>
        <w:t xml:space="preserve">. </w:t>
      </w:r>
      <w:r w:rsidR="007E38E8">
        <w:rPr>
          <w:rFonts w:ascii="Arial" w:hAnsi="Arial" w:cs="Arial"/>
        </w:rPr>
        <w:t>To calculate the accelera</w:t>
      </w:r>
      <w:r w:rsidR="00CC33BA">
        <w:rPr>
          <w:rFonts w:ascii="Arial" w:hAnsi="Arial" w:cs="Arial"/>
        </w:rPr>
        <w:t>tion of the chassis/body origin</w:t>
      </w:r>
      <w:r w:rsidR="007E38E8">
        <w:rPr>
          <w:rFonts w:ascii="Arial" w:hAnsi="Arial" w:cs="Arial"/>
        </w:rPr>
        <w:t xml:space="preserve"> the derivative with respect to time</w:t>
      </w:r>
      <w:r w:rsidR="009007AA">
        <w:rPr>
          <w:rFonts w:ascii="Arial" w:hAnsi="Arial" w:cs="Arial"/>
        </w:rPr>
        <w:t xml:space="preserve"> </w:t>
      </w:r>
      <w:r w:rsidR="00CC33BA">
        <w:rPr>
          <w:rFonts w:ascii="Arial" w:hAnsi="Arial" w:cs="Arial"/>
        </w:rPr>
        <w:t>is applied again to</w:t>
      </w:r>
      <w:r w:rsidR="009007AA">
        <w:rPr>
          <w:rFonts w:ascii="Arial" w:hAnsi="Arial" w:cs="Arial"/>
        </w:rPr>
        <w:t xml:space="preserve"> equation </w:t>
      </w:r>
      <w:r w:rsidR="009005B9">
        <w:rPr>
          <w:rFonts w:ascii="Arial" w:hAnsi="Arial" w:cs="Arial"/>
        </w:rPr>
        <w:fldChar w:fldCharType="begin"/>
      </w:r>
      <w:r w:rsidR="00F86E10">
        <w:rPr>
          <w:rFonts w:ascii="Arial" w:hAnsi="Arial" w:cs="Arial"/>
        </w:rPr>
        <w:instrText xml:space="preserve"> REF V_origin_simp \h </w:instrText>
      </w:r>
      <w:r w:rsidR="009005B9">
        <w:rPr>
          <w:rFonts w:ascii="Arial" w:hAnsi="Arial" w:cs="Arial"/>
        </w:rPr>
      </w:r>
      <w:del w:id="130" w:author="meuser" w:date="2010-06-05T17:04:00Z">
        <w:r w:rsidR="009005B9">
          <w:rPr>
            <w:rFonts w:ascii="Arial" w:hAnsi="Arial" w:cs="Arial"/>
          </w:rPr>
          <w:fldChar w:fldCharType="end"/>
        </w:r>
      </w:del>
      <w:r w:rsidR="009005B9">
        <w:rPr>
          <w:rFonts w:ascii="Arial" w:hAnsi="Arial" w:cs="Arial"/>
        </w:rPr>
        <w:fldChar w:fldCharType="begin"/>
      </w:r>
      <w:r w:rsidR="00F86E10">
        <w:rPr>
          <w:rFonts w:ascii="Arial" w:hAnsi="Arial" w:cs="Arial"/>
        </w:rPr>
        <w:instrText xml:space="preserve"> REF V_origin_simp \w </w:instrText>
      </w:r>
      <w:r w:rsidR="009005B9">
        <w:rPr>
          <w:rFonts w:ascii="Arial" w:hAnsi="Arial" w:cs="Arial"/>
        </w:rPr>
        <w:fldChar w:fldCharType="separate"/>
      </w:r>
      <w:r w:rsidR="00057B86">
        <w:rPr>
          <w:rFonts w:ascii="Arial" w:hAnsi="Arial" w:cs="Arial"/>
        </w:rPr>
        <w:t>(3.6)</w:t>
      </w:r>
      <w:r w:rsidR="009005B9">
        <w:rPr>
          <w:rFonts w:ascii="Arial" w:hAnsi="Arial" w:cs="Arial"/>
        </w:rPr>
        <w:fldChar w:fldCharType="end"/>
      </w:r>
      <w:r w:rsidR="00F86E10">
        <w:rPr>
          <w:rFonts w:ascii="Arial" w:hAnsi="Arial" w:cs="Arial"/>
        </w:rPr>
        <w:t xml:space="preserve"> </w:t>
      </w:r>
      <w:r w:rsidR="009007AA">
        <w:rPr>
          <w:rFonts w:ascii="Arial" w:hAnsi="Arial" w:cs="Arial"/>
        </w:rPr>
        <w:t>which results 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9007AA" w:rsidTr="00F2021F">
        <w:tc>
          <w:tcPr>
            <w:tcW w:w="750" w:type="pct"/>
          </w:tcPr>
          <w:p w:rsidR="009007AA" w:rsidRDefault="009007AA" w:rsidP="00F2021F">
            <w:pPr>
              <w:spacing w:line="480" w:lineRule="auto"/>
              <w:contextualSpacing/>
              <w:rPr>
                <w:rFonts w:ascii="Arial" w:hAnsi="Arial" w:cs="Arial"/>
              </w:rPr>
            </w:pPr>
          </w:p>
        </w:tc>
        <w:tc>
          <w:tcPr>
            <w:tcW w:w="3500" w:type="pct"/>
          </w:tcPr>
          <w:p w:rsidR="009007AA" w:rsidRPr="007941F0" w:rsidRDefault="009005B9" w:rsidP="008E7F54">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o</m:t>
                    </m:r>
                  </m:sub>
                </m:sSub>
                <m:r>
                  <w:rPr>
                    <w:rFonts w:ascii="Cambria Math" w:hAnsiTheme="majorHAnsi" w:cstheme="majorHAnsi"/>
                  </w:rPr>
                  <m:t>=</m:t>
                </m:r>
                <m:f>
                  <m:fPr>
                    <m:ctrlPr>
                      <w:rPr>
                        <w:rFonts w:ascii="Cambria Math" w:hAnsiTheme="majorHAnsi" w:cstheme="majorHAnsi"/>
                        <w:i/>
                      </w:rPr>
                    </m:ctrlPr>
                  </m:fPr>
                  <m:num>
                    <m:sSup>
                      <m:sSupPr>
                        <m:ctrlPr>
                          <w:rPr>
                            <w:rFonts w:ascii="Cambria Math" w:hAnsiTheme="majorHAnsi" w:cstheme="majorHAnsi"/>
                            <w:i/>
                          </w:rPr>
                        </m:ctrlPr>
                      </m:sSupPr>
                      <m:e>
                        <m:r>
                          <w:rPr>
                            <w:rFonts w:ascii="Cambria Math" w:hAnsi="Cambria Math" w:cstheme="majorHAnsi"/>
                          </w:rPr>
                          <m:t>d</m:t>
                        </m:r>
                      </m:e>
                      <m:sup>
                        <m:r>
                          <w:rPr>
                            <w:rFonts w:ascii="Cambria Math" w:hAnsiTheme="majorHAnsi" w:cstheme="majorHAnsi"/>
                          </w:rPr>
                          <m:t>2</m:t>
                        </m:r>
                      </m:sup>
                    </m:sSup>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o</m:t>
                        </m:r>
                      </m:sub>
                    </m:sSub>
                  </m:num>
                  <m:den>
                    <m:r>
                      <w:rPr>
                        <w:rFonts w:ascii="Cambria Math" w:hAnsi="Cambria Math" w:cstheme="majorHAnsi"/>
                      </w:rPr>
                      <m:t>d</m:t>
                    </m:r>
                    <m:sSup>
                      <m:sSupPr>
                        <m:ctrlPr>
                          <w:rPr>
                            <w:rFonts w:ascii="Cambria Math" w:hAnsiTheme="majorHAnsi" w:cstheme="majorHAnsi"/>
                            <w:i/>
                          </w:rPr>
                        </m:ctrlPr>
                      </m:sSupPr>
                      <m:e>
                        <m:r>
                          <w:rPr>
                            <w:rFonts w:ascii="Cambria Math" w:hAnsi="Cambria Math" w:cstheme="majorHAnsi"/>
                          </w:rPr>
                          <m:t>t</m:t>
                        </m:r>
                      </m:e>
                      <m:sup>
                        <m:r>
                          <w:rPr>
                            <w:rFonts w:ascii="Cambria Math" w:hAnsiTheme="majorHAnsi" w:cstheme="majorHAnsi"/>
                          </w:rPr>
                          <m:t>2</m:t>
                        </m:r>
                      </m:sup>
                    </m:sSup>
                  </m:den>
                </m:f>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o</m:t>
                        </m:r>
                      </m:sub>
                    </m:sSub>
                  </m:num>
                  <m:den>
                    <m:r>
                      <w:rPr>
                        <w:rFonts w:ascii="Cambria Math" w:hAnsi="Cambria Math" w:cstheme="majorHAnsi"/>
                      </w:rPr>
                      <m:t>∂t</m:t>
                    </m:r>
                  </m:den>
                </m:f>
                <m:r>
                  <w:rPr>
                    <w:rFonts w:ascii="Cambria Math" w:hAnsiTheme="majorHAnsi" w:cstheme="majorHAnsi"/>
                  </w:rPr>
                  <m:t>+</m:t>
                </m:r>
                <m:sSub>
                  <m:sSubPr>
                    <m:ctrlPr>
                      <w:rPr>
                        <w:rFonts w:ascii="Cambria Math" w:hAnsiTheme="majorHAnsi" w:cstheme="majorHAnsi"/>
                        <w:i/>
                      </w:rPr>
                    </m:ctrlPr>
                  </m:sSubPr>
                  <m:e>
                    <m:r>
                      <m:rPr>
                        <m:sty m:val="bi"/>
                      </m:rPr>
                      <w:rPr>
                        <w:rFonts w:asciiTheme="majorHAnsi" w:hAnsiTheme="majorHAnsi" w:cstheme="majorHAnsi"/>
                      </w:rPr>
                      <m:t>Ω</m:t>
                    </m:r>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o</m:t>
                    </m:r>
                    <m:r>
                      <m:rPr>
                        <m:sty m:val="p"/>
                      </m:rPr>
                      <w:rPr>
                        <w:rStyle w:val="CommentReference"/>
                      </w:rPr>
                      <w:annotationRef/>
                    </m:r>
                  </m:sub>
                </m:sSub>
              </m:oMath>
            </m:oMathPara>
          </w:p>
        </w:tc>
        <w:tc>
          <w:tcPr>
            <w:tcW w:w="750" w:type="pct"/>
            <w:vAlign w:val="center"/>
          </w:tcPr>
          <w:p w:rsidR="009007AA" w:rsidRPr="00865BAF" w:rsidRDefault="009007AA" w:rsidP="009007AA">
            <w:pPr>
              <w:pStyle w:val="ListParagraph"/>
              <w:numPr>
                <w:ilvl w:val="1"/>
                <w:numId w:val="1"/>
              </w:numPr>
              <w:spacing w:line="480" w:lineRule="auto"/>
              <w:rPr>
                <w:rFonts w:ascii="Arial" w:hAnsi="Arial" w:cs="Arial"/>
              </w:rPr>
            </w:pPr>
          </w:p>
        </w:tc>
      </w:tr>
    </w:tbl>
    <w:p w:rsidR="002B33EE" w:rsidRDefault="002B33EE" w:rsidP="002B33EE">
      <w:pPr>
        <w:spacing w:line="480" w:lineRule="auto"/>
        <w:contextualSpacing/>
        <w:rPr>
          <w:rFonts w:ascii="Arial" w:hAnsi="Arial" w:cs="Arial"/>
        </w:rPr>
      </w:pPr>
      <w:r>
        <w:rPr>
          <w:rFonts w:ascii="Arial" w:hAnsi="Arial" w:cs="Arial"/>
        </w:rPr>
        <w:t>To define the angular velocities the fact that the body is free to roll with respect to the chassis must be taken into consideration. Therefore the angular velocity of each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2B33EE" w:rsidTr="00B00323">
        <w:tc>
          <w:tcPr>
            <w:tcW w:w="750" w:type="pct"/>
          </w:tcPr>
          <w:p w:rsidR="002B33EE" w:rsidRDefault="002B33EE" w:rsidP="00B00323">
            <w:pPr>
              <w:spacing w:line="480" w:lineRule="auto"/>
              <w:contextualSpacing/>
              <w:rPr>
                <w:rFonts w:ascii="Arial" w:hAnsi="Arial" w:cs="Arial"/>
              </w:rPr>
            </w:pPr>
          </w:p>
        </w:tc>
        <w:tc>
          <w:tcPr>
            <w:tcW w:w="3500" w:type="pct"/>
          </w:tcPr>
          <w:p w:rsidR="002B33EE" w:rsidRPr="007941F0" w:rsidRDefault="009005B9" w:rsidP="00B00323">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Theme="majorHAnsi" w:cstheme="majorHAnsi"/>
                  </w:rPr>
                  <m:t>=</m:t>
                </m:r>
                <m:acc>
                  <m:accPr>
                    <m:chr m:val="̇"/>
                    <m:ctrlPr>
                      <w:rPr>
                        <w:rFonts w:ascii="Cambria Math" w:hAnsiTheme="majorHAnsi" w:cstheme="majorHAnsi"/>
                        <w:i/>
                      </w:rPr>
                    </m:ctrlPr>
                  </m:accPr>
                  <m:e>
                    <m:r>
                      <w:rPr>
                        <w:rFonts w:ascii="Cambria Math" w:hAnsi="Cambria Math" w:cstheme="majorHAnsi"/>
                      </w:rPr>
                      <m:t>ψ</m:t>
                    </m:r>
                  </m:e>
                </m:acc>
                <m:r>
                  <m:rPr>
                    <m:sty m:val="bi"/>
                  </m:rPr>
                  <w:rPr>
                    <w:rFonts w:ascii="Cambria Math" w:hAnsi="Cambria Math" w:cstheme="majorHAnsi"/>
                  </w:rPr>
                  <m:t>k</m:t>
                </m:r>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31" w:author="meuser" w:date="2010-06-04T20:27:00Z">
                <w:pPr>
                  <w:pStyle w:val="ListParagraph"/>
                  <w:numPr>
                    <w:ilvl w:val="1"/>
                    <w:numId w:val="10"/>
                  </w:numPr>
                  <w:spacing w:line="480" w:lineRule="auto"/>
                  <w:ind w:hanging="360"/>
                </w:pPr>
              </w:pPrChange>
            </w:pPr>
          </w:p>
        </w:tc>
      </w:tr>
      <w:tr w:rsidR="002B33EE" w:rsidTr="00B00323">
        <w:tc>
          <w:tcPr>
            <w:tcW w:w="750" w:type="pct"/>
          </w:tcPr>
          <w:p w:rsidR="002B33EE" w:rsidRDefault="002B33EE" w:rsidP="00B00323">
            <w:pPr>
              <w:spacing w:line="480" w:lineRule="auto"/>
              <w:contextualSpacing/>
              <w:rPr>
                <w:rFonts w:ascii="Arial" w:hAnsi="Arial" w:cs="Arial"/>
              </w:rPr>
            </w:pPr>
          </w:p>
        </w:tc>
        <w:tc>
          <w:tcPr>
            <w:tcW w:w="3500" w:type="pct"/>
          </w:tcPr>
          <w:p w:rsidR="002B33EE" w:rsidRPr="007941F0" w:rsidRDefault="009005B9" w:rsidP="00B00323">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Theme="majorHAnsi" w:hAnsiTheme="majorHAnsi" w:cstheme="majorHAnsi"/>
                      </w:rPr>
                      <m:t>Ω</m:t>
                    </m:r>
                  </m:e>
                  <m:sub>
                    <m:r>
                      <w:rPr>
                        <w:rFonts w:ascii="Cambria Math" w:hAnsi="Cambria Math" w:cstheme="majorHAnsi"/>
                      </w:rPr>
                      <m:t>b</m:t>
                    </m:r>
                  </m:sub>
                </m:sSub>
                <m:r>
                  <w:rPr>
                    <w:rFonts w:ascii="Cambria Math" w:hAnsiTheme="majorHAnsi" w:cstheme="majorHAnsi"/>
                  </w:rPr>
                  <m:t>=</m:t>
                </m:r>
                <m:acc>
                  <m:accPr>
                    <m:chr m:val="̇"/>
                    <m:ctrlPr>
                      <w:rPr>
                        <w:rFonts w:ascii="Cambria Math" w:hAnsiTheme="majorHAnsi" w:cstheme="majorHAnsi"/>
                        <w:i/>
                      </w:rPr>
                    </m:ctrlPr>
                  </m:accPr>
                  <m:e>
                    <m:r>
                      <w:rPr>
                        <w:rFonts w:ascii="Cambria Math" w:hAnsi="Cambria Math" w:cstheme="majorHAnsi"/>
                      </w:rPr>
                      <m:t>ϕ</m:t>
                    </m:r>
                  </m:e>
                </m:acc>
                <m:r>
                  <m:rPr>
                    <m:sty m:val="bi"/>
                  </m:rPr>
                  <w:rPr>
                    <w:rFonts w:ascii="Cambria Math" w:hAnsi="Cambria Math" w:cstheme="majorHAnsi"/>
                  </w:rPr>
                  <m:t>i</m:t>
                </m:r>
                <m:r>
                  <w:rPr>
                    <w:rFonts w:ascii="Cambria Math" w:hAnsiTheme="majorHAnsi" w:cstheme="majorHAnsi"/>
                  </w:rPr>
                  <m:t>+</m:t>
                </m:r>
                <m:acc>
                  <m:accPr>
                    <m:chr m:val="̇"/>
                    <m:ctrlPr>
                      <w:rPr>
                        <w:rFonts w:ascii="Cambria Math" w:hAnsiTheme="majorHAnsi" w:cstheme="majorHAnsi"/>
                        <w:i/>
                      </w:rPr>
                    </m:ctrlPr>
                  </m:accPr>
                  <m:e>
                    <m:r>
                      <w:rPr>
                        <w:rFonts w:ascii="Cambria Math" w:hAnsi="Cambria Math" w:cstheme="majorHAnsi"/>
                      </w:rPr>
                      <m:t>ψ</m:t>
                    </m:r>
                  </m:e>
                </m:acc>
                <m:r>
                  <m:rPr>
                    <m:sty m:val="bi"/>
                  </m:rPr>
                  <w:rPr>
                    <w:rFonts w:ascii="Cambria Math" w:hAnsi="Cambria Math" w:cstheme="majorHAnsi"/>
                  </w:rPr>
                  <m:t>k</m:t>
                </m:r>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32" w:author="meuser" w:date="2010-06-04T20:27:00Z">
                <w:pPr>
                  <w:pStyle w:val="ListParagraph"/>
                  <w:numPr>
                    <w:ilvl w:val="1"/>
                    <w:numId w:val="10"/>
                  </w:numPr>
                  <w:spacing w:line="480" w:lineRule="auto"/>
                  <w:ind w:hanging="360"/>
                </w:pPr>
              </w:pPrChange>
            </w:pPr>
          </w:p>
        </w:tc>
      </w:tr>
    </w:tbl>
    <w:p w:rsidR="002B33EE" w:rsidRDefault="002B33EE" w:rsidP="00510E3A">
      <w:pPr>
        <w:spacing w:line="480" w:lineRule="auto"/>
        <w:contextualSpacing/>
        <w:rPr>
          <w:ins w:id="133" w:author="meuser" w:date="2010-06-04T20:27:00Z"/>
          <w:rFonts w:ascii="Arial" w:hAnsi="Arial" w:cs="Arial"/>
        </w:rPr>
      </w:pPr>
    </w:p>
    <w:p w:rsidR="009007AA" w:rsidRDefault="009E164F" w:rsidP="00510E3A">
      <w:pPr>
        <w:spacing w:line="480" w:lineRule="auto"/>
        <w:contextualSpacing/>
        <w:rPr>
          <w:rFonts w:ascii="Arial" w:hAnsi="Arial" w:cs="Arial"/>
        </w:rPr>
      </w:pPr>
      <w:r>
        <w:rPr>
          <w:rFonts w:ascii="Arial" w:hAnsi="Arial" w:cs="Arial"/>
        </w:rPr>
        <w:t>and by</w:t>
      </w:r>
      <w:r w:rsidR="009007AA">
        <w:rPr>
          <w:rFonts w:ascii="Arial" w:hAnsi="Arial" w:cs="Arial"/>
        </w:rPr>
        <w:t xml:space="preserve"> insert</w:t>
      </w:r>
      <w:r>
        <w:rPr>
          <w:rFonts w:ascii="Arial" w:hAnsi="Arial" w:cs="Arial"/>
        </w:rPr>
        <w:t>ing</w:t>
      </w:r>
      <w:r w:rsidR="009007AA">
        <w:rPr>
          <w:rFonts w:ascii="Arial" w:hAnsi="Arial" w:cs="Arial"/>
        </w:rPr>
        <w:t xml:space="preserve"> equations </w:t>
      </w:r>
      <w:r w:rsidR="009005B9">
        <w:rPr>
          <w:rFonts w:ascii="Arial" w:hAnsi="Arial" w:cs="Arial"/>
        </w:rPr>
        <w:fldChar w:fldCharType="begin"/>
      </w:r>
      <w:r w:rsidR="009007AA">
        <w:rPr>
          <w:rFonts w:ascii="Arial" w:hAnsi="Arial" w:cs="Arial"/>
        </w:rPr>
        <w:instrText xml:space="preserve"> REF V_origin \w \h </w:instrText>
      </w:r>
      <w:r w:rsidR="009005B9">
        <w:rPr>
          <w:rFonts w:ascii="Arial" w:hAnsi="Arial" w:cs="Arial"/>
        </w:rPr>
      </w:r>
      <w:r w:rsidR="009005B9">
        <w:rPr>
          <w:rFonts w:ascii="Arial" w:hAnsi="Arial" w:cs="Arial"/>
        </w:rPr>
        <w:fldChar w:fldCharType="separate"/>
      </w:r>
      <w:r w:rsidR="00057B86">
        <w:rPr>
          <w:rFonts w:ascii="Arial" w:hAnsi="Arial" w:cs="Arial"/>
        </w:rPr>
        <w:t>(3.4)</w:t>
      </w:r>
      <w:r w:rsidR="009005B9">
        <w:rPr>
          <w:rFonts w:ascii="Arial" w:hAnsi="Arial" w:cs="Arial"/>
        </w:rPr>
        <w:fldChar w:fldCharType="end"/>
      </w:r>
      <w:r w:rsidR="009007AA">
        <w:rPr>
          <w:rFonts w:ascii="Arial" w:hAnsi="Arial" w:cs="Arial"/>
        </w:rPr>
        <w:t xml:space="preserve">, </w:t>
      </w:r>
      <w:r w:rsidR="009005B9">
        <w:rPr>
          <w:rFonts w:ascii="Arial" w:hAnsi="Arial" w:cs="Arial"/>
        </w:rPr>
        <w:fldChar w:fldCharType="begin"/>
      </w:r>
      <w:r w:rsidR="009007AA">
        <w:rPr>
          <w:rFonts w:ascii="Arial" w:hAnsi="Arial" w:cs="Arial"/>
        </w:rPr>
        <w:instrText xml:space="preserve"> REF Om_chassis \w \h </w:instrText>
      </w:r>
      <w:r w:rsidR="009005B9">
        <w:rPr>
          <w:rFonts w:ascii="Arial" w:hAnsi="Arial" w:cs="Arial"/>
        </w:rPr>
      </w:r>
      <w:r w:rsidR="009005B9">
        <w:rPr>
          <w:rFonts w:ascii="Arial" w:hAnsi="Arial" w:cs="Arial"/>
        </w:rPr>
        <w:fldChar w:fldCharType="separate"/>
      </w:r>
      <w:ins w:id="134" w:author="meuser" w:date="2010-06-05T17:04:00Z">
        <w:r w:rsidR="00057B86">
          <w:rPr>
            <w:rFonts w:ascii="Arial" w:hAnsi="Arial" w:cs="Arial"/>
            <w:b/>
            <w:bCs/>
          </w:rPr>
          <w:t>Error! Reference source not found.</w:t>
        </w:r>
      </w:ins>
      <w:del w:id="135" w:author="meuser" w:date="2010-06-05T17:04:00Z">
        <w:r w:rsidR="00515A18" w:rsidDel="00057B86">
          <w:rPr>
            <w:rFonts w:ascii="Arial" w:hAnsi="Arial" w:cs="Arial"/>
          </w:rPr>
          <w:delText>(3.9)</w:delText>
        </w:r>
      </w:del>
      <w:r w:rsidR="009005B9">
        <w:rPr>
          <w:rFonts w:ascii="Arial" w:hAnsi="Arial" w:cs="Arial"/>
        </w:rPr>
        <w:fldChar w:fldCharType="end"/>
      </w:r>
      <w:r w:rsidR="009007AA">
        <w:rPr>
          <w:rFonts w:ascii="Arial" w:hAnsi="Arial" w:cs="Arial"/>
        </w:rPr>
        <w:t xml:space="preserve">, and </w:t>
      </w:r>
      <w:r w:rsidR="009005B9">
        <w:rPr>
          <w:rFonts w:ascii="Arial" w:hAnsi="Arial" w:cs="Arial"/>
        </w:rPr>
        <w:fldChar w:fldCharType="begin"/>
      </w:r>
      <w:r w:rsidR="009007AA">
        <w:rPr>
          <w:rFonts w:ascii="Arial" w:hAnsi="Arial" w:cs="Arial"/>
        </w:rPr>
        <w:instrText xml:space="preserve"> REF Om_body \w \h </w:instrText>
      </w:r>
      <w:r w:rsidR="009005B9">
        <w:rPr>
          <w:rFonts w:ascii="Arial" w:hAnsi="Arial" w:cs="Arial"/>
        </w:rPr>
      </w:r>
      <w:r w:rsidR="009005B9">
        <w:rPr>
          <w:rFonts w:ascii="Arial" w:hAnsi="Arial" w:cs="Arial"/>
        </w:rPr>
        <w:fldChar w:fldCharType="separate"/>
      </w:r>
      <w:ins w:id="136" w:author="meuser" w:date="2010-06-05T17:04:00Z">
        <w:r w:rsidR="00057B86">
          <w:rPr>
            <w:rFonts w:ascii="Arial" w:hAnsi="Arial" w:cs="Arial"/>
            <w:b/>
            <w:bCs/>
          </w:rPr>
          <w:t>Error! Reference source not found.</w:t>
        </w:r>
      </w:ins>
      <w:del w:id="137" w:author="meuser" w:date="2010-06-05T17:04:00Z">
        <w:r w:rsidR="00515A18" w:rsidDel="00057B86">
          <w:rPr>
            <w:rFonts w:ascii="Arial" w:hAnsi="Arial" w:cs="Arial"/>
          </w:rPr>
          <w:delText>(3.10)</w:delText>
        </w:r>
      </w:del>
      <w:r w:rsidR="009005B9">
        <w:rPr>
          <w:rFonts w:ascii="Arial" w:hAnsi="Arial" w:cs="Arial"/>
        </w:rPr>
        <w:fldChar w:fldCharType="end"/>
      </w:r>
      <w:r w:rsidR="009007AA">
        <w:rPr>
          <w:rFonts w:ascii="Arial" w:hAnsi="Arial" w:cs="Arial"/>
        </w:rPr>
        <w:t xml:space="preserve"> the accel</w:t>
      </w:r>
      <w:r w:rsidR="00CC33BA">
        <w:rPr>
          <w:rFonts w:ascii="Arial" w:hAnsi="Arial" w:cs="Arial"/>
        </w:rPr>
        <w:t>eration of the chassis origin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9007AA" w:rsidTr="00F2021F">
        <w:tc>
          <w:tcPr>
            <w:tcW w:w="750" w:type="pct"/>
          </w:tcPr>
          <w:p w:rsidR="009007AA" w:rsidRDefault="009007AA" w:rsidP="00F2021F">
            <w:pPr>
              <w:spacing w:line="480" w:lineRule="auto"/>
              <w:contextualSpacing/>
              <w:rPr>
                <w:rFonts w:ascii="Arial" w:hAnsi="Arial" w:cs="Arial"/>
              </w:rPr>
            </w:pPr>
          </w:p>
        </w:tc>
        <w:tc>
          <w:tcPr>
            <w:tcW w:w="3500" w:type="pct"/>
          </w:tcPr>
          <w:p w:rsidR="009007AA" w:rsidRPr="007941F0" w:rsidRDefault="009005B9" w:rsidP="00F2021F">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a</m:t>
                    </m:r>
                  </m:e>
                  <m:sub>
                    <m:r>
                      <w:rPr>
                        <w:rFonts w:ascii="Cambria Math" w:hAnsi="Cambria Math" w:cs="Arial"/>
                      </w:rPr>
                      <m:t>o</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e>
                </m:d>
                <m:r>
                  <m:rPr>
                    <m:sty m:val="bi"/>
                  </m:rPr>
                  <w:rPr>
                    <w:rFonts w:ascii="Cambria Math" w:hAnsi="Cambria Math" w:cs="Arial"/>
                  </w:rPr>
                  <m:t>i</m:t>
                </m:r>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oy</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e>
                </m:d>
                <m:r>
                  <m:rPr>
                    <m:sty m:val="bi"/>
                  </m:rPr>
                  <w:rPr>
                    <w:rFonts w:ascii="Cambria Math" w:hAnsi="Cambria Math" w:cs="Arial"/>
                  </w:rPr>
                  <m:t>j</m:t>
                </m:r>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38" w:author="meuser" w:date="2010-06-04T20:27:00Z">
                <w:pPr>
                  <w:pStyle w:val="ListParagraph"/>
                  <w:numPr>
                    <w:ilvl w:val="1"/>
                    <w:numId w:val="10"/>
                  </w:numPr>
                  <w:spacing w:line="480" w:lineRule="auto"/>
                  <w:ind w:hanging="360"/>
                </w:pPr>
              </w:pPrChange>
            </w:pPr>
            <w:bookmarkStart w:id="139" w:name="a_o"/>
            <w:bookmarkEnd w:id="139"/>
          </w:p>
        </w:tc>
      </w:tr>
    </w:tbl>
    <w:p w:rsidR="00E502CD" w:rsidRDefault="00E502CD" w:rsidP="00510E3A">
      <w:pPr>
        <w:spacing w:line="480" w:lineRule="auto"/>
        <w:contextualSpacing/>
        <w:rPr>
          <w:ins w:id="140" w:author="meuser" w:date="2010-06-04T20:31:00Z"/>
          <w:rFonts w:ascii="Arial" w:hAnsi="Arial" w:cs="Arial"/>
        </w:rPr>
      </w:pPr>
      <w:r>
        <w:rPr>
          <w:rFonts w:ascii="Arial" w:hAnsi="Arial" w:cs="Arial"/>
        </w:rPr>
        <w:t xml:space="preserve">where the symbol </w:t>
      </w:r>
      <m:oMath>
        <m:r>
          <m:rPr>
            <m:sty m:val="bi"/>
          </m:rPr>
          <w:rPr>
            <w:rFonts w:asciiTheme="majorHAnsi" w:hAnsiTheme="majorHAnsi" w:cstheme="majorHAnsi"/>
          </w:rPr>
          <m:t>Ω</m:t>
        </m:r>
      </m:oMath>
      <w:r>
        <w:rPr>
          <w:rFonts w:ascii="Arial" w:hAnsi="Arial" w:cs="Arial"/>
          <w:b/>
        </w:rPr>
        <w:t xml:space="preserve"> </w:t>
      </w:r>
      <w:r>
        <w:rPr>
          <w:rFonts w:ascii="Arial" w:hAnsi="Arial" w:cs="Arial"/>
        </w:rPr>
        <w:t xml:space="preserve">represents </w:t>
      </w:r>
      <w:r w:rsidR="00FF782A">
        <w:rPr>
          <w:rFonts w:ascii="Arial" w:hAnsi="Arial" w:cs="Arial"/>
        </w:rPr>
        <w:t>the</w:t>
      </w:r>
      <w:r>
        <w:rPr>
          <w:rFonts w:ascii="Arial" w:hAnsi="Arial" w:cs="Arial"/>
        </w:rPr>
        <w:t xml:space="preserve"> rotation</w:t>
      </w:r>
      <w:r w:rsidR="00FF782A">
        <w:rPr>
          <w:rFonts w:ascii="Arial" w:hAnsi="Arial" w:cs="Arial"/>
        </w:rPr>
        <w:t xml:space="preserve"> vector</w:t>
      </w:r>
      <w:r>
        <w:rPr>
          <w:rFonts w:ascii="Arial" w:hAnsi="Arial" w:cs="Arial"/>
        </w:rPr>
        <w:t xml:space="preserve"> and the subscripts </w:t>
      </w:r>
      <w:r>
        <w:rPr>
          <w:rFonts w:ascii="Arial" w:hAnsi="Arial" w:cs="Arial"/>
          <w:i/>
        </w:rPr>
        <w:t xml:space="preserve">c </w:t>
      </w:r>
      <w:r>
        <w:rPr>
          <w:rFonts w:ascii="Arial" w:hAnsi="Arial" w:cs="Arial"/>
        </w:rPr>
        <w:t xml:space="preserve">and </w:t>
      </w:r>
      <w:r>
        <w:rPr>
          <w:rFonts w:ascii="Arial" w:hAnsi="Arial" w:cs="Arial"/>
          <w:i/>
        </w:rPr>
        <w:t xml:space="preserve">b </w:t>
      </w:r>
      <w:r>
        <w:rPr>
          <w:rFonts w:ascii="Arial" w:hAnsi="Arial" w:cs="Arial"/>
        </w:rPr>
        <w:t>represent the chassis and body respectively.</w:t>
      </w:r>
    </w:p>
    <w:p w:rsidR="001B13DB" w:rsidRDefault="001B13DB">
      <w:pPr>
        <w:keepNext/>
        <w:spacing w:line="480" w:lineRule="auto"/>
        <w:contextualSpacing/>
        <w:jc w:val="center"/>
        <w:rPr>
          <w:ins w:id="141" w:author="meuser" w:date="2010-06-04T20:40:00Z"/>
        </w:rPr>
        <w:pPrChange w:id="142" w:author="meuser" w:date="2010-06-04T20:40:00Z">
          <w:pPr>
            <w:spacing w:line="480" w:lineRule="auto"/>
            <w:contextualSpacing/>
            <w:jc w:val="center"/>
          </w:pPr>
        </w:pPrChange>
      </w:pPr>
      <w:ins w:id="143" w:author="meuser" w:date="2010-06-04T20:42:00Z">
        <w:r>
          <w:rPr>
            <w:noProof/>
            <w:lang w:bidi="ar-SA"/>
          </w:rPr>
          <w:lastRenderedPageBreak/>
          <w:drawing>
            <wp:inline distT="0" distB="0" distL="0" distR="0">
              <wp:extent cx="5007799" cy="3700732"/>
              <wp:effectExtent l="0" t="0" r="0" b="0"/>
              <wp:docPr id="13"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42964" cy="5094597"/>
                        <a:chOff x="528065" y="1268413"/>
                        <a:chExt cx="6942964" cy="5094597"/>
                      </a:xfrm>
                    </a:grpSpPr>
                    <a:sp>
                      <a:nvSpPr>
                        <a:cNvPr id="4" name="Oval 3"/>
                        <a:cNvSpPr/>
                      </a:nvSpPr>
                      <a:spPr>
                        <a:xfrm>
                          <a:off x="2276856" y="4897755"/>
                          <a:ext cx="762000" cy="762000"/>
                        </a:xfrm>
                        <a:prstGeom prst="ellipse">
                          <a:avLst/>
                        </a:prstGeom>
                        <a:solidFill>
                          <a:schemeClr val="tx2">
                            <a:lumMod val="65000"/>
                            <a:lumOff val="35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5096256" y="4897755"/>
                          <a:ext cx="762000" cy="762000"/>
                        </a:xfrm>
                        <a:prstGeom prst="ellipse">
                          <a:avLst/>
                        </a:prstGeom>
                        <a:solidFill>
                          <a:schemeClr val="tx2">
                            <a:lumMod val="65000"/>
                            <a:lumOff val="35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reeform 5"/>
                        <a:cNvSpPr/>
                      </a:nvSpPr>
                      <a:spPr>
                        <a:xfrm>
                          <a:off x="1389888" y="4064127"/>
                          <a:ext cx="5285232" cy="1534668"/>
                        </a:xfrm>
                        <a:custGeom>
                          <a:avLst/>
                          <a:gdLst>
                            <a:gd name="connsiteX0" fmla="*/ 1746504 w 5495544"/>
                            <a:gd name="connsiteY0" fmla="*/ 1170432 h 1417320"/>
                            <a:gd name="connsiteX1" fmla="*/ 1746504 w 5495544"/>
                            <a:gd name="connsiteY1" fmla="*/ 1170432 h 1417320"/>
                            <a:gd name="connsiteX2" fmla="*/ 1746504 w 5495544"/>
                            <a:gd name="connsiteY2" fmla="*/ 795528 h 1417320"/>
                            <a:gd name="connsiteX3" fmla="*/ 1243584 w 5495544"/>
                            <a:gd name="connsiteY3" fmla="*/ 630936 h 1417320"/>
                            <a:gd name="connsiteX4" fmla="*/ 749808 w 5495544"/>
                            <a:gd name="connsiteY4" fmla="*/ 822960 h 1417320"/>
                            <a:gd name="connsiteX5" fmla="*/ 749808 w 5495544"/>
                            <a:gd name="connsiteY5" fmla="*/ 1252728 h 1417320"/>
                            <a:gd name="connsiteX6" fmla="*/ 27432 w 5495544"/>
                            <a:gd name="connsiteY6" fmla="*/ 1133856 h 1417320"/>
                            <a:gd name="connsiteX7" fmla="*/ 0 w 5495544"/>
                            <a:gd name="connsiteY7" fmla="*/ 603504 h 1417320"/>
                            <a:gd name="connsiteX8" fmla="*/ 1316736 w 5495544"/>
                            <a:gd name="connsiteY8" fmla="*/ 54864 h 1417320"/>
                            <a:gd name="connsiteX9" fmla="*/ 2359152 w 5495544"/>
                            <a:gd name="connsiteY9" fmla="*/ 0 h 1417320"/>
                            <a:gd name="connsiteX10" fmla="*/ 3419856 w 5495544"/>
                            <a:gd name="connsiteY10" fmla="*/ 393192 h 1417320"/>
                            <a:gd name="connsiteX11" fmla="*/ 5020056 w 5495544"/>
                            <a:gd name="connsiteY11" fmla="*/ 768096 h 1417320"/>
                            <a:gd name="connsiteX12" fmla="*/ 5495544 w 5495544"/>
                            <a:gd name="connsiteY12" fmla="*/ 1280160 h 1417320"/>
                            <a:gd name="connsiteX13" fmla="*/ 4681728 w 5495544"/>
                            <a:gd name="connsiteY13" fmla="*/ 1335024 h 1417320"/>
                            <a:gd name="connsiteX14" fmla="*/ 4645152 w 5495544"/>
                            <a:gd name="connsiteY14" fmla="*/ 896112 h 1417320"/>
                            <a:gd name="connsiteX15" fmla="*/ 4123944 w 5495544"/>
                            <a:gd name="connsiteY15" fmla="*/ 658368 h 1417320"/>
                            <a:gd name="connsiteX16" fmla="*/ 3547872 w 5495544"/>
                            <a:gd name="connsiteY16" fmla="*/ 850392 h 1417320"/>
                            <a:gd name="connsiteX17" fmla="*/ 3557016 w 5495544"/>
                            <a:gd name="connsiteY17" fmla="*/ 1417320 h 1417320"/>
                            <a:gd name="connsiteX18" fmla="*/ 1746504 w 5495544"/>
                            <a:gd name="connsiteY18" fmla="*/ 1389888 h 1417320"/>
                            <a:gd name="connsiteX19" fmla="*/ 1746504 w 5495544"/>
                            <a:gd name="connsiteY19" fmla="*/ 1170432 h 1417320"/>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01768 w 5495544"/>
                            <a:gd name="connsiteY11" fmla="*/ 833628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81728 w 5382768"/>
                            <a:gd name="connsiteY13" fmla="*/ 1391412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645152 w 5382768"/>
                            <a:gd name="connsiteY14" fmla="*/ 952500 h 1519428"/>
                            <a:gd name="connsiteX15" fmla="*/ 4123944 w 5382768"/>
                            <a:gd name="connsiteY15" fmla="*/ 714756 h 1519428"/>
                            <a:gd name="connsiteX16" fmla="*/ 3547872 w 5382768"/>
                            <a:gd name="connsiteY16" fmla="*/ 906780 h 1519428"/>
                            <a:gd name="connsiteX17" fmla="*/ 3557016 w 5382768"/>
                            <a:gd name="connsiteY17" fmla="*/ 147370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557016 w 5382768"/>
                            <a:gd name="connsiteY17" fmla="*/ 147370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67968 w 5382768"/>
                            <a:gd name="connsiteY3" fmla="*/ 681228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67968 w 5382768"/>
                            <a:gd name="connsiteY3" fmla="*/ 681228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321808 w 5382768"/>
                            <a:gd name="connsiteY11" fmla="*/ 92506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21808"/>
                            <a:gd name="connsiteY0" fmla="*/ 1226820 h 1534668"/>
                            <a:gd name="connsiteX1" fmla="*/ 1746504 w 5321808"/>
                            <a:gd name="connsiteY1" fmla="*/ 1226820 h 1534668"/>
                            <a:gd name="connsiteX2" fmla="*/ 1648968 w 5321808"/>
                            <a:gd name="connsiteY2" fmla="*/ 833628 h 1534668"/>
                            <a:gd name="connsiteX3" fmla="*/ 1267968 w 5321808"/>
                            <a:gd name="connsiteY3" fmla="*/ 681228 h 1534668"/>
                            <a:gd name="connsiteX4" fmla="*/ 810768 w 5321808"/>
                            <a:gd name="connsiteY4" fmla="*/ 909828 h 1534668"/>
                            <a:gd name="connsiteX5" fmla="*/ 810768 w 5321808"/>
                            <a:gd name="connsiteY5" fmla="*/ 1443228 h 1534668"/>
                            <a:gd name="connsiteX6" fmla="*/ 27432 w 5321808"/>
                            <a:gd name="connsiteY6" fmla="*/ 1190244 h 1534668"/>
                            <a:gd name="connsiteX7" fmla="*/ 0 w 5321808"/>
                            <a:gd name="connsiteY7" fmla="*/ 659892 h 1534668"/>
                            <a:gd name="connsiteX8" fmla="*/ 1316736 w 5321808"/>
                            <a:gd name="connsiteY8" fmla="*/ 111252 h 1534668"/>
                            <a:gd name="connsiteX9" fmla="*/ 2359152 w 5321808"/>
                            <a:gd name="connsiteY9" fmla="*/ 56388 h 1534668"/>
                            <a:gd name="connsiteX10" fmla="*/ 3419856 w 5321808"/>
                            <a:gd name="connsiteY10" fmla="*/ 449580 h 1534668"/>
                            <a:gd name="connsiteX11" fmla="*/ 5321808 w 5321808"/>
                            <a:gd name="connsiteY11" fmla="*/ 925068 h 1534668"/>
                            <a:gd name="connsiteX12" fmla="*/ 5181600 w 5321808"/>
                            <a:gd name="connsiteY12" fmla="*/ 1534668 h 1534668"/>
                            <a:gd name="connsiteX13" fmla="*/ 4620768 w 5321808"/>
                            <a:gd name="connsiteY13" fmla="*/ 1519428 h 1534668"/>
                            <a:gd name="connsiteX14" fmla="*/ 4544568 w 5321808"/>
                            <a:gd name="connsiteY14" fmla="*/ 986028 h 1534668"/>
                            <a:gd name="connsiteX15" fmla="*/ 4123944 w 5321808"/>
                            <a:gd name="connsiteY15" fmla="*/ 714756 h 1534668"/>
                            <a:gd name="connsiteX16" fmla="*/ 3706368 w 5321808"/>
                            <a:gd name="connsiteY16" fmla="*/ 909828 h 1534668"/>
                            <a:gd name="connsiteX17" fmla="*/ 3630168 w 5321808"/>
                            <a:gd name="connsiteY17" fmla="*/ 1519428 h 1534668"/>
                            <a:gd name="connsiteX18" fmla="*/ 1746504 w 5321808"/>
                            <a:gd name="connsiteY18" fmla="*/ 1446276 h 1534668"/>
                            <a:gd name="connsiteX19" fmla="*/ 1746504 w 5321808"/>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51916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5191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285232" h="1534668">
                              <a:moveTo>
                                <a:pt x="1746504" y="1226820"/>
                              </a:moveTo>
                              <a:lnTo>
                                <a:pt x="1746504" y="1226820"/>
                              </a:lnTo>
                              <a:cubicBezTo>
                                <a:pt x="1746504" y="1164336"/>
                                <a:pt x="1779016" y="1049528"/>
                                <a:pt x="1685544" y="897636"/>
                              </a:cubicBezTo>
                              <a:cubicBezTo>
                                <a:pt x="1592072" y="745744"/>
                                <a:pt x="1386332" y="697484"/>
                                <a:pt x="1240536" y="699516"/>
                              </a:cubicBezTo>
                              <a:cubicBezTo>
                                <a:pt x="1094740" y="701548"/>
                                <a:pt x="882396" y="785876"/>
                                <a:pt x="810768" y="909828"/>
                              </a:cubicBezTo>
                              <a:cubicBezTo>
                                <a:pt x="739140" y="1033780"/>
                                <a:pt x="748284" y="1220724"/>
                                <a:pt x="810768" y="1443228"/>
                              </a:cubicBezTo>
                              <a:lnTo>
                                <a:pt x="27432" y="1190244"/>
                              </a:lnTo>
                              <a:lnTo>
                                <a:pt x="0" y="659892"/>
                              </a:lnTo>
                              <a:cubicBezTo>
                                <a:pt x="214884" y="480060"/>
                                <a:pt x="923544" y="211836"/>
                                <a:pt x="1316736" y="111252"/>
                              </a:cubicBezTo>
                              <a:cubicBezTo>
                                <a:pt x="1709928" y="10668"/>
                                <a:pt x="2008632" y="0"/>
                                <a:pt x="2359152" y="56388"/>
                              </a:cubicBezTo>
                              <a:cubicBezTo>
                                <a:pt x="2709672" y="112776"/>
                                <a:pt x="3058668" y="242316"/>
                                <a:pt x="3419856" y="449580"/>
                              </a:cubicBezTo>
                              <a:cubicBezTo>
                                <a:pt x="3959352" y="477012"/>
                                <a:pt x="4486656" y="644652"/>
                                <a:pt x="5285232" y="998220"/>
                              </a:cubicBezTo>
                              <a:lnTo>
                                <a:pt x="5181600" y="1534668"/>
                              </a:lnTo>
                              <a:lnTo>
                                <a:pt x="4620768" y="1519428"/>
                              </a:lnTo>
                              <a:cubicBezTo>
                                <a:pt x="4589272" y="1260856"/>
                                <a:pt x="4627372" y="1120140"/>
                                <a:pt x="4544568" y="986028"/>
                              </a:cubicBezTo>
                              <a:cubicBezTo>
                                <a:pt x="4461764" y="851916"/>
                                <a:pt x="4272788" y="730504"/>
                                <a:pt x="4123944" y="714756"/>
                              </a:cubicBezTo>
                              <a:cubicBezTo>
                                <a:pt x="3975100" y="699008"/>
                                <a:pt x="3742944" y="757428"/>
                                <a:pt x="3651504" y="891540"/>
                              </a:cubicBezTo>
                              <a:cubicBezTo>
                                <a:pt x="3560064" y="1025652"/>
                                <a:pt x="3582924" y="1161288"/>
                                <a:pt x="3575304" y="1519428"/>
                              </a:cubicBezTo>
                              <a:lnTo>
                                <a:pt x="1746504" y="1446276"/>
                              </a:lnTo>
                              <a:lnTo>
                                <a:pt x="1746504" y="1226820"/>
                              </a:lnTo>
                              <a:close/>
                            </a:path>
                          </a:pathLst>
                        </a:custGeom>
                        <a:noFill/>
                        <a:ln w="25400" cmpd="sng">
                          <a:solidFill>
                            <a:schemeClr val="tx1"/>
                          </a:solidFill>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reeform 6"/>
                        <a:cNvSpPr/>
                      </a:nvSpPr>
                      <a:spPr>
                        <a:xfrm>
                          <a:off x="1557909" y="4452366"/>
                          <a:ext cx="4965192" cy="655320"/>
                        </a:xfrm>
                        <a:custGeom>
                          <a:avLst/>
                          <a:gdLst>
                            <a:gd name="connsiteX0" fmla="*/ 0 w 4965192"/>
                            <a:gd name="connsiteY0" fmla="*/ 179832 h 655320"/>
                            <a:gd name="connsiteX1" fmla="*/ 3072384 w 4965192"/>
                            <a:gd name="connsiteY1" fmla="*/ 79248 h 655320"/>
                            <a:gd name="connsiteX2" fmla="*/ 4965192 w 4965192"/>
                            <a:gd name="connsiteY2" fmla="*/ 655320 h 655320"/>
                          </a:gdLst>
                          <a:ahLst/>
                          <a:cxnLst>
                            <a:cxn ang="0">
                              <a:pos x="connsiteX0" y="connsiteY0"/>
                            </a:cxn>
                            <a:cxn ang="0">
                              <a:pos x="connsiteX1" y="connsiteY1"/>
                            </a:cxn>
                            <a:cxn ang="0">
                              <a:pos x="connsiteX2" y="connsiteY2"/>
                            </a:cxn>
                          </a:cxnLst>
                          <a:rect l="l" t="t" r="r" b="b"/>
                          <a:pathLst>
                            <a:path w="4965192" h="655320">
                              <a:moveTo>
                                <a:pt x="0" y="179832"/>
                              </a:moveTo>
                              <a:cubicBezTo>
                                <a:pt x="1122426" y="89916"/>
                                <a:pt x="2244852" y="0"/>
                                <a:pt x="3072384" y="79248"/>
                              </a:cubicBezTo>
                              <a:cubicBezTo>
                                <a:pt x="3899916" y="158496"/>
                                <a:pt x="4687824" y="521208"/>
                                <a:pt x="4965192" y="655320"/>
                              </a:cubicBezTo>
                            </a:path>
                          </a:pathLst>
                        </a:cu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1">
                          <a:schemeClr val="accent1"/>
                        </a:lnRef>
                        <a:fillRef idx="0">
                          <a:schemeClr val="accent1"/>
                        </a:fillRef>
                        <a:effectRef idx="0">
                          <a:schemeClr val="accent1"/>
                        </a:effectRef>
                        <a:fontRef idx="minor">
                          <a:schemeClr val="tx1"/>
                        </a:fontRef>
                      </a:style>
                    </a:sp>
                    <a:cxnSp>
                      <a:nvCxnSpPr>
                        <a:cNvPr id="10" name="Straight Connector 9"/>
                        <a:cNvCxnSpPr/>
                      </a:nvCxnSpPr>
                      <a:spPr>
                        <a:xfrm>
                          <a:off x="1130060" y="5296619"/>
                          <a:ext cx="5736566" cy="51758"/>
                        </a:xfrm>
                        <a:prstGeom prst="line">
                          <a:avLst/>
                        </a:prstGeom>
                        <a:ln w="25400">
                          <a:solidFill>
                            <a:schemeClr val="tx1"/>
                          </a:solidFill>
                          <a:prstDash val="sysDash"/>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6264021" y="4442079"/>
                          <a:ext cx="120700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Roll Axis</a:t>
                            </a:r>
                            <a:endParaRPr lang="en-US" sz="1400" dirty="0"/>
                          </a:p>
                        </a:txBody>
                        <a:useSpRect/>
                      </a:txSp>
                    </a:sp>
                    <a:cxnSp>
                      <a:nvCxnSpPr>
                        <a:cNvPr id="12" name="Straight Arrow Connector 11"/>
                        <a:cNvCxnSpPr/>
                      </a:nvCxnSpPr>
                      <a:spPr>
                        <a:xfrm rot="5400000">
                          <a:off x="6009134" y="4821173"/>
                          <a:ext cx="571119" cy="340235"/>
                        </a:xfrm>
                        <a:prstGeom prst="straightConnector1">
                          <a:avLst/>
                        </a:prstGeom>
                        <a:ln>
                          <a:solidFill>
                            <a:schemeClr val="tx1"/>
                          </a:solidFill>
                          <a:headEnd type="none"/>
                          <a:tailEnd type="stealth"/>
                        </a:ln>
                      </a:spPr>
                      <a:style>
                        <a:lnRef idx="1">
                          <a:schemeClr val="accent1"/>
                        </a:lnRef>
                        <a:fillRef idx="0">
                          <a:schemeClr val="accent1"/>
                        </a:fillRef>
                        <a:effectRef idx="0">
                          <a:schemeClr val="accent1"/>
                        </a:effectRef>
                        <a:fontRef idx="minor">
                          <a:schemeClr val="tx1"/>
                        </a:fontRef>
                      </a:style>
                    </a:cxnSp>
                    <a:sp>
                      <a:nvSpPr>
                        <a:cNvPr id="20" name="Rounded Rectangle 19"/>
                        <a:cNvSpPr/>
                      </a:nvSpPr>
                      <a:spPr>
                        <a:xfrm>
                          <a:off x="1344168" y="1304163"/>
                          <a:ext cx="5276088" cy="2057400"/>
                        </a:xfrm>
                        <a:prstGeom prst="roundRect">
                          <a:avLst/>
                        </a:prstGeom>
                        <a:noFill/>
                        <a:ln w="254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1636776" y="1404747"/>
                          <a:ext cx="3246120" cy="1865376"/>
                        </a:xfrm>
                        <a:prstGeom prst="ellipse">
                          <a:avLst/>
                        </a:prstGeom>
                        <a:noFill/>
                        <a:ln w="254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Connector 21"/>
                        <a:cNvCxnSpPr>
                          <a:stCxn id="21" idx="0"/>
                          <a:endCxn id="21" idx="4"/>
                        </a:cNvCxnSpPr>
                      </a:nvCxnSpPr>
                      <a:spPr>
                        <a:xfrm rot="16200000" flipH="1">
                          <a:off x="2327148" y="2337435"/>
                          <a:ext cx="1865376" cy="0"/>
                        </a:xfrm>
                        <a:prstGeom prst="line">
                          <a:avLst/>
                        </a:prstGeom>
                        <a:ln w="15875" cmpd="sng">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a:off x="1906524" y="2360295"/>
                          <a:ext cx="1746504" cy="0"/>
                        </a:xfrm>
                        <a:prstGeom prst="line">
                          <a:avLst/>
                        </a:prstGeom>
                        <a:ln w="15875" cmpd="sng">
                          <a:solidFill>
                            <a:schemeClr val="tx1"/>
                          </a:solidFill>
                        </a:ln>
                      </a:spPr>
                      <a:style>
                        <a:lnRef idx="1">
                          <a:schemeClr val="accent1"/>
                        </a:lnRef>
                        <a:fillRef idx="0">
                          <a:schemeClr val="accent1"/>
                        </a:fillRef>
                        <a:effectRef idx="0">
                          <a:schemeClr val="accent1"/>
                        </a:effectRef>
                        <a:fontRef idx="minor">
                          <a:schemeClr val="tx1"/>
                        </a:fontRef>
                      </a:style>
                    </a:cxnSp>
                    <a:sp>
                      <a:nvSpPr>
                        <a:cNvPr id="24" name="Oval 23"/>
                        <a:cNvSpPr/>
                      </a:nvSpPr>
                      <a:spPr>
                        <a:xfrm>
                          <a:off x="3813048" y="2255520"/>
                          <a:ext cx="155448" cy="164592"/>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3899915" y="2350008"/>
                          <a:ext cx="948309"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Vehicle C.G.</a:t>
                            </a:r>
                            <a:endParaRPr lang="en-US" sz="1400" dirty="0"/>
                          </a:p>
                        </a:txBody>
                        <a:useSpRect/>
                      </a:txSp>
                    </a:sp>
                    <a:cxnSp>
                      <a:nvCxnSpPr>
                        <a:cNvPr id="26" name="Straight Arrow Connector 25"/>
                        <a:cNvCxnSpPr>
                          <a:stCxn id="24" idx="6"/>
                        </a:cNvCxnSpPr>
                      </a:nvCxnSpPr>
                      <a:spPr>
                        <a:xfrm flipV="1">
                          <a:off x="3968496" y="2329132"/>
                          <a:ext cx="1785323" cy="868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24" idx="4"/>
                        </a:cNvCxnSpPr>
                      </a:nvCxnSpPr>
                      <a:spPr>
                        <a:xfrm rot="16200000" flipH="1">
                          <a:off x="3291474" y="3019409"/>
                          <a:ext cx="1199391" cy="795"/>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5632301" y="2027301"/>
                          <a:ext cx="3108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a:t>
                            </a:r>
                            <a:endParaRPr lang="en-US" dirty="0"/>
                          </a:p>
                        </a:txBody>
                        <a:useSpRect/>
                      </a:txSp>
                    </a:sp>
                    <a:sp>
                      <a:nvSpPr>
                        <a:cNvPr id="29" name="TextBox 28"/>
                        <a:cNvSpPr txBox="1"/>
                      </a:nvSpPr>
                      <a:spPr>
                        <a:xfrm>
                          <a:off x="3638169" y="3463671"/>
                          <a:ext cx="3108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j</a:t>
                            </a:r>
                            <a:endParaRPr lang="en-US" dirty="0"/>
                          </a:p>
                        </a:txBody>
                        <a:useSpRect/>
                      </a:txSp>
                    </a:sp>
                    <a:sp>
                      <a:nvSpPr>
                        <a:cNvPr id="30" name="Circular Arrow 29"/>
                        <a:cNvSpPr/>
                      </a:nvSpPr>
                      <a:spPr>
                        <a:xfrm rot="19744649">
                          <a:off x="3453677" y="1878574"/>
                          <a:ext cx="1035357" cy="1277295"/>
                        </a:xfrm>
                        <a:prstGeom prst="circularArrow">
                          <a:avLst>
                            <a:gd name="adj1" fmla="val 0"/>
                            <a:gd name="adj2" fmla="val 479528"/>
                            <a:gd name="adj3" fmla="val 20634377"/>
                            <a:gd name="adj4" fmla="val 11998565"/>
                            <a:gd name="adj5" fmla="val 1870"/>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3635664" y="1638301"/>
                          <a:ext cx="698885" cy="50407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t>Ψ</a:t>
                            </a:r>
                            <a:endParaRPr lang="en-US" dirty="0"/>
                          </a:p>
                        </a:txBody>
                        <a:useSpRect/>
                      </a:txSp>
                    </a:sp>
                    <a:sp>
                      <a:nvSpPr>
                        <a:cNvPr id="32" name="Circular Arrow 31"/>
                        <a:cNvSpPr/>
                      </a:nvSpPr>
                      <a:spPr>
                        <a:xfrm>
                          <a:off x="5121357" y="2032517"/>
                          <a:ext cx="233836" cy="1277295"/>
                        </a:xfrm>
                        <a:prstGeom prst="circularArrow">
                          <a:avLst>
                            <a:gd name="adj1" fmla="val 3047"/>
                            <a:gd name="adj2" fmla="val 3045364"/>
                            <a:gd name="adj3" fmla="val 20181926"/>
                            <a:gd name="adj4" fmla="val 13956157"/>
                            <a:gd name="adj5" fmla="val 15549"/>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Box 32"/>
                        <a:cNvSpPr txBox="1"/>
                      </a:nvSpPr>
                      <a:spPr>
                        <a:xfrm>
                          <a:off x="5083464" y="1709738"/>
                          <a:ext cx="6988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t>Φ</a:t>
                            </a:r>
                            <a:endParaRPr lang="en-US" dirty="0"/>
                          </a:p>
                        </a:txBody>
                        <a:useSpRect/>
                      </a:txSp>
                    </a:sp>
                    <a:cxnSp>
                      <a:nvCxnSpPr>
                        <a:cNvPr id="37" name="Straight Connector 36"/>
                        <a:cNvCxnSpPr/>
                      </a:nvCxnSpPr>
                      <a:spPr>
                        <a:xfrm rot="16200000" flipH="1">
                          <a:off x="3253769" y="5478448"/>
                          <a:ext cx="1237222" cy="16938"/>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38" name="Oval 37"/>
                        <a:cNvSpPr/>
                      </a:nvSpPr>
                      <a:spPr>
                        <a:xfrm>
                          <a:off x="3784473" y="5236845"/>
                          <a:ext cx="155448" cy="164592"/>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TextBox 39"/>
                        <a:cNvSpPr txBox="1"/>
                      </a:nvSpPr>
                      <a:spPr>
                        <a:xfrm>
                          <a:off x="3552254" y="5283708"/>
                          <a:ext cx="35776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O</a:t>
                            </a:r>
                          </a:p>
                        </a:txBody>
                        <a:useSpRect/>
                      </a:txSp>
                    </a:sp>
                    <a:sp>
                      <a:nvSpPr>
                        <a:cNvPr id="41" name="Oval 40"/>
                        <a:cNvSpPr/>
                      </a:nvSpPr>
                      <a:spPr>
                        <a:xfrm>
                          <a:off x="4136898" y="4646295"/>
                          <a:ext cx="101727" cy="107711"/>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Oval 45"/>
                        <a:cNvSpPr/>
                      </a:nvSpPr>
                      <a:spPr>
                        <a:xfrm>
                          <a:off x="3793998" y="4779645"/>
                          <a:ext cx="155448" cy="164592"/>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Straight Connector 48"/>
                        <a:cNvCxnSpPr/>
                      </a:nvCxnSpPr>
                      <a:spPr>
                        <a:xfrm>
                          <a:off x="4048125" y="4695825"/>
                          <a:ext cx="7048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nvCxnSpPr>
                      <a:spPr>
                        <a:xfrm rot="5400000" flipH="1" flipV="1">
                          <a:off x="3898503" y="4562475"/>
                          <a:ext cx="5715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Straight Connector 54"/>
                        <a:cNvCxnSpPr/>
                      </a:nvCxnSpPr>
                      <a:spPr>
                        <a:xfrm rot="16200000" flipV="1">
                          <a:off x="3372447" y="4704753"/>
                          <a:ext cx="971550" cy="20243"/>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61" name="TextBox 60"/>
                        <a:cNvSpPr txBox="1"/>
                      </a:nvSpPr>
                      <a:spPr>
                        <a:xfrm>
                          <a:off x="4469891" y="4770501"/>
                          <a:ext cx="530733"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s</a:t>
                            </a:r>
                            <a:endParaRPr lang="en-US" baseline="-25000" dirty="0"/>
                          </a:p>
                        </a:txBody>
                        <a:useSpRect/>
                      </a:txSp>
                    </a:sp>
                    <a:sp>
                      <a:nvSpPr>
                        <a:cNvPr id="62" name="TextBox 61"/>
                        <a:cNvSpPr txBox="1"/>
                      </a:nvSpPr>
                      <a:spPr>
                        <a:xfrm>
                          <a:off x="3241166" y="4151376"/>
                          <a:ext cx="530733"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t>
                            </a:r>
                            <a:r>
                              <a:rPr lang="en-US" baseline="-25000" dirty="0" smtClean="0"/>
                              <a:t>cgs</a:t>
                            </a:r>
                            <a:endParaRPr lang="en-US" baseline="-25000" dirty="0"/>
                          </a:p>
                        </a:txBody>
                        <a:useSpRect/>
                      </a:txSp>
                    </a:sp>
                    <a:cxnSp>
                      <a:nvCxnSpPr>
                        <a:cNvPr id="65" name="Straight Arrow Connector 64"/>
                        <a:cNvCxnSpPr/>
                      </a:nvCxnSpPr>
                      <a:spPr>
                        <a:xfrm rot="10800000">
                          <a:off x="3838577" y="4372276"/>
                          <a:ext cx="158494" cy="9225"/>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nvCxnSpPr>
                      <a:spPr>
                        <a:xfrm>
                          <a:off x="3692271" y="4376166"/>
                          <a:ext cx="517779" cy="1938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3" name="Straight Arrow Connector 72"/>
                        <a:cNvCxnSpPr/>
                      </a:nvCxnSpPr>
                      <a:spPr>
                        <a:xfrm rot="5400000">
                          <a:off x="4250039" y="5117611"/>
                          <a:ext cx="448469" cy="495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nvCxnSpPr>
                      <a:spPr>
                        <a:xfrm rot="5400000" flipH="1" flipV="1">
                          <a:off x="4215020" y="4934347"/>
                          <a:ext cx="513556"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2" name="Straight Connector 81"/>
                        <a:cNvCxnSpPr/>
                      </a:nvCxnSpPr>
                      <a:spPr>
                        <a:xfrm>
                          <a:off x="1009650" y="5715000"/>
                          <a:ext cx="6210300"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a:off x="3657600" y="5319712"/>
                          <a:ext cx="4381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6" name="Straight Arrow Connector 85"/>
                        <a:cNvCxnSpPr/>
                      </a:nvCxnSpPr>
                      <a:spPr>
                        <a:xfrm rot="16200000" flipV="1">
                          <a:off x="3975403" y="5494639"/>
                          <a:ext cx="412750" cy="892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8" name="Straight Arrow Connector 87"/>
                        <a:cNvCxnSpPr/>
                      </a:nvCxnSpPr>
                      <a:spPr>
                        <a:xfrm rot="5400000">
                          <a:off x="4014995" y="5553472"/>
                          <a:ext cx="324644"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0" name="TextBox 89"/>
                        <a:cNvSpPr txBox="1"/>
                      </a:nvSpPr>
                      <a:spPr>
                        <a:xfrm>
                          <a:off x="4150804" y="5303902"/>
                          <a:ext cx="530733"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o</a:t>
                            </a:r>
                            <a:endParaRPr lang="en-US" baseline="-25000" dirty="0"/>
                          </a:p>
                        </a:txBody>
                        <a:useSpRect/>
                      </a:txSp>
                    </a:sp>
                    <a:sp>
                      <a:nvSpPr>
                        <a:cNvPr id="91" name="Oval 90"/>
                        <a:cNvSpPr/>
                      </a:nvSpPr>
                      <a:spPr>
                        <a:xfrm>
                          <a:off x="5441823" y="5113020"/>
                          <a:ext cx="101727" cy="107711"/>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Oval 91"/>
                        <a:cNvSpPr/>
                      </a:nvSpPr>
                      <a:spPr>
                        <a:xfrm>
                          <a:off x="2612898" y="5113020"/>
                          <a:ext cx="101727" cy="107711"/>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5" name="Straight Arrow Connector 94"/>
                        <a:cNvCxnSpPr/>
                      </a:nvCxnSpPr>
                      <a:spPr>
                        <a:xfrm rot="16200000" flipV="1">
                          <a:off x="5647040" y="5227940"/>
                          <a:ext cx="150812" cy="415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nvCxnSpPr>
                      <a:spPr>
                        <a:xfrm>
                          <a:off x="5267325" y="5143500"/>
                          <a:ext cx="4381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100" name="TextBox 99"/>
                        <a:cNvSpPr txBox="1"/>
                      </a:nvSpPr>
                      <a:spPr>
                        <a:xfrm>
                          <a:off x="4499990" y="3940683"/>
                          <a:ext cx="948309"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a:t>
                            </a:r>
                            <a:r>
                              <a:rPr lang="en-US" sz="1400" baseline="-25000" dirty="0" smtClean="0"/>
                              <a:t>s</a:t>
                            </a:r>
                            <a:endParaRPr lang="en-US" sz="1400" baseline="-25000" dirty="0"/>
                          </a:p>
                        </a:txBody>
                        <a:useSpRect/>
                      </a:txSp>
                    </a:sp>
                    <a:cxnSp>
                      <a:nvCxnSpPr>
                        <a:cNvPr id="101" name="Straight Arrow Connector 100"/>
                        <a:cNvCxnSpPr/>
                      </a:nvCxnSpPr>
                      <a:spPr>
                        <a:xfrm rot="5400000">
                          <a:off x="5613704" y="5243024"/>
                          <a:ext cx="215105" cy="653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3" name="TextBox 102"/>
                        <a:cNvSpPr txBox="1"/>
                      </a:nvSpPr>
                      <a:spPr>
                        <a:xfrm>
                          <a:off x="5889117" y="5842063"/>
                          <a:ext cx="8545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uf</a:t>
                            </a:r>
                            <a:endParaRPr lang="en-US" baseline="-25000" dirty="0"/>
                          </a:p>
                        </a:txBody>
                        <a:useSpRect/>
                      </a:txSp>
                    </a:sp>
                    <a:cxnSp>
                      <a:nvCxnSpPr>
                        <a:cNvPr id="104" name="Straight Arrow Connector 103"/>
                        <a:cNvCxnSpPr/>
                      </a:nvCxnSpPr>
                      <a:spPr>
                        <a:xfrm rot="16200000" flipV="1">
                          <a:off x="2408541" y="5227940"/>
                          <a:ext cx="174624" cy="892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5" name="Straight Connector 104"/>
                        <a:cNvCxnSpPr/>
                      </a:nvCxnSpPr>
                      <a:spPr>
                        <a:xfrm>
                          <a:off x="2305050" y="5172075"/>
                          <a:ext cx="4381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6" name="Straight Arrow Connector 105"/>
                        <a:cNvCxnSpPr/>
                      </a:nvCxnSpPr>
                      <a:spPr>
                        <a:xfrm rot="16200000" flipH="1">
                          <a:off x="2403779" y="5254325"/>
                          <a:ext cx="181767" cy="774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7" name="TextBox 106"/>
                        <a:cNvSpPr txBox="1"/>
                      </a:nvSpPr>
                      <a:spPr>
                        <a:xfrm>
                          <a:off x="1636204" y="5799201"/>
                          <a:ext cx="8545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ur</a:t>
                            </a:r>
                            <a:endParaRPr lang="en-US" baseline="-25000" dirty="0"/>
                          </a:p>
                        </a:txBody>
                        <a:useSpRect/>
                      </a:txSp>
                    </a:sp>
                    <a:cxnSp>
                      <a:nvCxnSpPr>
                        <a:cNvPr id="109" name="Straight Connector 108"/>
                        <a:cNvCxnSpPr/>
                      </a:nvCxnSpPr>
                      <a:spPr>
                        <a:xfrm rot="16200000" flipH="1">
                          <a:off x="2030003" y="5644940"/>
                          <a:ext cx="1265796" cy="17329"/>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1" name="Straight Connector 110"/>
                        <a:cNvCxnSpPr/>
                      </a:nvCxnSpPr>
                      <a:spPr>
                        <a:xfrm rot="16200000" flipH="1">
                          <a:off x="4858929" y="5644941"/>
                          <a:ext cx="1265796" cy="17329"/>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112" name="TextBox 111"/>
                        <a:cNvSpPr txBox="1"/>
                      </a:nvSpPr>
                      <a:spPr>
                        <a:xfrm>
                          <a:off x="4595241" y="5788533"/>
                          <a:ext cx="28156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a:t>
                            </a:r>
                            <a:r>
                              <a:rPr lang="en-US" sz="1400" baseline="-25000" dirty="0"/>
                              <a:t>f</a:t>
                            </a:r>
                          </a:p>
                        </a:txBody>
                        <a:useSpRect/>
                      </a:txSp>
                    </a:sp>
                    <a:sp>
                      <a:nvSpPr>
                        <a:cNvPr id="113" name="TextBox 112"/>
                        <a:cNvSpPr txBox="1"/>
                      </a:nvSpPr>
                      <a:spPr>
                        <a:xfrm>
                          <a:off x="3080765" y="5750433"/>
                          <a:ext cx="414909"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a:t>
                            </a:r>
                            <a:r>
                              <a:rPr lang="en-US" sz="1400" baseline="-25000" dirty="0" smtClean="0"/>
                              <a:t>r</a:t>
                            </a:r>
                            <a:endParaRPr lang="en-US" sz="1400" baseline="-25000" dirty="0"/>
                          </a:p>
                        </a:txBody>
                        <a:useSpRect/>
                      </a:txSp>
                    </a:sp>
                    <a:sp>
                      <a:nvSpPr>
                        <a:cNvPr id="115" name="TextBox 114"/>
                        <a:cNvSpPr txBox="1"/>
                      </a:nvSpPr>
                      <a:spPr>
                        <a:xfrm>
                          <a:off x="3995166" y="6055233"/>
                          <a:ext cx="28156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a:t>
                            </a:r>
                            <a:endParaRPr lang="en-US" sz="1400" baseline="-25000" dirty="0"/>
                          </a:p>
                        </a:txBody>
                        <a:useSpRect/>
                      </a:txSp>
                    </a:sp>
                    <a:cxnSp>
                      <a:nvCxnSpPr>
                        <a:cNvPr id="116" name="Straight Arrow Connector 115"/>
                        <a:cNvCxnSpPr/>
                      </a:nvCxnSpPr>
                      <a:spPr>
                        <a:xfrm>
                          <a:off x="4914900" y="5916849"/>
                          <a:ext cx="581025" cy="217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7" name="Straight Arrow Connector 116"/>
                        <a:cNvCxnSpPr/>
                      </a:nvCxnSpPr>
                      <a:spPr>
                        <a:xfrm rot="10800000">
                          <a:off x="3867153" y="5899839"/>
                          <a:ext cx="657223" cy="2460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1" name="Straight Arrow Connector 120"/>
                        <a:cNvCxnSpPr/>
                      </a:nvCxnSpPr>
                      <a:spPr>
                        <a:xfrm rot="10800000">
                          <a:off x="2647954" y="5871265"/>
                          <a:ext cx="380996" cy="142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3" name="Straight Arrow Connector 122"/>
                        <a:cNvCxnSpPr/>
                      </a:nvCxnSpPr>
                      <a:spPr>
                        <a:xfrm>
                          <a:off x="3314700" y="5878749"/>
                          <a:ext cx="581025" cy="217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4" name="Straight Arrow Connector 123"/>
                        <a:cNvCxnSpPr>
                          <a:stCxn id="115" idx="3"/>
                        </a:cNvCxnSpPr>
                      </a:nvCxnSpPr>
                      <a:spPr>
                        <a:xfrm flipV="1">
                          <a:off x="4276726" y="6205298"/>
                          <a:ext cx="1238249" cy="382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5" name="Straight Arrow Connector 124"/>
                        <a:cNvCxnSpPr>
                          <a:stCxn id="115" idx="1"/>
                        </a:cNvCxnSpPr>
                      </a:nvCxnSpPr>
                      <a:spPr>
                        <a:xfrm rot="10800000">
                          <a:off x="2667004" y="6176066"/>
                          <a:ext cx="1328162" cy="33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8" name="Straight Connector 127"/>
                        <a:cNvCxnSpPr/>
                      </a:nvCxnSpPr>
                      <a:spPr>
                        <a:xfrm>
                          <a:off x="6629400" y="1285875"/>
                          <a:ext cx="7048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0" name="Straight Connector 129"/>
                        <a:cNvCxnSpPr/>
                      </a:nvCxnSpPr>
                      <a:spPr>
                        <a:xfrm>
                          <a:off x="6629400" y="3362325"/>
                          <a:ext cx="7048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1" name="Straight Connector 130"/>
                        <a:cNvCxnSpPr/>
                      </a:nvCxnSpPr>
                      <a:spPr>
                        <a:xfrm>
                          <a:off x="638175" y="1285875"/>
                          <a:ext cx="7048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2" name="Straight Connector 131"/>
                        <a:cNvCxnSpPr/>
                      </a:nvCxnSpPr>
                      <a:spPr>
                        <a:xfrm>
                          <a:off x="638175" y="3362325"/>
                          <a:ext cx="7048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TextBox 132"/>
                        <a:cNvSpPr txBox="1"/>
                      </a:nvSpPr>
                      <a:spPr>
                        <a:xfrm>
                          <a:off x="7052690" y="2216658"/>
                          <a:ext cx="395859"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t</a:t>
                            </a:r>
                            <a:r>
                              <a:rPr lang="en-US" sz="1400" baseline="-25000" dirty="0" smtClean="0"/>
                              <a:t>f</a:t>
                            </a:r>
                            <a:endParaRPr lang="en-US" sz="1400" baseline="-25000" dirty="0"/>
                          </a:p>
                        </a:txBody>
                        <a:useSpRect/>
                      </a:txSp>
                    </a:sp>
                    <a:sp>
                      <a:nvSpPr>
                        <a:cNvPr id="134" name="TextBox 133"/>
                        <a:cNvSpPr txBox="1"/>
                      </a:nvSpPr>
                      <a:spPr>
                        <a:xfrm>
                          <a:off x="528065" y="2149983"/>
                          <a:ext cx="395859"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t</a:t>
                            </a:r>
                            <a:r>
                              <a:rPr lang="en-US" sz="1400" baseline="-25000" dirty="0"/>
                              <a:t>r</a:t>
                            </a:r>
                          </a:p>
                        </a:txBody>
                        <a:useSpRect/>
                      </a:txSp>
                    </a:sp>
                    <a:cxnSp>
                      <a:nvCxnSpPr>
                        <a:cNvPr id="135" name="Straight Arrow Connector 134"/>
                        <a:cNvCxnSpPr/>
                      </a:nvCxnSpPr>
                      <a:spPr>
                        <a:xfrm rot="5400000">
                          <a:off x="6147801" y="2543572"/>
                          <a:ext cx="1658144"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37" name="Straight Arrow Connector 136"/>
                        <a:cNvCxnSpPr/>
                      </a:nvCxnSpPr>
                      <a:spPr>
                        <a:xfrm rot="5400000" flipH="1" flipV="1">
                          <a:off x="6543885" y="1710135"/>
                          <a:ext cx="885031"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39" name="Straight Arrow Connector 138"/>
                        <a:cNvCxnSpPr/>
                      </a:nvCxnSpPr>
                      <a:spPr>
                        <a:xfrm rot="5400000">
                          <a:off x="80375" y="2562622"/>
                          <a:ext cx="1658144"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0" name="Straight Arrow Connector 139"/>
                        <a:cNvCxnSpPr/>
                      </a:nvCxnSpPr>
                      <a:spPr>
                        <a:xfrm rot="5400000" flipH="1" flipV="1">
                          <a:off x="457409" y="1729185"/>
                          <a:ext cx="885031"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1" name="TextBox 140"/>
                        <a:cNvSpPr txBox="1"/>
                      </a:nvSpPr>
                      <a:spPr>
                        <a:xfrm>
                          <a:off x="5571553" y="4350258"/>
                          <a:ext cx="948309"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a:t>
                            </a:r>
                            <a:r>
                              <a:rPr lang="en-US" sz="1400" baseline="-25000" dirty="0" smtClean="0"/>
                              <a:t>uf</a:t>
                            </a:r>
                            <a:endParaRPr lang="en-US" sz="1400" baseline="-25000" dirty="0"/>
                          </a:p>
                        </a:txBody>
                        <a:useSpRect/>
                      </a:txSp>
                    </a:sp>
                    <a:sp>
                      <a:nvSpPr>
                        <a:cNvPr id="84" name="TextBox 83"/>
                        <a:cNvSpPr txBox="1"/>
                      </a:nvSpPr>
                      <a:spPr>
                        <a:xfrm>
                          <a:off x="2918840" y="4636008"/>
                          <a:ext cx="948309"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400" dirty="0" smtClean="0"/>
                              <a:t>Vehicle C.G.</a:t>
                            </a:r>
                            <a:endParaRPr lang="en-US" sz="1400" dirty="0"/>
                          </a:p>
                        </a:txBody>
                        <a:useSpRect/>
                      </a:txSp>
                    </a:sp>
                    <a:cxnSp>
                      <a:nvCxnSpPr>
                        <a:cNvPr id="89" name="Straight Arrow Connector 88"/>
                        <a:cNvCxnSpPr/>
                      </a:nvCxnSpPr>
                      <a:spPr>
                        <a:xfrm flipV="1">
                          <a:off x="3968496" y="5298775"/>
                          <a:ext cx="2924010" cy="1731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3" name="TextBox 92"/>
                        <a:cNvSpPr txBox="1"/>
                      </a:nvSpPr>
                      <a:spPr>
                        <a:xfrm>
                          <a:off x="6790397" y="4988317"/>
                          <a:ext cx="3108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a:t>
                            </a:r>
                            <a:endParaRPr lang="en-US" dirty="0"/>
                          </a:p>
                        </a:txBody>
                        <a:useSpRect/>
                      </a:txSp>
                    </a:sp>
                    <a:sp>
                      <a:nvSpPr>
                        <a:cNvPr id="122" name="Freeform 121"/>
                        <a:cNvSpPr/>
                      </a:nvSpPr>
                      <a:spPr>
                        <a:xfrm>
                          <a:off x="5169694" y="4442619"/>
                          <a:ext cx="445294" cy="624681"/>
                        </a:xfrm>
                        <a:custGeom>
                          <a:avLst/>
                          <a:gdLst>
                            <a:gd name="connsiteX0" fmla="*/ 445294 w 445294"/>
                            <a:gd name="connsiteY0" fmla="*/ 43656 h 624681"/>
                            <a:gd name="connsiteX1" fmla="*/ 188119 w 445294"/>
                            <a:gd name="connsiteY1" fmla="*/ 38894 h 624681"/>
                            <a:gd name="connsiteX2" fmla="*/ 7144 w 445294"/>
                            <a:gd name="connsiteY2" fmla="*/ 277019 h 624681"/>
                            <a:gd name="connsiteX3" fmla="*/ 145256 w 445294"/>
                            <a:gd name="connsiteY3" fmla="*/ 624681 h 624681"/>
                          </a:gdLst>
                          <a:ahLst/>
                          <a:cxnLst>
                            <a:cxn ang="0">
                              <a:pos x="connsiteX0" y="connsiteY0"/>
                            </a:cxn>
                            <a:cxn ang="0">
                              <a:pos x="connsiteX1" y="connsiteY1"/>
                            </a:cxn>
                            <a:cxn ang="0">
                              <a:pos x="connsiteX2" y="connsiteY2"/>
                            </a:cxn>
                            <a:cxn ang="0">
                              <a:pos x="connsiteX3" y="connsiteY3"/>
                            </a:cxn>
                          </a:cxnLst>
                          <a:rect l="l" t="t" r="r" b="b"/>
                          <a:pathLst>
                            <a:path w="445294" h="624681">
                              <a:moveTo>
                                <a:pt x="445294" y="43656"/>
                              </a:moveTo>
                              <a:cubicBezTo>
                                <a:pt x="353219" y="21828"/>
                                <a:pt x="261144" y="0"/>
                                <a:pt x="188119" y="38894"/>
                              </a:cubicBezTo>
                              <a:cubicBezTo>
                                <a:pt x="115094" y="77788"/>
                                <a:pt x="14288" y="179388"/>
                                <a:pt x="7144" y="277019"/>
                              </a:cubicBezTo>
                              <a:cubicBezTo>
                                <a:pt x="0" y="374650"/>
                                <a:pt x="108744" y="571500"/>
                                <a:pt x="145256" y="624681"/>
                              </a:cubicBezTo>
                            </a:path>
                          </a:pathLst>
                        </a:custGeom>
                        <a:ln w="12700" cmpd="sng">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26" name="Freeform 125"/>
                        <a:cNvSpPr/>
                      </a:nvSpPr>
                      <a:spPr>
                        <a:xfrm>
                          <a:off x="5724525" y="5329238"/>
                          <a:ext cx="223838" cy="666750"/>
                        </a:xfrm>
                        <a:custGeom>
                          <a:avLst/>
                          <a:gdLst>
                            <a:gd name="connsiteX0" fmla="*/ 223838 w 223838"/>
                            <a:gd name="connsiteY0" fmla="*/ 666750 h 666750"/>
                            <a:gd name="connsiteX1" fmla="*/ 114300 w 223838"/>
                            <a:gd name="connsiteY1" fmla="*/ 609600 h 666750"/>
                            <a:gd name="connsiteX2" fmla="*/ 57150 w 223838"/>
                            <a:gd name="connsiteY2" fmla="*/ 514350 h 666750"/>
                            <a:gd name="connsiteX3" fmla="*/ 0 w 223838"/>
                            <a:gd name="connsiteY3" fmla="*/ 0 h 666750"/>
                          </a:gdLst>
                          <a:ahLst/>
                          <a:cxnLst>
                            <a:cxn ang="0">
                              <a:pos x="connsiteX0" y="connsiteY0"/>
                            </a:cxn>
                            <a:cxn ang="0">
                              <a:pos x="connsiteX1" y="connsiteY1"/>
                            </a:cxn>
                            <a:cxn ang="0">
                              <a:pos x="connsiteX2" y="connsiteY2"/>
                            </a:cxn>
                            <a:cxn ang="0">
                              <a:pos x="connsiteX3" y="connsiteY3"/>
                            </a:cxn>
                          </a:cxnLst>
                          <a:rect l="l" t="t" r="r" b="b"/>
                          <a:pathLst>
                            <a:path w="223838" h="666750">
                              <a:moveTo>
                                <a:pt x="223838" y="666750"/>
                              </a:moveTo>
                              <a:cubicBezTo>
                                <a:pt x="182959" y="650875"/>
                                <a:pt x="142081" y="635000"/>
                                <a:pt x="114300" y="609600"/>
                              </a:cubicBezTo>
                              <a:cubicBezTo>
                                <a:pt x="86519" y="584200"/>
                                <a:pt x="76200" y="615950"/>
                                <a:pt x="57150" y="514350"/>
                              </a:cubicBezTo>
                              <a:cubicBezTo>
                                <a:pt x="38100" y="412750"/>
                                <a:pt x="9525" y="97631"/>
                                <a:pt x="0" y="0"/>
                              </a:cubicBezTo>
                            </a:path>
                          </a:pathLst>
                        </a:custGeom>
                        <a:ln w="12700" cmpd="sng">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27" name="Freeform 126"/>
                        <a:cNvSpPr/>
                      </a:nvSpPr>
                      <a:spPr>
                        <a:xfrm>
                          <a:off x="2019300" y="4658519"/>
                          <a:ext cx="552450" cy="365919"/>
                        </a:xfrm>
                        <a:custGeom>
                          <a:avLst/>
                          <a:gdLst>
                            <a:gd name="connsiteX0" fmla="*/ 0 w 552450"/>
                            <a:gd name="connsiteY0" fmla="*/ 142081 h 365919"/>
                            <a:gd name="connsiteX1" fmla="*/ 271463 w 552450"/>
                            <a:gd name="connsiteY1" fmla="*/ 37306 h 365919"/>
                            <a:gd name="connsiteX2" fmla="*/ 552450 w 552450"/>
                            <a:gd name="connsiteY2" fmla="*/ 365919 h 365919"/>
                          </a:gdLst>
                          <a:ahLst/>
                          <a:cxnLst>
                            <a:cxn ang="0">
                              <a:pos x="connsiteX0" y="connsiteY0"/>
                            </a:cxn>
                            <a:cxn ang="0">
                              <a:pos x="connsiteX1" y="connsiteY1"/>
                            </a:cxn>
                            <a:cxn ang="0">
                              <a:pos x="connsiteX2" y="connsiteY2"/>
                            </a:cxn>
                          </a:cxnLst>
                          <a:rect l="l" t="t" r="r" b="b"/>
                          <a:pathLst>
                            <a:path w="552450" h="365919">
                              <a:moveTo>
                                <a:pt x="0" y="142081"/>
                              </a:moveTo>
                              <a:cubicBezTo>
                                <a:pt x="89694" y="71040"/>
                                <a:pt x="179388" y="0"/>
                                <a:pt x="271463" y="37306"/>
                              </a:cubicBezTo>
                              <a:cubicBezTo>
                                <a:pt x="363538" y="74612"/>
                                <a:pt x="474663" y="299244"/>
                                <a:pt x="552450" y="365919"/>
                              </a:cubicBezTo>
                            </a:path>
                          </a:pathLst>
                        </a:custGeom>
                        <a:ln cmpd="sng">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36" name="Freeform 135"/>
                        <a:cNvSpPr/>
                      </a:nvSpPr>
                      <a:spPr>
                        <a:xfrm>
                          <a:off x="2081213" y="5305425"/>
                          <a:ext cx="423862" cy="731044"/>
                        </a:xfrm>
                        <a:custGeom>
                          <a:avLst/>
                          <a:gdLst>
                            <a:gd name="connsiteX0" fmla="*/ 0 w 423862"/>
                            <a:gd name="connsiteY0" fmla="*/ 671513 h 731044"/>
                            <a:gd name="connsiteX1" fmla="*/ 328612 w 423862"/>
                            <a:gd name="connsiteY1" fmla="*/ 619125 h 731044"/>
                            <a:gd name="connsiteX2" fmla="*/ 423862 w 423862"/>
                            <a:gd name="connsiteY2" fmla="*/ 0 h 731044"/>
                          </a:gdLst>
                          <a:ahLst/>
                          <a:cxnLst>
                            <a:cxn ang="0">
                              <a:pos x="connsiteX0" y="connsiteY0"/>
                            </a:cxn>
                            <a:cxn ang="0">
                              <a:pos x="connsiteX1" y="connsiteY1"/>
                            </a:cxn>
                            <a:cxn ang="0">
                              <a:pos x="connsiteX2" y="connsiteY2"/>
                            </a:cxn>
                          </a:cxnLst>
                          <a:rect l="l" t="t" r="r" b="b"/>
                          <a:pathLst>
                            <a:path w="423862" h="731044">
                              <a:moveTo>
                                <a:pt x="0" y="671513"/>
                              </a:moveTo>
                              <a:cubicBezTo>
                                <a:pt x="128984" y="701278"/>
                                <a:pt x="257968" y="731044"/>
                                <a:pt x="328612" y="619125"/>
                              </a:cubicBezTo>
                              <a:cubicBezTo>
                                <a:pt x="399256" y="507206"/>
                                <a:pt x="411956" y="64294"/>
                                <a:pt x="423862" y="0"/>
                              </a:cubicBezTo>
                            </a:path>
                          </a:pathLst>
                        </a:custGeom>
                        <a:ln w="12700" cmpd="sng">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43" name="Freeform 142"/>
                        <a:cNvSpPr/>
                      </a:nvSpPr>
                      <a:spPr>
                        <a:xfrm>
                          <a:off x="4219575" y="4006850"/>
                          <a:ext cx="295275" cy="677863"/>
                        </a:xfrm>
                        <a:custGeom>
                          <a:avLst/>
                          <a:gdLst>
                            <a:gd name="connsiteX0" fmla="*/ 295275 w 295275"/>
                            <a:gd name="connsiteY0" fmla="*/ 50800 h 677863"/>
                            <a:gd name="connsiteX1" fmla="*/ 57150 w 295275"/>
                            <a:gd name="connsiteY1" fmla="*/ 60325 h 677863"/>
                            <a:gd name="connsiteX2" fmla="*/ 190500 w 295275"/>
                            <a:gd name="connsiteY2" fmla="*/ 412750 h 677863"/>
                            <a:gd name="connsiteX3" fmla="*/ 0 w 295275"/>
                            <a:gd name="connsiteY3" fmla="*/ 660400 h 677863"/>
                          </a:gdLst>
                          <a:ahLst/>
                          <a:cxnLst>
                            <a:cxn ang="0">
                              <a:pos x="connsiteX0" y="connsiteY0"/>
                            </a:cxn>
                            <a:cxn ang="0">
                              <a:pos x="connsiteX1" y="connsiteY1"/>
                            </a:cxn>
                            <a:cxn ang="0">
                              <a:pos x="connsiteX2" y="connsiteY2"/>
                            </a:cxn>
                            <a:cxn ang="0">
                              <a:pos x="connsiteX3" y="connsiteY3"/>
                            </a:cxn>
                          </a:cxnLst>
                          <a:rect l="l" t="t" r="r" b="b"/>
                          <a:pathLst>
                            <a:path w="295275" h="677863">
                              <a:moveTo>
                                <a:pt x="295275" y="50800"/>
                              </a:moveTo>
                              <a:cubicBezTo>
                                <a:pt x="184943" y="25400"/>
                                <a:pt x="74612" y="0"/>
                                <a:pt x="57150" y="60325"/>
                              </a:cubicBezTo>
                              <a:cubicBezTo>
                                <a:pt x="39688" y="120650"/>
                                <a:pt x="200025" y="312738"/>
                                <a:pt x="190500" y="412750"/>
                              </a:cubicBezTo>
                              <a:cubicBezTo>
                                <a:pt x="180975" y="512762"/>
                                <a:pt x="12700" y="677863"/>
                                <a:pt x="0" y="660400"/>
                              </a:cubicBezTo>
                            </a:path>
                          </a:pathLst>
                        </a:custGeom>
                        <a:ln w="12700">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44" name="TextBox 143"/>
                        <a:cNvSpPr txBox="1"/>
                      </a:nvSpPr>
                      <a:spPr>
                        <a:xfrm>
                          <a:off x="1723453" y="4664583"/>
                          <a:ext cx="948309"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a:t>
                            </a:r>
                            <a:r>
                              <a:rPr lang="en-US" sz="1400" baseline="-25000" dirty="0" smtClean="0"/>
                              <a:t>ur</a:t>
                            </a:r>
                            <a:endParaRPr lang="en-US" sz="1400" baseline="-25000" dirty="0"/>
                          </a:p>
                        </a:txBody>
                        <a:useSpRect/>
                      </a:txSp>
                    </a:sp>
                  </lc:lockedCanvas>
                </a:graphicData>
              </a:graphic>
            </wp:inline>
          </w:drawing>
        </w:r>
      </w:ins>
    </w:p>
    <w:p w:rsidR="00C9448E" w:rsidRDefault="009005B9" w:rsidP="00467302">
      <w:pPr>
        <w:pStyle w:val="Caption"/>
        <w:jc w:val="center"/>
        <w:rPr>
          <w:ins w:id="144" w:author="meuser" w:date="2010-06-05T16:19:00Z"/>
          <w:rFonts w:asciiTheme="majorHAnsi" w:hAnsiTheme="majorHAnsi" w:cstheme="majorHAnsi"/>
          <w:sz w:val="22"/>
          <w:szCs w:val="22"/>
        </w:rPr>
      </w:pPr>
      <w:ins w:id="145" w:author="meuser" w:date="2010-06-04T20:40:00Z">
        <w:r w:rsidRPr="009005B9">
          <w:rPr>
            <w:rFonts w:asciiTheme="majorHAnsi" w:hAnsiTheme="majorHAnsi" w:cstheme="majorHAnsi"/>
            <w:sz w:val="22"/>
            <w:szCs w:val="22"/>
            <w:rPrChange w:id="146" w:author="meuser" w:date="2010-06-05T09:18:00Z">
              <w:rPr>
                <w:b w:val="0"/>
                <w:bCs w:val="0"/>
                <w:color w:val="auto"/>
                <w:sz w:val="22"/>
                <w:szCs w:val="22"/>
              </w:rPr>
            </w:rPrChange>
          </w:rPr>
          <w:t xml:space="preserve">Figure </w:t>
        </w:r>
        <w:r w:rsidRPr="009005B9">
          <w:rPr>
            <w:rFonts w:asciiTheme="majorHAnsi" w:hAnsiTheme="majorHAnsi" w:cstheme="majorHAnsi"/>
            <w:sz w:val="22"/>
            <w:szCs w:val="22"/>
            <w:rPrChange w:id="147" w:author="meuser" w:date="2010-06-05T09:18:00Z">
              <w:rPr>
                <w:b w:val="0"/>
                <w:bCs w:val="0"/>
                <w:color w:val="auto"/>
                <w:sz w:val="22"/>
                <w:szCs w:val="22"/>
              </w:rPr>
            </w:rPrChange>
          </w:rPr>
          <w:fldChar w:fldCharType="begin"/>
        </w:r>
        <w:r w:rsidRPr="009005B9">
          <w:rPr>
            <w:rFonts w:asciiTheme="majorHAnsi" w:hAnsiTheme="majorHAnsi" w:cstheme="majorHAnsi"/>
            <w:sz w:val="22"/>
            <w:szCs w:val="22"/>
            <w:rPrChange w:id="148" w:author="meuser" w:date="2010-06-05T09:18:00Z">
              <w:rPr>
                <w:b w:val="0"/>
                <w:bCs w:val="0"/>
                <w:color w:val="auto"/>
                <w:sz w:val="22"/>
                <w:szCs w:val="22"/>
              </w:rPr>
            </w:rPrChange>
          </w:rPr>
          <w:instrText xml:space="preserve"> SEQ Figure \* ARABIC </w:instrText>
        </w:r>
      </w:ins>
      <w:r w:rsidRPr="009005B9">
        <w:rPr>
          <w:rFonts w:asciiTheme="majorHAnsi" w:hAnsiTheme="majorHAnsi" w:cstheme="majorHAnsi"/>
          <w:sz w:val="22"/>
          <w:szCs w:val="22"/>
          <w:rPrChange w:id="149" w:author="meuser" w:date="2010-06-05T09:18:00Z">
            <w:rPr>
              <w:b w:val="0"/>
              <w:bCs w:val="0"/>
              <w:color w:val="auto"/>
              <w:sz w:val="22"/>
              <w:szCs w:val="22"/>
            </w:rPr>
          </w:rPrChange>
        </w:rPr>
        <w:fldChar w:fldCharType="separate"/>
      </w:r>
      <w:ins w:id="150" w:author="meuser" w:date="2010-06-05T17:04:00Z">
        <w:r w:rsidR="00057B86">
          <w:rPr>
            <w:rFonts w:asciiTheme="majorHAnsi" w:hAnsiTheme="majorHAnsi" w:cstheme="majorHAnsi"/>
            <w:noProof/>
            <w:sz w:val="22"/>
            <w:szCs w:val="22"/>
          </w:rPr>
          <w:t>4</w:t>
        </w:r>
      </w:ins>
      <w:ins w:id="151" w:author="meuser" w:date="2010-06-04T20:40:00Z">
        <w:r w:rsidRPr="009005B9">
          <w:rPr>
            <w:rFonts w:asciiTheme="majorHAnsi" w:hAnsiTheme="majorHAnsi" w:cstheme="majorHAnsi"/>
            <w:sz w:val="22"/>
            <w:szCs w:val="22"/>
            <w:rPrChange w:id="152" w:author="meuser" w:date="2010-06-05T09:18:00Z">
              <w:rPr>
                <w:b w:val="0"/>
                <w:bCs w:val="0"/>
                <w:color w:val="auto"/>
                <w:sz w:val="22"/>
                <w:szCs w:val="22"/>
              </w:rPr>
            </w:rPrChange>
          </w:rPr>
          <w:fldChar w:fldCharType="end"/>
        </w:r>
        <w:r w:rsidRPr="009005B9">
          <w:rPr>
            <w:rFonts w:asciiTheme="majorHAnsi" w:hAnsiTheme="majorHAnsi" w:cstheme="majorHAnsi"/>
            <w:sz w:val="22"/>
            <w:szCs w:val="22"/>
            <w:rPrChange w:id="153" w:author="meuser" w:date="2010-06-05T09:18:00Z">
              <w:rPr>
                <w:b w:val="0"/>
                <w:bCs w:val="0"/>
                <w:color w:val="auto"/>
                <w:sz w:val="22"/>
                <w:szCs w:val="22"/>
              </w:rPr>
            </w:rPrChange>
          </w:rPr>
          <w:t>: Vehicle geometry</w:t>
        </w:r>
      </w:ins>
    </w:p>
    <w:p w:rsidR="001B13DB" w:rsidRDefault="001B13DB">
      <w:pPr>
        <w:rPr>
          <w:rPrChange w:id="154" w:author="meuser" w:date="2010-06-05T16:19:00Z">
            <w:rPr>
              <w:rFonts w:ascii="Arial" w:hAnsi="Arial" w:cs="Arial"/>
            </w:rPr>
          </w:rPrChange>
        </w:rPr>
        <w:pPrChange w:id="155" w:author="meuser" w:date="2010-06-05T16:19:00Z">
          <w:pPr>
            <w:pStyle w:val="Caption"/>
            <w:jc w:val="center"/>
          </w:pPr>
        </w:pPrChange>
      </w:pPr>
    </w:p>
    <w:p w:rsidR="009007AA" w:rsidRDefault="00F86E10" w:rsidP="00E502CD">
      <w:pPr>
        <w:spacing w:line="480" w:lineRule="auto"/>
        <w:ind w:firstLine="720"/>
        <w:contextualSpacing/>
        <w:rPr>
          <w:rFonts w:ascii="Arial" w:hAnsi="Arial" w:cs="Arial"/>
        </w:rPr>
      </w:pPr>
      <w:r>
        <w:rPr>
          <w:rFonts w:ascii="Arial" w:hAnsi="Arial" w:cs="Arial"/>
        </w:rPr>
        <w:t>Now that the equation of motion of the chassis coordinate system has been defined, the equations of motion of the sprung and unsprung masses</w:t>
      </w:r>
      <w:r w:rsidR="00CC33BA">
        <w:rPr>
          <w:rFonts w:ascii="Arial" w:hAnsi="Arial" w:cs="Arial"/>
        </w:rPr>
        <w:t xml:space="preserve"> can be considered</w:t>
      </w:r>
      <w:r>
        <w:rPr>
          <w:rFonts w:ascii="Arial" w:hAnsi="Arial" w:cs="Arial"/>
        </w:rPr>
        <w:t>.</w:t>
      </w:r>
      <w:ins w:id="156" w:author="meuser" w:date="2010-06-04T20:31:00Z">
        <w:r w:rsidR="00C9448E">
          <w:rPr>
            <w:rFonts w:ascii="Arial" w:hAnsi="Arial" w:cs="Arial"/>
          </w:rPr>
          <w:t xml:space="preserve"> The location of the sprung and unsprung masses are displayed in Figure 4.</w:t>
        </w:r>
      </w:ins>
      <w:r>
        <w:rPr>
          <w:rFonts w:ascii="Arial" w:hAnsi="Arial" w:cs="Arial"/>
        </w:rPr>
        <w:t xml:space="preserve"> The </w:t>
      </w:r>
      <w:r w:rsidR="008E7F54">
        <w:rPr>
          <w:rFonts w:ascii="Arial" w:hAnsi="Arial" w:cs="Arial"/>
        </w:rPr>
        <w:t>position</w:t>
      </w:r>
      <w:r>
        <w:rPr>
          <w:rFonts w:ascii="Arial" w:hAnsi="Arial" w:cs="Arial"/>
        </w:rPr>
        <w:t xml:space="preserve"> </w:t>
      </w:r>
      <w:r w:rsidR="008E7F54">
        <w:rPr>
          <w:rFonts w:ascii="Arial" w:hAnsi="Arial" w:cs="Arial"/>
        </w:rPr>
        <w:t>of the front unsprung mass can be determined from</w:t>
      </w:r>
      <w:r>
        <w:rPr>
          <w:rFonts w:ascii="Arial" w:hAnsi="Arial" w:cs="Arial"/>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E7F54" w:rsidTr="00F2021F">
        <w:tc>
          <w:tcPr>
            <w:tcW w:w="750" w:type="pct"/>
          </w:tcPr>
          <w:p w:rsidR="008E7F54" w:rsidRDefault="008E7F54" w:rsidP="00F2021F">
            <w:pPr>
              <w:spacing w:line="480" w:lineRule="auto"/>
              <w:contextualSpacing/>
              <w:rPr>
                <w:rFonts w:ascii="Arial" w:hAnsi="Arial" w:cs="Arial"/>
              </w:rPr>
            </w:pPr>
          </w:p>
        </w:tc>
        <w:tc>
          <w:tcPr>
            <w:tcW w:w="3500" w:type="pct"/>
          </w:tcPr>
          <w:p w:rsidR="008E7F54" w:rsidRPr="007941F0" w:rsidRDefault="009005B9" w:rsidP="008E7F54">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uf</m:t>
                    </m:r>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o</m:t>
                    </m:r>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uf</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57" w:author="meuser" w:date="2010-06-04T20:27:00Z">
                <w:pPr>
                  <w:pStyle w:val="ListParagraph"/>
                  <w:numPr>
                    <w:ilvl w:val="1"/>
                    <w:numId w:val="10"/>
                  </w:numPr>
                  <w:spacing w:line="480" w:lineRule="auto"/>
                  <w:ind w:hanging="360"/>
                </w:pPr>
              </w:pPrChange>
            </w:pPr>
            <w:bookmarkStart w:id="158" w:name="R_uf"/>
            <w:bookmarkEnd w:id="158"/>
          </w:p>
        </w:tc>
      </w:tr>
    </w:tbl>
    <w:p w:rsidR="008E7F54" w:rsidRDefault="00971858" w:rsidP="00510E3A">
      <w:pPr>
        <w:spacing w:line="480" w:lineRule="auto"/>
        <w:contextualSpacing/>
        <w:rPr>
          <w:rFonts w:ascii="Arial" w:hAnsi="Arial" w:cs="Arial"/>
        </w:rPr>
      </w:pPr>
      <w:r>
        <w:rPr>
          <w:rFonts w:ascii="Arial" w:hAnsi="Arial" w:cs="Arial"/>
        </w:rPr>
        <w:t xml:space="preserve">where </w:t>
      </w:r>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uf</m:t>
            </m:r>
          </m:sub>
        </m:sSub>
      </m:oMath>
      <w:r>
        <w:rPr>
          <w:rFonts w:ascii="Arial" w:hAnsi="Arial" w:cs="Arial"/>
        </w:rPr>
        <w:t xml:space="preserve"> is the radius in the chassis frame. </w:t>
      </w:r>
      <w:r w:rsidR="0028557C">
        <w:rPr>
          <w:rFonts w:ascii="Arial" w:hAnsi="Arial" w:cs="Arial"/>
        </w:rPr>
        <w:t>F</w:t>
      </w:r>
      <w:r w:rsidR="008E7F54">
        <w:rPr>
          <w:rFonts w:ascii="Arial" w:hAnsi="Arial" w:cs="Arial"/>
        </w:rPr>
        <w:t xml:space="preserve">rom </w:t>
      </w:r>
      <w:r w:rsidR="0028557C">
        <w:rPr>
          <w:rFonts w:ascii="Arial" w:hAnsi="Arial" w:cs="Arial"/>
        </w:rPr>
        <w:t>the position of the front unsprung mass in the chassis coordinate system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E7F54" w:rsidTr="00F2021F">
        <w:tc>
          <w:tcPr>
            <w:tcW w:w="750" w:type="pct"/>
          </w:tcPr>
          <w:p w:rsidR="008E7F54" w:rsidRDefault="008E7F54" w:rsidP="00F2021F">
            <w:pPr>
              <w:spacing w:line="480" w:lineRule="auto"/>
              <w:contextualSpacing/>
              <w:rPr>
                <w:rFonts w:ascii="Arial" w:hAnsi="Arial" w:cs="Arial"/>
              </w:rPr>
            </w:pPr>
          </w:p>
        </w:tc>
        <w:tc>
          <w:tcPr>
            <w:tcW w:w="3500" w:type="pct"/>
          </w:tcPr>
          <w:p w:rsidR="008E7F54" w:rsidRPr="008E7F54" w:rsidRDefault="009005B9" w:rsidP="008E7F54">
            <w:pPr>
              <w:spacing w:line="480" w:lineRule="auto"/>
              <w:contextualSpacing/>
              <w:rPr>
                <w:rFonts w:ascii="Arial" w:hAnsi="Arial" w:cs="Arial"/>
                <w:b/>
              </w:rPr>
            </w:pPr>
            <m:oMathPara>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uf</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f</m:t>
                    </m:r>
                  </m:sub>
                </m:sSub>
                <m:r>
                  <m:rPr>
                    <m:sty m:val="bi"/>
                  </m:rPr>
                  <w:rPr>
                    <w:rFonts w:ascii="Cambria Math" w:hAnsi="Cambria Math" w:cs="Arial"/>
                  </w:rPr>
                  <m:t>i</m:t>
                </m:r>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uf</m:t>
                    </m:r>
                  </m:sub>
                </m:sSub>
                <m:r>
                  <m:rPr>
                    <m:sty m:val="bi"/>
                  </m:rPr>
                  <w:rPr>
                    <w:rFonts w:ascii="Cambria Math" w:hAnsi="Cambria Math" w:cs="Arial"/>
                  </w:rPr>
                  <m:t>k</m:t>
                </m:r>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59" w:author="meuser" w:date="2010-06-04T20:27:00Z">
                <w:pPr>
                  <w:pStyle w:val="ListParagraph"/>
                  <w:numPr>
                    <w:ilvl w:val="1"/>
                    <w:numId w:val="10"/>
                  </w:numPr>
                  <w:spacing w:line="480" w:lineRule="auto"/>
                  <w:ind w:hanging="360"/>
                </w:pPr>
              </w:pPrChange>
            </w:pPr>
            <w:bookmarkStart w:id="160" w:name="r_uf_chassis"/>
            <w:bookmarkEnd w:id="160"/>
          </w:p>
        </w:tc>
      </w:tr>
    </w:tbl>
    <w:p w:rsidR="008E7F54" w:rsidRDefault="00971858" w:rsidP="00510E3A">
      <w:pPr>
        <w:spacing w:line="480" w:lineRule="auto"/>
        <w:contextualSpacing/>
        <w:rPr>
          <w:rFonts w:ascii="Arial" w:hAnsi="Arial" w:cs="Arial"/>
        </w:rPr>
      </w:pPr>
      <w:r>
        <w:rPr>
          <w:rFonts w:ascii="Arial" w:hAnsi="Arial" w:cs="Arial"/>
        </w:rPr>
        <w:lastRenderedPageBreak/>
        <w:t xml:space="preserve">where </w:t>
      </w:r>
      <m:oMath>
        <m:sSub>
          <m:sSubPr>
            <m:ctrlPr>
              <w:rPr>
                <w:rFonts w:ascii="Cambria Math" w:hAnsi="Cambria Math" w:cs="Arial"/>
                <w:i/>
              </w:rPr>
            </m:ctrlPr>
          </m:sSubPr>
          <m:e>
            <m:r>
              <w:rPr>
                <w:rFonts w:ascii="Cambria Math" w:hAnsi="Cambria Math" w:cs="Arial"/>
              </w:rPr>
              <m:t>l</m:t>
            </m:r>
          </m:e>
          <m:sub>
            <m:r>
              <w:rPr>
                <w:rFonts w:ascii="Cambria Math" w:hAnsi="Cambria Math" w:cs="Arial"/>
              </w:rPr>
              <m:t>f</m:t>
            </m:r>
          </m:sub>
        </m:sSub>
      </m:oMath>
      <w:r>
        <w:rPr>
          <w:rFonts w:ascii="Arial" w:hAnsi="Arial" w:cs="Arial"/>
        </w:rPr>
        <w:t xml:space="preserve"> is the longitudinal distance between the center of the front tire and the vehicle center of mass, and </w:t>
      </w:r>
      <m:oMath>
        <m:sSub>
          <m:sSubPr>
            <m:ctrlPr>
              <w:rPr>
                <w:rFonts w:ascii="Cambria Math" w:hAnsi="Cambria Math" w:cs="Arial"/>
                <w:i/>
              </w:rPr>
            </m:ctrlPr>
          </m:sSubPr>
          <m:e>
            <m:r>
              <w:rPr>
                <w:rFonts w:ascii="Cambria Math" w:hAnsi="Cambria Math" w:cs="Arial"/>
              </w:rPr>
              <m:t>h</m:t>
            </m:r>
          </m:e>
          <m:sub>
            <m:r>
              <w:rPr>
                <w:rFonts w:ascii="Cambria Math" w:hAnsi="Cambria Math" w:cs="Arial"/>
              </w:rPr>
              <m:t>uf</m:t>
            </m:r>
          </m:sub>
        </m:sSub>
      </m:oMath>
      <w:r>
        <w:rPr>
          <w:rFonts w:ascii="Arial" w:hAnsi="Arial" w:cs="Arial"/>
        </w:rPr>
        <w:t xml:space="preserve"> is the height, typically equal to the rolling radius. </w:t>
      </w:r>
      <w:r w:rsidR="0028557C">
        <w:rPr>
          <w:rFonts w:ascii="Arial" w:hAnsi="Arial" w:cs="Arial"/>
        </w:rPr>
        <w:t xml:space="preserve">Now the time derivative of equation </w:t>
      </w:r>
      <w:r w:rsidR="009005B9">
        <w:rPr>
          <w:rFonts w:ascii="Arial" w:hAnsi="Arial" w:cs="Arial"/>
        </w:rPr>
        <w:fldChar w:fldCharType="begin"/>
      </w:r>
      <w:r w:rsidR="0028557C">
        <w:rPr>
          <w:rFonts w:ascii="Arial" w:hAnsi="Arial" w:cs="Arial"/>
        </w:rPr>
        <w:instrText xml:space="preserve"> REF R_uf \w </w:instrText>
      </w:r>
      <w:r w:rsidR="009005B9">
        <w:rPr>
          <w:rFonts w:ascii="Arial" w:hAnsi="Arial" w:cs="Arial"/>
        </w:rPr>
        <w:fldChar w:fldCharType="separate"/>
      </w:r>
      <w:r w:rsidR="00057B86">
        <w:rPr>
          <w:rFonts w:ascii="Arial" w:hAnsi="Arial" w:cs="Arial"/>
        </w:rPr>
        <w:t>(3.11)</w:t>
      </w:r>
      <w:r w:rsidR="009005B9">
        <w:rPr>
          <w:rFonts w:ascii="Arial" w:hAnsi="Arial" w:cs="Arial"/>
        </w:rPr>
        <w:fldChar w:fldCharType="end"/>
      </w:r>
      <w:r w:rsidR="0028557C">
        <w:rPr>
          <w:rFonts w:ascii="Arial" w:hAnsi="Arial" w:cs="Arial"/>
        </w:rPr>
        <w:t xml:space="preserve"> </w:t>
      </w:r>
      <w:r w:rsidR="00A37CBF">
        <w:rPr>
          <w:rFonts w:ascii="Arial" w:hAnsi="Arial" w:cs="Arial"/>
        </w:rPr>
        <w:t xml:space="preserve">can be taken </w:t>
      </w:r>
      <w:r w:rsidR="0028557C">
        <w:rPr>
          <w:rFonts w:ascii="Arial" w:hAnsi="Arial" w:cs="Arial"/>
        </w:rPr>
        <w:t>to get the front unsprung mass velocity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28557C" w:rsidTr="00F2021F">
        <w:tc>
          <w:tcPr>
            <w:tcW w:w="750" w:type="pct"/>
          </w:tcPr>
          <w:p w:rsidR="0028557C" w:rsidRDefault="0028557C" w:rsidP="00F2021F">
            <w:pPr>
              <w:spacing w:line="480" w:lineRule="auto"/>
              <w:contextualSpacing/>
              <w:rPr>
                <w:rFonts w:ascii="Arial" w:hAnsi="Arial" w:cs="Arial"/>
              </w:rPr>
            </w:pPr>
          </w:p>
        </w:tc>
        <w:tc>
          <w:tcPr>
            <w:tcW w:w="3500" w:type="pct"/>
          </w:tcPr>
          <w:p w:rsidR="0028557C" w:rsidRPr="007941F0" w:rsidRDefault="009005B9" w:rsidP="0028557C">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uf</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d</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uf</m:t>
                        </m:r>
                      </m:sub>
                    </m:sSub>
                  </m:num>
                  <m:den>
                    <m:r>
                      <w:rPr>
                        <w:rFonts w:ascii="Cambria Math" w:hAnsi="Cambria Math" w:cstheme="majorHAnsi"/>
                      </w:rPr>
                      <m:t>dt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o</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uf</m:t>
                        </m:r>
                      </m:sub>
                    </m:sSub>
                  </m:num>
                  <m:den>
                    <m:r>
                      <w:rPr>
                        <w:rFonts w:ascii="Cambria Math" w:hAnsi="Cambria Math" w:cstheme="majorHAnsi"/>
                      </w:rPr>
                      <m:t>∂t</m:t>
                    </m:r>
                  </m:den>
                </m:f>
                <m:r>
                  <w:rPr>
                    <w:rFonts w:ascii="Cambria Math" w:hAnsiTheme="majorHAnsi" w:cstheme="majorHAnsi"/>
                  </w:rPr>
                  <m:t>+</m:t>
                </m:r>
                <m:sSub>
                  <m:sSubPr>
                    <m:ctrlPr>
                      <w:rPr>
                        <w:rFonts w:ascii="Cambria Math" w:hAnsiTheme="majorHAnsi" w:cstheme="majorHAnsi"/>
                        <w:i/>
                      </w:rPr>
                    </m:ctrlPr>
                  </m:sSubPr>
                  <m:e>
                    <m:r>
                      <m:rPr>
                        <m:sty m:val="bi"/>
                      </m:rPr>
                      <w:rPr>
                        <w:rFonts w:asciiTheme="majorHAnsi" w:hAnsiTheme="majorHAnsi" w:cstheme="majorHAnsi"/>
                      </w:rPr>
                      <m:t>Ω</m:t>
                    </m:r>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uf</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61" w:author="meuser" w:date="2010-06-04T20:27:00Z">
                <w:pPr>
                  <w:pStyle w:val="ListParagraph"/>
                  <w:numPr>
                    <w:ilvl w:val="1"/>
                    <w:numId w:val="10"/>
                  </w:numPr>
                  <w:spacing w:line="480" w:lineRule="auto"/>
                  <w:ind w:hanging="360"/>
                </w:pPr>
              </w:pPrChange>
            </w:pPr>
            <w:bookmarkStart w:id="162" w:name="V_uf"/>
            <w:bookmarkEnd w:id="162"/>
          </w:p>
        </w:tc>
      </w:tr>
    </w:tbl>
    <w:p w:rsidR="0028557C" w:rsidRDefault="00971858" w:rsidP="00510E3A">
      <w:pPr>
        <w:spacing w:line="480" w:lineRule="auto"/>
        <w:contextualSpacing/>
        <w:rPr>
          <w:rFonts w:ascii="Arial" w:hAnsi="Arial" w:cs="Arial"/>
        </w:rPr>
      </w:pPr>
      <w:r>
        <w:rPr>
          <w:rFonts w:ascii="Arial" w:hAnsi="Arial" w:cs="Arial"/>
        </w:rPr>
        <w:t>and b</w:t>
      </w:r>
      <w:r w:rsidR="0028557C">
        <w:rPr>
          <w:rFonts w:ascii="Arial" w:hAnsi="Arial" w:cs="Arial"/>
        </w:rPr>
        <w:t xml:space="preserve">y inserting equations </w:t>
      </w:r>
      <w:r w:rsidR="009005B9">
        <w:rPr>
          <w:rFonts w:ascii="Arial" w:hAnsi="Arial" w:cs="Arial"/>
        </w:rPr>
        <w:fldChar w:fldCharType="begin"/>
      </w:r>
      <w:r w:rsidR="0028557C">
        <w:rPr>
          <w:rFonts w:ascii="Arial" w:hAnsi="Arial" w:cs="Arial"/>
        </w:rPr>
        <w:instrText xml:space="preserve"> REF V_origin_simp \w </w:instrText>
      </w:r>
      <w:r w:rsidR="009005B9">
        <w:rPr>
          <w:rFonts w:ascii="Arial" w:hAnsi="Arial" w:cs="Arial"/>
        </w:rPr>
        <w:fldChar w:fldCharType="separate"/>
      </w:r>
      <w:r w:rsidR="00057B86">
        <w:rPr>
          <w:rFonts w:ascii="Arial" w:hAnsi="Arial" w:cs="Arial"/>
        </w:rPr>
        <w:t>(3.6)</w:t>
      </w:r>
      <w:r w:rsidR="009005B9">
        <w:rPr>
          <w:rFonts w:ascii="Arial" w:hAnsi="Arial" w:cs="Arial"/>
        </w:rPr>
        <w:fldChar w:fldCharType="end"/>
      </w:r>
      <w:r w:rsidR="0028557C">
        <w:rPr>
          <w:rFonts w:ascii="Arial" w:hAnsi="Arial" w:cs="Arial"/>
        </w:rPr>
        <w:t xml:space="preserve">, </w:t>
      </w:r>
      <w:r w:rsidR="009005B9">
        <w:rPr>
          <w:rFonts w:ascii="Arial" w:hAnsi="Arial" w:cs="Arial"/>
        </w:rPr>
        <w:fldChar w:fldCharType="begin"/>
      </w:r>
      <w:r w:rsidR="0028557C">
        <w:rPr>
          <w:rFonts w:ascii="Arial" w:hAnsi="Arial" w:cs="Arial"/>
        </w:rPr>
        <w:instrText xml:space="preserve"> REF Om_chassis \w </w:instrText>
      </w:r>
      <w:r w:rsidR="009005B9">
        <w:rPr>
          <w:rFonts w:ascii="Arial" w:hAnsi="Arial" w:cs="Arial"/>
        </w:rPr>
        <w:fldChar w:fldCharType="separate"/>
      </w:r>
      <w:ins w:id="163" w:author="meuser" w:date="2010-06-05T17:04:00Z">
        <w:r w:rsidR="00057B86">
          <w:rPr>
            <w:rFonts w:ascii="Arial" w:hAnsi="Arial" w:cs="Arial"/>
            <w:b/>
            <w:bCs/>
          </w:rPr>
          <w:t>Error! Reference source not found.</w:t>
        </w:r>
      </w:ins>
      <w:del w:id="164" w:author="meuser" w:date="2010-06-05T17:04:00Z">
        <w:r w:rsidR="00515A18" w:rsidDel="00057B86">
          <w:rPr>
            <w:rFonts w:ascii="Arial" w:hAnsi="Arial" w:cs="Arial"/>
          </w:rPr>
          <w:delText>(3.9)</w:delText>
        </w:r>
      </w:del>
      <w:r w:rsidR="009005B9">
        <w:rPr>
          <w:rFonts w:ascii="Arial" w:hAnsi="Arial" w:cs="Arial"/>
        </w:rPr>
        <w:fldChar w:fldCharType="end"/>
      </w:r>
      <w:r w:rsidR="0028557C">
        <w:rPr>
          <w:rFonts w:ascii="Arial" w:hAnsi="Arial" w:cs="Arial"/>
        </w:rPr>
        <w:t xml:space="preserve">, and </w:t>
      </w:r>
      <w:r w:rsidR="009005B9">
        <w:rPr>
          <w:rFonts w:ascii="Arial" w:hAnsi="Arial" w:cs="Arial"/>
        </w:rPr>
        <w:fldChar w:fldCharType="begin"/>
      </w:r>
      <w:r w:rsidR="0028557C">
        <w:rPr>
          <w:rFonts w:ascii="Arial" w:hAnsi="Arial" w:cs="Arial"/>
        </w:rPr>
        <w:instrText xml:space="preserve"> REF r_uf_chassis \w </w:instrText>
      </w:r>
      <w:r w:rsidR="009005B9">
        <w:rPr>
          <w:rFonts w:ascii="Arial" w:hAnsi="Arial" w:cs="Arial"/>
        </w:rPr>
        <w:fldChar w:fldCharType="separate"/>
      </w:r>
      <w:r w:rsidR="00057B86">
        <w:rPr>
          <w:rFonts w:ascii="Arial" w:hAnsi="Arial" w:cs="Arial"/>
        </w:rPr>
        <w:t>(3.12)</w:t>
      </w:r>
      <w:r w:rsidR="009005B9">
        <w:rPr>
          <w:rFonts w:ascii="Arial" w:hAnsi="Arial" w:cs="Arial"/>
        </w:rPr>
        <w:fldChar w:fldCharType="end"/>
      </w:r>
      <w:r w:rsidR="0028557C">
        <w:rPr>
          <w:rFonts w:ascii="Arial" w:hAnsi="Arial" w:cs="Arial"/>
        </w:rPr>
        <w:t xml:space="preserve"> </w:t>
      </w:r>
      <w:r w:rsidR="00A37CBF">
        <w:rPr>
          <w:rFonts w:ascii="Arial" w:hAnsi="Arial" w:cs="Arial"/>
        </w:rPr>
        <w:t>it is</w:t>
      </w:r>
      <w:r w:rsidR="0028557C">
        <w:rPr>
          <w:rFonts w:ascii="Arial" w:hAnsi="Arial" w:cs="Arial"/>
        </w:rPr>
        <w:t xml:space="preserve"> show</w:t>
      </w:r>
      <w:r w:rsidR="00A37CBF">
        <w:rPr>
          <w:rFonts w:ascii="Arial" w:hAnsi="Arial" w:cs="Arial"/>
        </w:rPr>
        <w:t>n</w:t>
      </w:r>
      <w:r w:rsidR="0028557C">
        <w:rPr>
          <w:rFonts w:ascii="Arial" w:hAnsi="Arial" w:cs="Arial"/>
        </w:rPr>
        <w:t xml:space="preserve"> that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28557C" w:rsidTr="00F2021F">
        <w:tc>
          <w:tcPr>
            <w:tcW w:w="750" w:type="pct"/>
          </w:tcPr>
          <w:p w:rsidR="0028557C" w:rsidRDefault="0028557C" w:rsidP="00F2021F">
            <w:pPr>
              <w:spacing w:line="480" w:lineRule="auto"/>
              <w:contextualSpacing/>
              <w:rPr>
                <w:rFonts w:ascii="Arial" w:hAnsi="Arial" w:cs="Arial"/>
              </w:rPr>
            </w:pPr>
          </w:p>
        </w:tc>
        <w:tc>
          <w:tcPr>
            <w:tcW w:w="3500" w:type="pct"/>
          </w:tcPr>
          <w:p w:rsidR="0028557C" w:rsidRPr="00F2021F" w:rsidRDefault="009005B9" w:rsidP="0028557C">
            <w:pPr>
              <w:spacing w:line="480" w:lineRule="auto"/>
              <w:contextualSpacing/>
              <w:rPr>
                <w:rFonts w:ascii="Arial" w:hAnsi="Arial" w:cs="Arial"/>
                <w:b/>
              </w:rPr>
            </w:pPr>
            <m:oMathPara>
              <m:oMath>
                <m:sSub>
                  <m:sSubPr>
                    <m:ctrlPr>
                      <w:rPr>
                        <w:rFonts w:ascii="Cambria Math" w:hAnsi="Cambria Math" w:cs="Arial"/>
                        <w:i/>
                      </w:rPr>
                    </m:ctrlPr>
                  </m:sSubPr>
                  <m:e>
                    <m:r>
                      <m:rPr>
                        <m:sty m:val="bi"/>
                      </m:rPr>
                      <w:rPr>
                        <w:rFonts w:ascii="Cambria Math" w:hAnsi="Cambria Math" w:cs="Arial"/>
                      </w:rPr>
                      <m:t>V</m:t>
                    </m:r>
                  </m:e>
                  <m:sub>
                    <m:r>
                      <w:rPr>
                        <w:rFonts w:ascii="Cambria Math" w:hAnsi="Cambria Math" w:cs="Arial"/>
                      </w:rPr>
                      <m:t>uf</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o</m:t>
                    </m:r>
                    <m:r>
                      <w:rPr>
                        <w:rFonts w:ascii="Cambria Math" w:hAnsi="Cambria Math" w:cs="Arial"/>
                      </w:rPr>
                      <m:t>x</m:t>
                    </m:r>
                  </m:sub>
                </m:sSub>
                <m:r>
                  <m:rPr>
                    <m:sty m:val="bi"/>
                  </m:rPr>
                  <w:rPr>
                    <w:rFonts w:ascii="Cambria Math" w:hAnsi="Cambria Math" w:cs="Arial"/>
                  </w:rPr>
                  <m:t>i</m:t>
                </m:r>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f</m:t>
                        </m:r>
                      </m:sub>
                    </m:sSub>
                    <m:acc>
                      <m:accPr>
                        <m:chr m:val="̇"/>
                        <m:ctrlPr>
                          <w:rPr>
                            <w:rFonts w:ascii="Cambria Math" w:hAnsi="Cambria Math" w:cs="Arial"/>
                            <w:i/>
                          </w:rPr>
                        </m:ctrlPr>
                      </m:accPr>
                      <m:e>
                        <m:r>
                          <w:rPr>
                            <w:rFonts w:ascii="Cambria Math" w:hAnsi="Cambria Math" w:cs="Arial"/>
                          </w:rPr>
                          <m:t>ψ</m:t>
                        </m:r>
                      </m:e>
                    </m:acc>
                  </m:e>
                </m:d>
                <m:r>
                  <m:rPr>
                    <m:sty m:val="bi"/>
                  </m:rPr>
                  <w:rPr>
                    <w:rFonts w:ascii="Cambria Math" w:hAnsi="Cambria Math" w:cs="Arial"/>
                  </w:rPr>
                  <m:t>j</m:t>
                </m:r>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65" w:author="meuser" w:date="2010-06-04T20:27:00Z">
                <w:pPr>
                  <w:pStyle w:val="ListParagraph"/>
                  <w:numPr>
                    <w:ilvl w:val="1"/>
                    <w:numId w:val="10"/>
                  </w:numPr>
                  <w:spacing w:line="480" w:lineRule="auto"/>
                  <w:ind w:hanging="360"/>
                </w:pPr>
              </w:pPrChange>
            </w:pPr>
          </w:p>
        </w:tc>
      </w:tr>
    </w:tbl>
    <w:p w:rsidR="0028557C" w:rsidRDefault="00971858" w:rsidP="00510E3A">
      <w:pPr>
        <w:spacing w:line="480" w:lineRule="auto"/>
        <w:contextualSpacing/>
        <w:rPr>
          <w:rFonts w:ascii="Arial" w:hAnsi="Arial" w:cs="Arial"/>
        </w:rPr>
      </w:pPr>
      <w:r>
        <w:rPr>
          <w:rFonts w:ascii="Arial" w:hAnsi="Arial" w:cs="Arial"/>
        </w:rPr>
        <w:t xml:space="preserve">in the chassis frame of reference. </w:t>
      </w:r>
      <w:r w:rsidR="00A37CBF">
        <w:rPr>
          <w:rFonts w:ascii="Arial" w:hAnsi="Arial" w:cs="Arial"/>
        </w:rPr>
        <w:t>T</w:t>
      </w:r>
      <w:r w:rsidR="005C6722">
        <w:rPr>
          <w:rFonts w:ascii="Arial" w:hAnsi="Arial" w:cs="Arial"/>
        </w:rPr>
        <w:t xml:space="preserve">he acceleration of the front unsprung mass </w:t>
      </w:r>
      <w:r w:rsidR="00A37CBF">
        <w:rPr>
          <w:rFonts w:ascii="Arial" w:hAnsi="Arial" w:cs="Arial"/>
        </w:rPr>
        <w:t xml:space="preserve">is derived </w:t>
      </w:r>
      <w:r w:rsidR="005C6722">
        <w:rPr>
          <w:rFonts w:ascii="Arial" w:hAnsi="Arial" w:cs="Arial"/>
        </w:rPr>
        <w:t>by taking the time derivative of the equation above to show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5C6722" w:rsidTr="00F2021F">
        <w:tc>
          <w:tcPr>
            <w:tcW w:w="750" w:type="pct"/>
          </w:tcPr>
          <w:p w:rsidR="005C6722" w:rsidRDefault="005C6722" w:rsidP="00F2021F">
            <w:pPr>
              <w:spacing w:line="480" w:lineRule="auto"/>
              <w:contextualSpacing/>
              <w:rPr>
                <w:rFonts w:ascii="Arial" w:hAnsi="Arial" w:cs="Arial"/>
              </w:rPr>
            </w:pPr>
          </w:p>
        </w:tc>
        <w:tc>
          <w:tcPr>
            <w:tcW w:w="3500" w:type="pct"/>
          </w:tcPr>
          <w:p w:rsidR="005C6722" w:rsidRPr="007941F0" w:rsidRDefault="009005B9" w:rsidP="005C6722">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uf</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d</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uf</m:t>
                        </m:r>
                      </m:sub>
                    </m:sSub>
                  </m:num>
                  <m:den>
                    <m:r>
                      <w:rPr>
                        <w:rFonts w:ascii="Cambria Math" w:hAnsi="Cambria Math" w:cstheme="majorHAnsi"/>
                      </w:rPr>
                      <m:t>dt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o</m:t>
                    </m:r>
                  </m:sub>
                </m:sSub>
                <m:r>
                  <w:rPr>
                    <w:rFonts w:ascii="Cambria Math" w:hAnsiTheme="majorHAnsi" w:cstheme="majorHAnsi"/>
                  </w:rPr>
                  <m:t>+</m:t>
                </m:r>
                <m:sSub>
                  <m:sSubPr>
                    <m:ctrlPr>
                      <w:rPr>
                        <w:rFonts w:ascii="Cambria Math" w:hAnsiTheme="majorHAnsi" w:cstheme="majorHAnsi"/>
                        <w:i/>
                      </w:rPr>
                    </m:ctrlPr>
                  </m:sSubPr>
                  <m:e>
                    <m:acc>
                      <m:accPr>
                        <m:chr m:val="̇"/>
                        <m:ctrlPr>
                          <w:rPr>
                            <w:rFonts w:ascii="Cambria Math" w:hAnsiTheme="majorHAnsi" w:cstheme="majorHAnsi"/>
                            <w:b/>
                            <w:i/>
                          </w:rPr>
                        </m:ctrlPr>
                      </m:accPr>
                      <m:e>
                        <m:r>
                          <m:rPr>
                            <m:sty m:val="bi"/>
                          </m:rPr>
                          <w:rPr>
                            <w:rFonts w:ascii="Cambria Math" w:hAnsiTheme="majorHAnsi" w:cstheme="majorHAnsi"/>
                          </w:rPr>
                          <m:t>Ω</m:t>
                        </m:r>
                      </m:e>
                    </m:acc>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uf</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Cambria Math" w:cstheme="majorHAnsi"/>
                  </w:rPr>
                  <m:t>×</m:t>
                </m:r>
                <m:d>
                  <m:dPr>
                    <m:ctrlPr>
                      <w:rPr>
                        <w:rFonts w:ascii="Cambria Math" w:hAnsiTheme="majorHAnsi" w:cstheme="majorHAnsi"/>
                        <w:i/>
                      </w:rPr>
                    </m:ctrlPr>
                  </m:dPr>
                  <m:e>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uf</m:t>
                        </m:r>
                      </m:sub>
                    </m:sSub>
                  </m:e>
                </m:d>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66" w:author="meuser" w:date="2010-06-04T20:27:00Z">
                <w:pPr>
                  <w:pStyle w:val="ListParagraph"/>
                  <w:numPr>
                    <w:ilvl w:val="1"/>
                    <w:numId w:val="10"/>
                  </w:numPr>
                  <w:spacing w:line="480" w:lineRule="auto"/>
                  <w:ind w:hanging="360"/>
                </w:pPr>
              </w:pPrChange>
            </w:pPr>
          </w:p>
        </w:tc>
      </w:tr>
    </w:tbl>
    <w:p w:rsidR="00F2021F" w:rsidRDefault="001A1AD9" w:rsidP="00510E3A">
      <w:pPr>
        <w:spacing w:line="480" w:lineRule="auto"/>
        <w:contextualSpacing/>
        <w:rPr>
          <w:rFonts w:ascii="Arial" w:hAnsi="Arial" w:cs="Arial"/>
        </w:rPr>
      </w:pPr>
      <w:r>
        <w:rPr>
          <w:rFonts w:ascii="Arial" w:hAnsi="Arial" w:cs="Arial"/>
        </w:rPr>
        <w:t>and by</w:t>
      </w:r>
      <w:r w:rsidR="00F2021F">
        <w:rPr>
          <w:rFonts w:ascii="Arial" w:hAnsi="Arial" w:cs="Arial"/>
        </w:rPr>
        <w:t xml:space="preserve"> insert</w:t>
      </w:r>
      <w:r>
        <w:rPr>
          <w:rFonts w:ascii="Arial" w:hAnsi="Arial" w:cs="Arial"/>
        </w:rPr>
        <w:t>ing</w:t>
      </w:r>
      <w:r w:rsidR="00F2021F">
        <w:rPr>
          <w:rFonts w:ascii="Arial" w:hAnsi="Arial" w:cs="Arial"/>
        </w:rPr>
        <w:t xml:space="preserve"> equations </w:t>
      </w:r>
      <w:r w:rsidR="009005B9">
        <w:rPr>
          <w:rFonts w:ascii="Arial" w:hAnsi="Arial" w:cs="Arial"/>
        </w:rPr>
        <w:fldChar w:fldCharType="begin"/>
      </w:r>
      <w:r w:rsidR="00F2021F">
        <w:rPr>
          <w:rFonts w:ascii="Arial" w:hAnsi="Arial" w:cs="Arial"/>
        </w:rPr>
        <w:instrText xml:space="preserve"> REF a_o \w </w:instrText>
      </w:r>
      <w:r w:rsidR="009005B9">
        <w:rPr>
          <w:rFonts w:ascii="Arial" w:hAnsi="Arial" w:cs="Arial"/>
        </w:rPr>
        <w:fldChar w:fldCharType="separate"/>
      </w:r>
      <w:ins w:id="167" w:author="meuser" w:date="2010-06-05T17:04:00Z">
        <w:r w:rsidR="00057B86">
          <w:rPr>
            <w:rFonts w:ascii="Arial" w:hAnsi="Arial" w:cs="Arial"/>
          </w:rPr>
          <w:t>(3.10)</w:t>
        </w:r>
      </w:ins>
      <w:del w:id="168" w:author="meuser" w:date="2010-06-05T17:04:00Z">
        <w:r w:rsidR="00515A18" w:rsidDel="00057B86">
          <w:rPr>
            <w:rFonts w:ascii="Arial" w:hAnsi="Arial" w:cs="Arial"/>
          </w:rPr>
          <w:delText>(3.8)</w:delText>
        </w:r>
      </w:del>
      <w:r w:rsidR="009005B9">
        <w:rPr>
          <w:rFonts w:ascii="Arial" w:hAnsi="Arial" w:cs="Arial"/>
        </w:rPr>
        <w:fldChar w:fldCharType="end"/>
      </w:r>
      <w:r w:rsidR="00F2021F">
        <w:rPr>
          <w:rFonts w:ascii="Arial" w:hAnsi="Arial" w:cs="Arial"/>
        </w:rPr>
        <w:t xml:space="preserve">, </w:t>
      </w:r>
      <w:r w:rsidR="009005B9">
        <w:rPr>
          <w:rFonts w:ascii="Arial" w:hAnsi="Arial" w:cs="Arial"/>
        </w:rPr>
        <w:fldChar w:fldCharType="begin"/>
      </w:r>
      <w:r w:rsidR="00F2021F">
        <w:rPr>
          <w:rFonts w:ascii="Arial" w:hAnsi="Arial" w:cs="Arial"/>
        </w:rPr>
        <w:instrText xml:space="preserve"> REF Om_chassis \w </w:instrText>
      </w:r>
      <w:r w:rsidR="009005B9">
        <w:rPr>
          <w:rFonts w:ascii="Arial" w:hAnsi="Arial" w:cs="Arial"/>
        </w:rPr>
        <w:fldChar w:fldCharType="separate"/>
      </w:r>
      <w:ins w:id="169" w:author="meuser" w:date="2010-06-05T17:04:00Z">
        <w:r w:rsidR="00057B86">
          <w:rPr>
            <w:rFonts w:ascii="Arial" w:hAnsi="Arial" w:cs="Arial"/>
            <w:b/>
            <w:bCs/>
          </w:rPr>
          <w:t>Error! Reference source not found.</w:t>
        </w:r>
      </w:ins>
      <w:del w:id="170" w:author="meuser" w:date="2010-06-05T17:04:00Z">
        <w:r w:rsidR="00515A18" w:rsidDel="00057B86">
          <w:rPr>
            <w:rFonts w:ascii="Arial" w:hAnsi="Arial" w:cs="Arial"/>
          </w:rPr>
          <w:delText>(3.9)</w:delText>
        </w:r>
      </w:del>
      <w:r w:rsidR="009005B9">
        <w:rPr>
          <w:rFonts w:ascii="Arial" w:hAnsi="Arial" w:cs="Arial"/>
        </w:rPr>
        <w:fldChar w:fldCharType="end"/>
      </w:r>
      <w:r w:rsidR="00F2021F">
        <w:rPr>
          <w:rFonts w:ascii="Arial" w:hAnsi="Arial" w:cs="Arial"/>
        </w:rPr>
        <w:t xml:space="preserve">, and </w:t>
      </w:r>
      <w:r w:rsidR="009005B9">
        <w:rPr>
          <w:rFonts w:ascii="Arial" w:hAnsi="Arial" w:cs="Arial"/>
        </w:rPr>
        <w:fldChar w:fldCharType="begin"/>
      </w:r>
      <w:r w:rsidR="00F2021F">
        <w:rPr>
          <w:rFonts w:ascii="Arial" w:hAnsi="Arial" w:cs="Arial"/>
        </w:rPr>
        <w:instrText xml:space="preserve"> REF r_uf_chassis \w </w:instrText>
      </w:r>
      <w:r w:rsidR="009005B9">
        <w:rPr>
          <w:rFonts w:ascii="Arial" w:hAnsi="Arial" w:cs="Arial"/>
        </w:rPr>
        <w:fldChar w:fldCharType="separate"/>
      </w:r>
      <w:r w:rsidR="00057B86">
        <w:rPr>
          <w:rFonts w:ascii="Arial" w:hAnsi="Arial" w:cs="Arial"/>
        </w:rPr>
        <w:t>(3.12)</w:t>
      </w:r>
      <w:r w:rsidR="009005B9">
        <w:rPr>
          <w:rFonts w:ascii="Arial" w:hAnsi="Arial" w:cs="Arial"/>
        </w:rPr>
        <w:fldChar w:fldCharType="end"/>
      </w:r>
      <w:r w:rsidR="00F2021F">
        <w:rPr>
          <w:rFonts w:ascii="Arial" w:hAnsi="Arial" w:cs="Arial"/>
        </w:rPr>
        <w:t xml:space="preserve"> </w:t>
      </w:r>
      <w:r w:rsidR="00A37CBF">
        <w:rPr>
          <w:rFonts w:ascii="Arial" w:hAnsi="Arial" w:cs="Arial"/>
        </w:rPr>
        <w:t>it is shown</w:t>
      </w:r>
      <w:r>
        <w:rPr>
          <w:rFonts w:ascii="Arial" w:hAnsi="Arial" w:cs="Arial"/>
        </w:rPr>
        <w:t xml:space="preserve">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F2021F" w:rsidTr="00F2021F">
        <w:tc>
          <w:tcPr>
            <w:tcW w:w="750" w:type="pct"/>
          </w:tcPr>
          <w:p w:rsidR="00F2021F" w:rsidRDefault="00F2021F" w:rsidP="00F2021F">
            <w:pPr>
              <w:spacing w:line="480" w:lineRule="auto"/>
              <w:contextualSpacing/>
              <w:rPr>
                <w:rFonts w:ascii="Arial" w:hAnsi="Arial" w:cs="Arial"/>
              </w:rPr>
            </w:pPr>
          </w:p>
        </w:tc>
        <w:tc>
          <w:tcPr>
            <w:tcW w:w="3500" w:type="pct"/>
          </w:tcPr>
          <w:p w:rsidR="00F2021F" w:rsidRPr="005320E4" w:rsidRDefault="009005B9" w:rsidP="005320E4">
            <w:pPr>
              <w:spacing w:line="480" w:lineRule="auto"/>
              <w:contextualSpacing/>
              <w:rPr>
                <w:rFonts w:ascii="Arial" w:hAnsi="Arial" w:cs="Arial"/>
                <w:b/>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uf</m:t>
                    </m:r>
                  </m:sub>
                </m:sSub>
                <m: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f</m:t>
                        </m:r>
                      </m:sub>
                    </m:sSub>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ψ</m:t>
                            </m:r>
                          </m:e>
                        </m:acc>
                      </m:e>
                      <m:sup>
                        <m:r>
                          <w:rPr>
                            <w:rFonts w:ascii="Cambria Math" w:hAnsi="Cambria Math" w:cs="Arial"/>
                          </w:rPr>
                          <m:t>2</m:t>
                        </m:r>
                      </m:sup>
                    </m:sSup>
                  </m:e>
                </m:d>
                <m:r>
                  <m:rPr>
                    <m:sty m:val="bi"/>
                  </m:rPr>
                  <w:rPr>
                    <w:rFonts w:ascii="Cambria Math" w:hAnsiTheme="majorHAnsi" w:cstheme="majorHAnsi"/>
                  </w:rPr>
                  <m:t>i</m:t>
                </m:r>
                <m: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oy</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f</m:t>
                        </m:r>
                      </m:sub>
                    </m:sSub>
                    <m:acc>
                      <m:accPr>
                        <m:chr m:val="̈"/>
                        <m:ctrlPr>
                          <w:rPr>
                            <w:rFonts w:ascii="Cambria Math" w:hAnsi="Cambria Math" w:cs="Arial"/>
                            <w:i/>
                          </w:rPr>
                        </m:ctrlPr>
                      </m:accPr>
                      <m:e>
                        <m:r>
                          <w:rPr>
                            <w:rFonts w:ascii="Cambria Math" w:hAnsi="Cambria Math" w:cs="Arial"/>
                          </w:rPr>
                          <m:t>ψ</m:t>
                        </m:r>
                      </m:e>
                    </m:acc>
                  </m:e>
                </m:d>
                <m:r>
                  <m:rPr>
                    <m:sty m:val="bi"/>
                  </m:rPr>
                  <w:rPr>
                    <w:rFonts w:ascii="Cambria Math" w:hAnsiTheme="majorHAnsi" w:cstheme="majorHAnsi"/>
                  </w:rPr>
                  <m:t>j</m:t>
                </m:r>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71" w:author="meuser" w:date="2010-06-04T20:27:00Z">
                <w:pPr>
                  <w:pStyle w:val="ListParagraph"/>
                  <w:numPr>
                    <w:ilvl w:val="1"/>
                    <w:numId w:val="10"/>
                  </w:numPr>
                  <w:spacing w:line="480" w:lineRule="auto"/>
                  <w:ind w:hanging="360"/>
                </w:pPr>
              </w:pPrChange>
            </w:pPr>
          </w:p>
        </w:tc>
      </w:tr>
    </w:tbl>
    <w:p w:rsidR="00F2021F" w:rsidRDefault="001A1AD9" w:rsidP="00510E3A">
      <w:pPr>
        <w:spacing w:line="480" w:lineRule="auto"/>
        <w:contextualSpacing/>
        <w:rPr>
          <w:rFonts w:ascii="Arial" w:hAnsi="Arial" w:cs="Arial"/>
        </w:rPr>
      </w:pPr>
      <w:r>
        <w:rPr>
          <w:rFonts w:ascii="Arial" w:hAnsi="Arial" w:cs="Arial"/>
        </w:rPr>
        <w:t xml:space="preserve">again in the chassis frame of reference. </w:t>
      </w:r>
      <w:r w:rsidR="005320E4">
        <w:rPr>
          <w:rFonts w:ascii="Arial" w:hAnsi="Arial" w:cs="Arial"/>
        </w:rPr>
        <w:t>The exact same process is carried out for the rear unsprung mass where the only change will be in the position vector of the rear unsprung mass in the chassis coordinate system. The sequence is presented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5320E4" w:rsidTr="005320E4">
        <w:tc>
          <w:tcPr>
            <w:tcW w:w="750" w:type="pct"/>
          </w:tcPr>
          <w:p w:rsidR="005320E4" w:rsidRDefault="005320E4" w:rsidP="00FC06EA">
            <w:pPr>
              <w:spacing w:line="480" w:lineRule="auto"/>
              <w:contextualSpacing/>
              <w:rPr>
                <w:rFonts w:ascii="Arial" w:hAnsi="Arial" w:cs="Arial"/>
              </w:rPr>
            </w:pPr>
          </w:p>
        </w:tc>
        <w:tc>
          <w:tcPr>
            <w:tcW w:w="3500" w:type="pct"/>
          </w:tcPr>
          <w:p w:rsidR="005320E4" w:rsidRPr="007941F0" w:rsidRDefault="009005B9" w:rsidP="005320E4">
            <w:pPr>
              <w:spacing w:line="480" w:lineRule="auto"/>
              <w:contextualSpacing/>
              <w:rPr>
                <w:rFonts w:ascii="Arial" w:hAnsi="Arial" w:cs="Arial"/>
              </w:rPr>
            </w:pPr>
            <m:oMathPara>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ur</m:t>
                    </m:r>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o</m:t>
                    </m:r>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ur</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72" w:author="meuser" w:date="2010-06-04T20:27:00Z">
                <w:pPr>
                  <w:pStyle w:val="ListParagraph"/>
                  <w:numPr>
                    <w:ilvl w:val="1"/>
                    <w:numId w:val="10"/>
                  </w:numPr>
                  <w:spacing w:line="480" w:lineRule="auto"/>
                  <w:ind w:hanging="360"/>
                </w:pPr>
              </w:pPrChange>
            </w:pPr>
          </w:p>
        </w:tc>
      </w:tr>
      <w:tr w:rsidR="005320E4" w:rsidTr="005320E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5320E4" w:rsidRDefault="005320E4" w:rsidP="00FC06EA">
            <w:pPr>
              <w:spacing w:line="480" w:lineRule="auto"/>
              <w:contextualSpacing/>
              <w:rPr>
                <w:rFonts w:ascii="Arial" w:hAnsi="Arial" w:cs="Arial"/>
              </w:rPr>
            </w:pPr>
          </w:p>
        </w:tc>
        <w:tc>
          <w:tcPr>
            <w:tcW w:w="3500" w:type="pct"/>
            <w:tcBorders>
              <w:top w:val="nil"/>
              <w:left w:val="nil"/>
              <w:bottom w:val="nil"/>
              <w:right w:val="nil"/>
            </w:tcBorders>
          </w:tcPr>
          <w:p w:rsidR="005320E4" w:rsidRPr="008E7F54" w:rsidRDefault="009005B9" w:rsidP="005320E4">
            <w:pPr>
              <w:spacing w:line="480" w:lineRule="auto"/>
              <w:contextualSpacing/>
              <w:rPr>
                <w:rFonts w:ascii="Arial" w:hAnsi="Arial" w:cs="Arial"/>
                <w:b/>
              </w:rPr>
            </w:pPr>
            <m:oMathPara>
              <m:oMath>
                <m:sSub>
                  <m:sSubPr>
                    <m:ctrlPr>
                      <w:rPr>
                        <w:rFonts w:ascii="Cambria Math" w:hAnsi="Cambria Math" w:cs="Arial"/>
                        <w:i/>
                      </w:rPr>
                    </m:ctrlPr>
                  </m:sSubPr>
                  <m:e>
                    <m:r>
                      <m:rPr>
                        <m:sty m:val="bi"/>
                      </m:rPr>
                      <w:rPr>
                        <w:rFonts w:ascii="Cambria Math" w:hAnsi="Cambria Math" w:cs="Arial"/>
                      </w:rPr>
                      <m:t>r</m:t>
                    </m:r>
                  </m:e>
                  <m:sub>
                    <m:r>
                      <w:rPr>
                        <w:rFonts w:ascii="Cambria Math" w:hAnsi="Cambria Math" w:cs="Arial"/>
                      </w:rPr>
                      <m:t>ur</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r</m:t>
                    </m:r>
                  </m:sub>
                </m:sSub>
                <m:r>
                  <m:rPr>
                    <m:sty m:val="bi"/>
                  </m:rPr>
                  <w:rPr>
                    <w:rFonts w:ascii="Cambria Math" w:hAnsi="Cambria Math" w:cs="Arial"/>
                  </w:rPr>
                  <m:t>i</m:t>
                </m:r>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ur</m:t>
                    </m:r>
                  </m:sub>
                </m:sSub>
                <m:r>
                  <m:rPr>
                    <m:sty m:val="bi"/>
                  </m:rPr>
                  <w:rPr>
                    <w:rFonts w:ascii="Cambria Math" w:hAnsi="Cambria Math" w:cs="Arial"/>
                  </w:rPr>
                  <m:t>k</m:t>
                </m:r>
              </m:oMath>
            </m:oMathPara>
          </w:p>
        </w:tc>
        <w:tc>
          <w:tcPr>
            <w:tcW w:w="750" w:type="pct"/>
            <w:tcBorders>
              <w:top w:val="nil"/>
              <w:left w:val="nil"/>
              <w:bottom w:val="nil"/>
              <w:right w:val="nil"/>
            </w:tcBorders>
          </w:tcPr>
          <w:p w:rsidR="001B13DB" w:rsidRDefault="001B13DB">
            <w:pPr>
              <w:pStyle w:val="ListParagraph"/>
              <w:numPr>
                <w:ilvl w:val="1"/>
                <w:numId w:val="1"/>
              </w:numPr>
              <w:spacing w:line="480" w:lineRule="auto"/>
              <w:rPr>
                <w:rFonts w:ascii="Arial" w:hAnsi="Arial" w:cs="Arial"/>
              </w:rPr>
              <w:pPrChange w:id="173" w:author="meuser" w:date="2010-06-04T20:27:00Z">
                <w:pPr>
                  <w:pStyle w:val="ListParagraph"/>
                  <w:numPr>
                    <w:ilvl w:val="1"/>
                    <w:numId w:val="10"/>
                  </w:numPr>
                  <w:spacing w:line="480" w:lineRule="auto"/>
                  <w:ind w:hanging="360"/>
                </w:pPr>
              </w:pPrChange>
            </w:pPr>
          </w:p>
        </w:tc>
      </w:tr>
      <w:tr w:rsidR="005320E4" w:rsidTr="005320E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5320E4" w:rsidRDefault="005320E4" w:rsidP="00FC06EA">
            <w:pPr>
              <w:spacing w:line="480" w:lineRule="auto"/>
              <w:contextualSpacing/>
              <w:rPr>
                <w:rFonts w:ascii="Arial" w:hAnsi="Arial" w:cs="Arial"/>
              </w:rPr>
            </w:pPr>
          </w:p>
        </w:tc>
        <w:tc>
          <w:tcPr>
            <w:tcW w:w="3500" w:type="pct"/>
            <w:tcBorders>
              <w:top w:val="nil"/>
              <w:left w:val="nil"/>
              <w:bottom w:val="nil"/>
              <w:right w:val="nil"/>
            </w:tcBorders>
          </w:tcPr>
          <w:p w:rsidR="005320E4" w:rsidRPr="007941F0" w:rsidRDefault="009005B9" w:rsidP="005320E4">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ur</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d</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ur</m:t>
                        </m:r>
                      </m:sub>
                    </m:sSub>
                  </m:num>
                  <m:den>
                    <m:r>
                      <w:rPr>
                        <w:rFonts w:ascii="Cambria Math" w:hAnsi="Cambria Math" w:cstheme="majorHAnsi"/>
                      </w:rPr>
                      <m:t>dt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o</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ur</m:t>
                        </m:r>
                      </m:sub>
                    </m:sSub>
                  </m:num>
                  <m:den>
                    <m:r>
                      <w:rPr>
                        <w:rFonts w:ascii="Cambria Math" w:hAnsi="Cambria Math" w:cstheme="majorHAnsi"/>
                      </w:rPr>
                      <m:t>∂t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Theme="majorHAnsi"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ur</m:t>
                    </m:r>
                  </m:sub>
                </m:sSub>
              </m:oMath>
            </m:oMathPara>
          </w:p>
        </w:tc>
        <w:tc>
          <w:tcPr>
            <w:tcW w:w="750" w:type="pct"/>
            <w:tcBorders>
              <w:top w:val="nil"/>
              <w:left w:val="nil"/>
              <w:bottom w:val="nil"/>
              <w:right w:val="nil"/>
            </w:tcBorders>
          </w:tcPr>
          <w:p w:rsidR="001B13DB" w:rsidRDefault="001B13DB">
            <w:pPr>
              <w:pStyle w:val="ListParagraph"/>
              <w:numPr>
                <w:ilvl w:val="1"/>
                <w:numId w:val="1"/>
              </w:numPr>
              <w:spacing w:line="480" w:lineRule="auto"/>
              <w:rPr>
                <w:rFonts w:ascii="Arial" w:hAnsi="Arial" w:cs="Arial"/>
              </w:rPr>
              <w:pPrChange w:id="174" w:author="meuser" w:date="2010-06-04T20:27:00Z">
                <w:pPr>
                  <w:pStyle w:val="ListParagraph"/>
                  <w:numPr>
                    <w:ilvl w:val="1"/>
                    <w:numId w:val="10"/>
                  </w:numPr>
                  <w:spacing w:line="480" w:lineRule="auto"/>
                  <w:ind w:hanging="360"/>
                </w:pPr>
              </w:pPrChange>
            </w:pPr>
          </w:p>
        </w:tc>
      </w:tr>
      <w:tr w:rsidR="005320E4" w:rsidTr="005320E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5320E4" w:rsidRDefault="005320E4" w:rsidP="00FC06EA">
            <w:pPr>
              <w:spacing w:line="480" w:lineRule="auto"/>
              <w:contextualSpacing/>
              <w:rPr>
                <w:rFonts w:ascii="Arial" w:hAnsi="Arial" w:cs="Arial"/>
              </w:rPr>
            </w:pPr>
          </w:p>
        </w:tc>
        <w:tc>
          <w:tcPr>
            <w:tcW w:w="3500" w:type="pct"/>
            <w:tcBorders>
              <w:top w:val="nil"/>
              <w:left w:val="nil"/>
              <w:bottom w:val="nil"/>
              <w:right w:val="nil"/>
            </w:tcBorders>
          </w:tcPr>
          <w:p w:rsidR="005320E4" w:rsidRPr="00F2021F" w:rsidRDefault="009005B9" w:rsidP="005320E4">
            <w:pPr>
              <w:spacing w:line="480" w:lineRule="auto"/>
              <w:contextualSpacing/>
              <w:rPr>
                <w:rFonts w:ascii="Arial" w:hAnsi="Arial" w:cs="Arial"/>
                <w:b/>
              </w:rPr>
            </w:pPr>
            <m:oMathPara>
              <m:oMath>
                <m:sSub>
                  <m:sSubPr>
                    <m:ctrlPr>
                      <w:rPr>
                        <w:rFonts w:ascii="Cambria Math" w:hAnsi="Cambria Math" w:cs="Arial"/>
                        <w:i/>
                      </w:rPr>
                    </m:ctrlPr>
                  </m:sSubPr>
                  <m:e>
                    <m:r>
                      <m:rPr>
                        <m:sty m:val="bi"/>
                      </m:rPr>
                      <w:rPr>
                        <w:rFonts w:ascii="Cambria Math" w:hAnsi="Cambria Math" w:cs="Arial"/>
                      </w:rPr>
                      <m:t>V</m:t>
                    </m:r>
                  </m:e>
                  <m:sub>
                    <m:r>
                      <w:rPr>
                        <w:rFonts w:ascii="Cambria Math" w:hAnsi="Cambria Math" w:cs="Arial"/>
                      </w:rPr>
                      <m:t>ur</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r>
                  <m:rPr>
                    <m:sty m:val="bi"/>
                  </m:rPr>
                  <w:rPr>
                    <w:rFonts w:ascii="Cambria Math" w:hAnsi="Cambria Math" w:cs="Arial"/>
                  </w:rPr>
                  <m:t>i</m:t>
                </m:r>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r</m:t>
                        </m:r>
                      </m:sub>
                    </m:sSub>
                    <m:acc>
                      <m:accPr>
                        <m:chr m:val="̇"/>
                        <m:ctrlPr>
                          <w:rPr>
                            <w:rFonts w:ascii="Cambria Math" w:hAnsi="Cambria Math" w:cs="Arial"/>
                            <w:i/>
                          </w:rPr>
                        </m:ctrlPr>
                      </m:accPr>
                      <m:e>
                        <m:r>
                          <w:rPr>
                            <w:rFonts w:ascii="Cambria Math" w:hAnsi="Cambria Math" w:cs="Arial"/>
                          </w:rPr>
                          <m:t>ψ</m:t>
                        </m:r>
                      </m:e>
                    </m:acc>
                  </m:e>
                </m:d>
                <m:r>
                  <m:rPr>
                    <m:sty m:val="bi"/>
                  </m:rPr>
                  <w:rPr>
                    <w:rFonts w:ascii="Cambria Math" w:hAnsi="Cambria Math" w:cs="Arial"/>
                  </w:rPr>
                  <m:t>j</m:t>
                </m:r>
              </m:oMath>
            </m:oMathPara>
          </w:p>
        </w:tc>
        <w:tc>
          <w:tcPr>
            <w:tcW w:w="750" w:type="pct"/>
            <w:tcBorders>
              <w:top w:val="nil"/>
              <w:left w:val="nil"/>
              <w:bottom w:val="nil"/>
              <w:right w:val="nil"/>
            </w:tcBorders>
          </w:tcPr>
          <w:p w:rsidR="001B13DB" w:rsidRDefault="001B13DB">
            <w:pPr>
              <w:pStyle w:val="ListParagraph"/>
              <w:numPr>
                <w:ilvl w:val="1"/>
                <w:numId w:val="1"/>
              </w:numPr>
              <w:spacing w:line="480" w:lineRule="auto"/>
              <w:rPr>
                <w:rFonts w:ascii="Arial" w:hAnsi="Arial" w:cs="Arial"/>
              </w:rPr>
              <w:pPrChange w:id="175" w:author="meuser" w:date="2010-06-04T20:27:00Z">
                <w:pPr>
                  <w:pStyle w:val="ListParagraph"/>
                  <w:numPr>
                    <w:ilvl w:val="1"/>
                    <w:numId w:val="10"/>
                  </w:numPr>
                  <w:spacing w:line="480" w:lineRule="auto"/>
                  <w:ind w:hanging="360"/>
                </w:pPr>
              </w:pPrChange>
            </w:pPr>
          </w:p>
        </w:tc>
      </w:tr>
      <w:tr w:rsidR="005320E4" w:rsidTr="005320E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5320E4" w:rsidRDefault="005320E4" w:rsidP="00FC06EA">
            <w:pPr>
              <w:spacing w:line="480" w:lineRule="auto"/>
              <w:contextualSpacing/>
              <w:rPr>
                <w:rFonts w:ascii="Arial" w:hAnsi="Arial" w:cs="Arial"/>
              </w:rPr>
            </w:pPr>
          </w:p>
        </w:tc>
        <w:tc>
          <w:tcPr>
            <w:tcW w:w="3500" w:type="pct"/>
            <w:tcBorders>
              <w:top w:val="nil"/>
              <w:left w:val="nil"/>
              <w:bottom w:val="nil"/>
              <w:right w:val="nil"/>
            </w:tcBorders>
          </w:tcPr>
          <w:p w:rsidR="005320E4" w:rsidRPr="007941F0" w:rsidRDefault="009005B9" w:rsidP="005320E4">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ur</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d</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ur</m:t>
                        </m:r>
                      </m:sub>
                    </m:sSub>
                  </m:num>
                  <m:den>
                    <m:r>
                      <w:rPr>
                        <w:rFonts w:ascii="Cambria Math" w:hAnsi="Cambria Math" w:cstheme="majorHAnsi"/>
                      </w:rPr>
                      <m:t>dt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o</m:t>
                    </m:r>
                  </m:sub>
                </m:sSub>
                <m:r>
                  <w:rPr>
                    <w:rFonts w:ascii="Cambria Math" w:hAnsiTheme="majorHAnsi" w:cstheme="majorHAnsi"/>
                  </w:rPr>
                  <m:t>+</m:t>
                </m:r>
                <m:sSub>
                  <m:sSubPr>
                    <m:ctrlPr>
                      <w:rPr>
                        <w:rFonts w:ascii="Cambria Math" w:hAnsiTheme="majorHAnsi" w:cstheme="majorHAnsi"/>
                        <w:i/>
                      </w:rPr>
                    </m:ctrlPr>
                  </m:sSubPr>
                  <m:e>
                    <m:acc>
                      <m:accPr>
                        <m:chr m:val="̇"/>
                        <m:ctrlPr>
                          <w:rPr>
                            <w:rFonts w:ascii="Cambria Math" w:hAnsiTheme="majorHAnsi" w:cstheme="majorHAnsi"/>
                            <w:b/>
                            <w:i/>
                          </w:rPr>
                        </m:ctrlPr>
                      </m:accPr>
                      <m:e>
                        <m:r>
                          <m:rPr>
                            <m:sty m:val="bi"/>
                          </m:rPr>
                          <w:rPr>
                            <w:rFonts w:ascii="Cambria Math" w:hAnsiTheme="majorHAnsi" w:cstheme="majorHAnsi"/>
                          </w:rPr>
                          <m:t>Ω</m:t>
                        </m:r>
                      </m:e>
                    </m:acc>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ur</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Cambria Math" w:cstheme="majorHAnsi"/>
                  </w:rPr>
                  <m:t>×</m:t>
                </m:r>
                <m:d>
                  <m:dPr>
                    <m:ctrlPr>
                      <w:rPr>
                        <w:rFonts w:ascii="Cambria Math" w:hAnsiTheme="majorHAnsi" w:cstheme="majorHAnsi"/>
                        <w:i/>
                      </w:rPr>
                    </m:ctrlPr>
                  </m:dPr>
                  <m:e>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ur</m:t>
                        </m:r>
                      </m:sub>
                    </m:sSub>
                  </m:e>
                </m:d>
              </m:oMath>
            </m:oMathPara>
          </w:p>
        </w:tc>
        <w:tc>
          <w:tcPr>
            <w:tcW w:w="750" w:type="pct"/>
            <w:tcBorders>
              <w:top w:val="nil"/>
              <w:left w:val="nil"/>
              <w:bottom w:val="nil"/>
              <w:right w:val="nil"/>
            </w:tcBorders>
          </w:tcPr>
          <w:p w:rsidR="001B13DB" w:rsidRDefault="001B13DB">
            <w:pPr>
              <w:pStyle w:val="ListParagraph"/>
              <w:numPr>
                <w:ilvl w:val="1"/>
                <w:numId w:val="1"/>
              </w:numPr>
              <w:spacing w:line="480" w:lineRule="auto"/>
              <w:rPr>
                <w:rFonts w:ascii="Arial" w:hAnsi="Arial" w:cs="Arial"/>
              </w:rPr>
              <w:pPrChange w:id="176" w:author="meuser" w:date="2010-06-04T20:27:00Z">
                <w:pPr>
                  <w:pStyle w:val="ListParagraph"/>
                  <w:numPr>
                    <w:ilvl w:val="1"/>
                    <w:numId w:val="10"/>
                  </w:numPr>
                  <w:spacing w:line="480" w:lineRule="auto"/>
                  <w:ind w:hanging="360"/>
                </w:pPr>
              </w:pPrChange>
            </w:pPr>
          </w:p>
        </w:tc>
      </w:tr>
      <w:tr w:rsidR="005320E4" w:rsidTr="005320E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5320E4" w:rsidRDefault="005320E4" w:rsidP="00FC06EA">
            <w:pPr>
              <w:spacing w:line="480" w:lineRule="auto"/>
              <w:contextualSpacing/>
              <w:rPr>
                <w:rFonts w:ascii="Arial" w:hAnsi="Arial" w:cs="Arial"/>
              </w:rPr>
            </w:pPr>
          </w:p>
        </w:tc>
        <w:tc>
          <w:tcPr>
            <w:tcW w:w="3500" w:type="pct"/>
            <w:tcBorders>
              <w:top w:val="nil"/>
              <w:left w:val="nil"/>
              <w:bottom w:val="nil"/>
              <w:right w:val="nil"/>
            </w:tcBorders>
          </w:tcPr>
          <w:p w:rsidR="005320E4" w:rsidRPr="005320E4" w:rsidRDefault="009005B9" w:rsidP="005320E4">
            <w:pPr>
              <w:spacing w:line="480" w:lineRule="auto"/>
              <w:contextualSpacing/>
              <w:rPr>
                <w:rFonts w:ascii="Arial" w:hAnsi="Arial" w:cs="Arial"/>
                <w:b/>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ur</m:t>
                    </m:r>
                  </m:sub>
                </m:sSub>
                <m: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r</m:t>
                        </m:r>
                      </m:sub>
                    </m:sSub>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ψ</m:t>
                            </m:r>
                          </m:e>
                        </m:acc>
                      </m:e>
                      <m:sup>
                        <m:r>
                          <w:rPr>
                            <w:rFonts w:ascii="Cambria Math" w:hAnsi="Cambria Math" w:cs="Arial"/>
                          </w:rPr>
                          <m:t>2</m:t>
                        </m:r>
                      </m:sup>
                    </m:sSup>
                  </m:e>
                </m:d>
                <m:r>
                  <m:rPr>
                    <m:sty m:val="bi"/>
                  </m:rPr>
                  <w:rPr>
                    <w:rFonts w:ascii="Cambria Math" w:hAnsiTheme="majorHAnsi" w:cstheme="majorHAnsi"/>
                  </w:rPr>
                  <m:t>i</m:t>
                </m:r>
                <m: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oy</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r</m:t>
                        </m:r>
                      </m:sub>
                    </m:sSub>
                    <m:acc>
                      <m:accPr>
                        <m:chr m:val="̈"/>
                        <m:ctrlPr>
                          <w:rPr>
                            <w:rFonts w:ascii="Cambria Math" w:hAnsi="Cambria Math" w:cs="Arial"/>
                            <w:i/>
                          </w:rPr>
                        </m:ctrlPr>
                      </m:accPr>
                      <m:e>
                        <m:r>
                          <w:rPr>
                            <w:rFonts w:ascii="Cambria Math" w:hAnsi="Cambria Math" w:cs="Arial"/>
                          </w:rPr>
                          <m:t>ψ</m:t>
                        </m:r>
                      </m:e>
                    </m:acc>
                  </m:e>
                </m:d>
                <m:r>
                  <m:rPr>
                    <m:sty m:val="bi"/>
                  </m:rPr>
                  <w:rPr>
                    <w:rFonts w:ascii="Cambria Math" w:hAnsiTheme="majorHAnsi" w:cstheme="majorHAnsi"/>
                  </w:rPr>
                  <m:t>j</m:t>
                </m:r>
              </m:oMath>
            </m:oMathPara>
          </w:p>
        </w:tc>
        <w:tc>
          <w:tcPr>
            <w:tcW w:w="750" w:type="pct"/>
            <w:tcBorders>
              <w:top w:val="nil"/>
              <w:left w:val="nil"/>
              <w:bottom w:val="nil"/>
              <w:right w:val="nil"/>
            </w:tcBorders>
          </w:tcPr>
          <w:p w:rsidR="001B13DB" w:rsidRDefault="001B13DB">
            <w:pPr>
              <w:pStyle w:val="ListParagraph"/>
              <w:numPr>
                <w:ilvl w:val="1"/>
                <w:numId w:val="1"/>
              </w:numPr>
              <w:spacing w:line="480" w:lineRule="auto"/>
              <w:rPr>
                <w:rFonts w:ascii="Arial" w:hAnsi="Arial" w:cs="Arial"/>
              </w:rPr>
              <w:pPrChange w:id="177" w:author="meuser" w:date="2010-06-04T20:27:00Z">
                <w:pPr>
                  <w:pStyle w:val="ListParagraph"/>
                  <w:numPr>
                    <w:ilvl w:val="1"/>
                    <w:numId w:val="10"/>
                  </w:numPr>
                  <w:spacing w:line="480" w:lineRule="auto"/>
                  <w:ind w:hanging="360"/>
                </w:pPr>
              </w:pPrChange>
            </w:pPr>
          </w:p>
        </w:tc>
      </w:tr>
    </w:tbl>
    <w:p w:rsidR="00F61144" w:rsidRDefault="005320E4" w:rsidP="00510E3A">
      <w:pPr>
        <w:spacing w:line="480" w:lineRule="auto"/>
        <w:contextualSpacing/>
        <w:rPr>
          <w:rFonts w:ascii="Arial" w:hAnsi="Arial" w:cs="Arial"/>
        </w:rPr>
      </w:pPr>
      <w:r>
        <w:rPr>
          <w:rFonts w:ascii="Arial" w:hAnsi="Arial" w:cs="Arial"/>
        </w:rPr>
        <w:tab/>
      </w:r>
      <w:r w:rsidR="00A37CBF">
        <w:rPr>
          <w:rFonts w:ascii="Arial" w:hAnsi="Arial" w:cs="Arial"/>
        </w:rPr>
        <w:t>It is now necessary</w:t>
      </w:r>
      <w:r>
        <w:rPr>
          <w:rFonts w:ascii="Arial" w:hAnsi="Arial" w:cs="Arial"/>
        </w:rPr>
        <w:t xml:space="preserve"> to define the linear motion of the sprung mass. The process is similar to that carried out for the unsprung masses with the exception that the s</w:t>
      </w:r>
      <w:r w:rsidR="00F61144">
        <w:rPr>
          <w:rFonts w:ascii="Arial" w:hAnsi="Arial" w:cs="Arial"/>
        </w:rPr>
        <w:t xml:space="preserve">prung mass is free to roll about the roll axis. Therefore </w:t>
      </w:r>
      <w:r w:rsidR="00A37CBF">
        <w:rPr>
          <w:rFonts w:ascii="Arial" w:hAnsi="Arial" w:cs="Arial"/>
        </w:rPr>
        <w:t>it is necessary</w:t>
      </w:r>
      <w:r w:rsidR="00F61144">
        <w:rPr>
          <w:rFonts w:ascii="Arial" w:hAnsi="Arial" w:cs="Arial"/>
        </w:rPr>
        <w:t xml:space="preserve"> to project the sprung mass position vector from the body coordinate frame </w:t>
      </w:r>
      <w:r w:rsidR="001A1AD9">
        <w:rPr>
          <w:rFonts w:ascii="Arial" w:hAnsi="Arial" w:cs="Arial"/>
        </w:rPr>
        <w:t>in</w:t>
      </w:r>
      <w:r w:rsidR="00F61144">
        <w:rPr>
          <w:rFonts w:ascii="Arial" w:hAnsi="Arial" w:cs="Arial"/>
        </w:rPr>
        <w:t xml:space="preserve">to the chassis coordinate frame. The </w:t>
      </w:r>
      <w:r w:rsidR="001A1AD9">
        <w:rPr>
          <w:rFonts w:ascii="Arial" w:hAnsi="Arial" w:cs="Arial"/>
        </w:rPr>
        <w:t>vector locating the body is shown to be</w:t>
      </w:r>
    </w:p>
    <w:p w:rsidR="00F61144" w:rsidRPr="007E38E8" w:rsidRDefault="00F61144" w:rsidP="00510E3A">
      <w:pPr>
        <w:spacing w:line="480" w:lineRule="auto"/>
        <w:contextualSpacing/>
        <w:rPr>
          <w:rFonts w:ascii="Arial" w:hAnsi="Arial" w:cs="Arial"/>
        </w:rPr>
      </w:pPr>
      <w:r>
        <w:rPr>
          <w:rFonts w:ascii="Arial" w:hAnsi="Arial" w:cs="Arial"/>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F61144" w:rsidTr="00FC06EA">
        <w:tc>
          <w:tcPr>
            <w:tcW w:w="750" w:type="pct"/>
          </w:tcPr>
          <w:p w:rsidR="00F61144" w:rsidRDefault="00F61144" w:rsidP="00FC06EA">
            <w:pPr>
              <w:spacing w:line="480" w:lineRule="auto"/>
              <w:contextualSpacing/>
              <w:rPr>
                <w:rFonts w:ascii="Arial" w:hAnsi="Arial" w:cs="Arial"/>
              </w:rPr>
            </w:pPr>
          </w:p>
        </w:tc>
        <w:tc>
          <w:tcPr>
            <w:tcW w:w="3500" w:type="pct"/>
          </w:tcPr>
          <w:p w:rsidR="00F61144" w:rsidRPr="005320E4" w:rsidRDefault="009005B9" w:rsidP="00F61144">
            <w:pPr>
              <w:spacing w:line="480" w:lineRule="auto"/>
              <w:contextualSpacing/>
              <w:rPr>
                <w:rFonts w:ascii="Arial" w:hAnsi="Arial" w:cs="Arial"/>
                <w:b/>
              </w:rPr>
            </w:pPr>
            <m:oMathPara>
              <m:oMath>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R</m:t>
                    </m:r>
                  </m:e>
                  <m:sub>
                    <m:r>
                      <w:rPr>
                        <w:rFonts w:ascii="Cambria Math" w:hAnsiTheme="majorHAnsi" w:cstheme="majorHAnsi"/>
                      </w:rPr>
                      <m:t>o</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r</m:t>
                    </m:r>
                  </m:e>
                  <m:sub>
                    <m:r>
                      <w:rPr>
                        <w:rFonts w:ascii="Cambria Math" w:hAnsiTheme="majorHAnsi" w:cstheme="majorHAnsi"/>
                      </w:rPr>
                      <m:t>s</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78" w:author="meuser" w:date="2010-06-04T20:27:00Z">
                <w:pPr>
                  <w:pStyle w:val="ListParagraph"/>
                  <w:numPr>
                    <w:ilvl w:val="1"/>
                    <w:numId w:val="10"/>
                  </w:numPr>
                  <w:spacing w:line="480" w:lineRule="auto"/>
                  <w:ind w:hanging="360"/>
                </w:pPr>
              </w:pPrChange>
            </w:pPr>
          </w:p>
        </w:tc>
      </w:tr>
    </w:tbl>
    <w:p w:rsidR="00F2021F" w:rsidRDefault="001A1AD9" w:rsidP="00510E3A">
      <w:pPr>
        <w:spacing w:line="480" w:lineRule="auto"/>
        <w:contextualSpacing/>
        <w:rPr>
          <w:rFonts w:ascii="Arial" w:hAnsi="Arial" w:cs="Arial"/>
        </w:rPr>
      </w:pPr>
      <w:r>
        <w:rPr>
          <w:rFonts w:ascii="Arial" w:hAnsi="Arial" w:cs="Arial"/>
        </w:rPr>
        <w:t xml:space="preserve">where </w:t>
      </w:r>
      <m:oMath>
        <m:sSub>
          <m:sSubPr>
            <m:ctrlPr>
              <w:rPr>
                <w:rFonts w:ascii="Cambria Math" w:hAnsiTheme="majorHAnsi" w:cstheme="majorHAnsi"/>
                <w:i/>
              </w:rPr>
            </m:ctrlPr>
          </m:sSubPr>
          <m:e>
            <m:r>
              <m:rPr>
                <m:sty m:val="bi"/>
              </m:rPr>
              <w:rPr>
                <w:rFonts w:ascii="Cambria Math" w:hAnsiTheme="majorHAnsi" w:cstheme="majorHAnsi"/>
              </w:rPr>
              <m:t>r</m:t>
            </m:r>
          </m:e>
          <m:sub>
            <m:r>
              <w:rPr>
                <w:rFonts w:ascii="Cambria Math" w:hAnsiTheme="majorHAnsi" w:cstheme="majorHAnsi"/>
              </w:rPr>
              <m:t>s</m:t>
            </m:r>
          </m:sub>
        </m:sSub>
      </m:oMath>
      <w:r>
        <w:rPr>
          <w:rFonts w:ascii="Arial" w:hAnsi="Arial" w:cs="Arial"/>
        </w:rPr>
        <w:t xml:space="preserve"> is the vector from chassis origin to sprung mass, and </w:t>
      </w:r>
      <m:oMath>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oMath>
      <w:r>
        <w:rPr>
          <w:rFonts w:ascii="Arial" w:hAnsi="Arial" w:cs="Arial"/>
        </w:rPr>
        <w:t xml:space="preserve"> is the net position vector. </w:t>
      </w:r>
      <w:r w:rsidR="00F61144">
        <w:rPr>
          <w:rFonts w:ascii="Arial" w:hAnsi="Arial" w:cs="Arial"/>
        </w:rPr>
        <w:t>The conversion from body reference frame to chassis reference frame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F61144" w:rsidTr="00FC06EA">
        <w:tc>
          <w:tcPr>
            <w:tcW w:w="750" w:type="pct"/>
          </w:tcPr>
          <w:p w:rsidR="00F61144" w:rsidRDefault="00F61144" w:rsidP="00FC06EA">
            <w:pPr>
              <w:spacing w:line="480" w:lineRule="auto"/>
              <w:contextualSpacing/>
              <w:rPr>
                <w:rFonts w:ascii="Arial" w:hAnsi="Arial" w:cs="Arial"/>
              </w:rPr>
            </w:pPr>
          </w:p>
        </w:tc>
        <w:tc>
          <w:tcPr>
            <w:tcW w:w="3500" w:type="pct"/>
          </w:tcPr>
          <w:p w:rsidR="00F61144" w:rsidRPr="00F61144" w:rsidRDefault="009005B9" w:rsidP="00F61144">
            <w:pPr>
              <w:spacing w:line="480" w:lineRule="auto"/>
              <w:contextualSpacing/>
              <w:rPr>
                <w:rFonts w:ascii="Arial" w:hAnsi="Arial" w:cs="Arial"/>
                <w:b/>
              </w:rPr>
            </w:pPr>
            <m:oMathPara>
              <m:oMath>
                <m:sSup>
                  <m:sSupPr>
                    <m:ctrlPr>
                      <w:rPr>
                        <w:rFonts w:ascii="Cambria Math" w:hAnsiTheme="majorHAnsi" w:cstheme="majorHAnsi"/>
                        <w:i/>
                      </w:rPr>
                    </m:ctrlPr>
                  </m:sSupPr>
                  <m:e>
                    <m:r>
                      <m:rPr>
                        <m:sty m:val="bi"/>
                      </m:rPr>
                      <w:rPr>
                        <w:rFonts w:ascii="Cambria Math" w:hAnsiTheme="majorHAnsi" w:cstheme="majorHAnsi"/>
                      </w:rPr>
                      <m:t>i</m:t>
                    </m:r>
                  </m:e>
                  <m:sup>
                    <m:r>
                      <m:rPr>
                        <m:sty m:val="bi"/>
                      </m:rPr>
                      <w:rPr>
                        <w:rFonts w:ascii="Cambria Math" w:hAnsiTheme="majorHAnsi" w:cstheme="majorHAnsi"/>
                      </w:rPr>
                      <m:t>'</m:t>
                    </m:r>
                  </m:sup>
                </m:sSup>
                <m:r>
                  <w:rPr>
                    <w:rFonts w:ascii="Cambria Math" w:hAnsiTheme="majorHAnsi" w:cstheme="majorHAnsi"/>
                  </w:rPr>
                  <m:t>=</m:t>
                </m:r>
                <m:r>
                  <m:rPr>
                    <m:sty m:val="bi"/>
                  </m:rPr>
                  <w:rPr>
                    <w:rFonts w:ascii="Cambria Math" w:hAnsiTheme="majorHAnsi" w:cstheme="majorHAnsi"/>
                  </w:rPr>
                  <m:t>i</m:t>
                </m:r>
                <m:r>
                  <m:rPr>
                    <m:sty m:val="p"/>
                  </m:rPr>
                  <w:rPr>
                    <w:rFonts w:ascii="Cambria Math" w:hAnsiTheme="majorHAnsi" w:cstheme="majorHAnsi"/>
                  </w:rPr>
                  <w:br/>
                </m:r>
              </m:oMath>
              <m:oMath>
                <m:sSup>
                  <m:sSupPr>
                    <m:ctrlPr>
                      <w:rPr>
                        <w:rFonts w:ascii="Cambria Math" w:hAnsi="Cambria Math" w:cs="Arial"/>
                        <w:b/>
                        <w:i/>
                      </w:rPr>
                    </m:ctrlPr>
                  </m:sSupPr>
                  <m:e>
                    <m:r>
                      <m:rPr>
                        <m:sty m:val="bi"/>
                      </m:rPr>
                      <w:rPr>
                        <w:rFonts w:ascii="Cambria Math" w:hAnsi="Cambria Math" w:cs="Arial"/>
                      </w:rPr>
                      <m:t>j</m:t>
                    </m:r>
                  </m:e>
                  <m:sup>
                    <m:r>
                      <m:rPr>
                        <m:sty m:val="bi"/>
                      </m:rPr>
                      <w:rPr>
                        <w:rFonts w:ascii="Cambria Math" w:hAnsi="Cambria Math" w:cs="Arial"/>
                      </w:rPr>
                      <m:t>'</m:t>
                    </m:r>
                  </m:sup>
                </m:sSup>
                <m:r>
                  <m:rPr>
                    <m:sty m:val="bi"/>
                  </m:rPr>
                  <w:rPr>
                    <w:rFonts w:ascii="Cambria Math" w:hAnsi="Cambria Math" w:cs="Arial"/>
                  </w:rPr>
                  <m:t>=</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theme="majorHAnsi"/>
                      </w:rPr>
                      <m:t>ϕ</m:t>
                    </m:r>
                  </m:e>
                </m:func>
                <m:r>
                  <m:rPr>
                    <m:sty m:val="bi"/>
                  </m:rPr>
                  <w:rPr>
                    <w:rFonts w:ascii="Cambria Math" w:hAnsi="Cambria Math" w:cs="Arial"/>
                  </w:rPr>
                  <m:t>j+</m:t>
                </m:r>
                <m:func>
                  <m:funcPr>
                    <m:ctrlPr>
                      <w:rPr>
                        <w:rFonts w:ascii="Cambria Math" w:hAnsi="Cambria Math" w:cs="Arial"/>
                        <w:b/>
                        <w:i/>
                      </w:rPr>
                    </m:ctrlPr>
                  </m:funcPr>
                  <m:fName>
                    <m:r>
                      <m:rPr>
                        <m:sty m:val="b"/>
                      </m:rPr>
                      <w:rPr>
                        <w:rFonts w:ascii="Cambria Math" w:hAnsi="Cambria Math" w:cs="Arial"/>
                      </w:rPr>
                      <m:t>s</m:t>
                    </m:r>
                    <m:r>
                      <m:rPr>
                        <m:sty m:val="p"/>
                      </m:rPr>
                      <w:rPr>
                        <w:rFonts w:ascii="Cambria Math" w:hAnsi="Cambria Math" w:cs="Arial"/>
                      </w:rPr>
                      <m:t>in</m:t>
                    </m:r>
                  </m:fName>
                  <m:e>
                    <m:r>
                      <w:rPr>
                        <w:rFonts w:ascii="Cambria Math" w:hAnsi="Cambria Math" w:cstheme="majorHAnsi"/>
                      </w:rPr>
                      <m:t>ϕ</m:t>
                    </m:r>
                  </m:e>
                </m:func>
                <m:r>
                  <m:rPr>
                    <m:sty m:val="bi"/>
                  </m:rPr>
                  <w:rPr>
                    <w:rFonts w:ascii="Cambria Math" w:hAnsi="Cambria Math" w:cs="Arial"/>
                  </w:rPr>
                  <m:t>k</m:t>
                </m:r>
                <m:r>
                  <m:rPr>
                    <m:sty m:val="p"/>
                  </m:rPr>
                  <w:rPr>
                    <w:rFonts w:ascii="Cambria Math" w:hAnsi="Cambria Math" w:cs="Arial"/>
                  </w:rPr>
                  <w:br/>
                </m:r>
              </m:oMath>
              <m:oMath>
                <m:sSup>
                  <m:sSupPr>
                    <m:ctrlPr>
                      <w:rPr>
                        <w:rFonts w:ascii="Cambria Math" w:hAnsi="Cambria Math" w:cs="Arial"/>
                        <w:b/>
                        <w:i/>
                      </w:rPr>
                    </m:ctrlPr>
                  </m:sSupPr>
                  <m:e>
                    <m:r>
                      <m:rPr>
                        <m:sty m:val="bi"/>
                      </m:rPr>
                      <w:rPr>
                        <w:rFonts w:ascii="Cambria Math" w:hAnsi="Cambria Math" w:cs="Arial"/>
                      </w:rPr>
                      <m:t>k</m:t>
                    </m:r>
                  </m:e>
                  <m:sup>
                    <m:r>
                      <m:rPr>
                        <m:sty m:val="bi"/>
                      </m:rPr>
                      <w:rPr>
                        <w:rFonts w:ascii="Cambria Math" w:hAnsi="Cambria Math" w:cs="Arial"/>
                      </w:rPr>
                      <m:t>'</m:t>
                    </m:r>
                  </m:sup>
                </m:sSup>
                <m:r>
                  <m:rPr>
                    <m:sty m:val="bi"/>
                  </m:rPr>
                  <w:rPr>
                    <w:rFonts w:ascii="Cambria Math" w:hAnsi="Cambria Math" w:cs="Arial"/>
                  </w:rPr>
                  <m:t>=-</m:t>
                </m:r>
                <m:func>
                  <m:funcPr>
                    <m:ctrlPr>
                      <w:rPr>
                        <w:rFonts w:ascii="Cambria Math" w:hAnsi="Cambria Math" w:cs="Arial"/>
                        <w:b/>
                        <w:i/>
                      </w:rPr>
                    </m:ctrlPr>
                  </m:funcPr>
                  <m:fName>
                    <m:r>
                      <m:rPr>
                        <m:sty m:val="b"/>
                      </m:rPr>
                      <w:rPr>
                        <w:rFonts w:ascii="Cambria Math" w:hAnsi="Cambria Math" w:cs="Arial"/>
                      </w:rPr>
                      <m:t>s</m:t>
                    </m:r>
                    <m:r>
                      <m:rPr>
                        <m:sty m:val="p"/>
                      </m:rPr>
                      <w:rPr>
                        <w:rFonts w:ascii="Cambria Math" w:hAnsi="Cambria Math" w:cs="Arial"/>
                      </w:rPr>
                      <m:t>in</m:t>
                    </m:r>
                  </m:fName>
                  <m:e>
                    <m:r>
                      <w:rPr>
                        <w:rFonts w:ascii="Cambria Math" w:hAnsi="Cambria Math" w:cstheme="majorHAnsi"/>
                      </w:rPr>
                      <m:t>ϕ</m:t>
                    </m:r>
                  </m:e>
                </m:func>
                <m:r>
                  <m:rPr>
                    <m:sty m:val="bi"/>
                  </m:rPr>
                  <w:rPr>
                    <w:rFonts w:ascii="Cambria Math" w:hAnsi="Cambria Math" w:cs="Arial"/>
                  </w:rPr>
                  <m:t>j+</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theme="majorHAnsi"/>
                      </w:rPr>
                      <m:t>ϕ</m:t>
                    </m:r>
                  </m:e>
                </m:func>
                <m:r>
                  <m:rPr>
                    <m:sty m:val="bi"/>
                  </m:rPr>
                  <w:rPr>
                    <w:rFonts w:ascii="Cambria Math" w:hAnsi="Cambria Math" w:cs="Arial"/>
                  </w:rPr>
                  <m:t>k</m:t>
                </m:r>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79" w:author="meuser" w:date="2010-06-04T20:27:00Z">
                <w:pPr>
                  <w:pStyle w:val="ListParagraph"/>
                  <w:numPr>
                    <w:ilvl w:val="1"/>
                    <w:numId w:val="10"/>
                  </w:numPr>
                  <w:spacing w:line="480" w:lineRule="auto"/>
                  <w:ind w:hanging="360"/>
                </w:pPr>
              </w:pPrChange>
            </w:pPr>
          </w:p>
        </w:tc>
      </w:tr>
    </w:tbl>
    <w:p w:rsidR="00F61144" w:rsidRDefault="00A37CBF" w:rsidP="00510E3A">
      <w:pPr>
        <w:spacing w:line="480" w:lineRule="auto"/>
        <w:contextualSpacing/>
        <w:rPr>
          <w:rFonts w:ascii="Arial" w:hAnsi="Arial" w:cs="Arial"/>
        </w:rPr>
      </w:pPr>
      <w:r>
        <w:rPr>
          <w:rFonts w:ascii="Arial" w:hAnsi="Arial" w:cs="Arial"/>
        </w:rPr>
        <w:t>which can be used</w:t>
      </w:r>
      <w:r w:rsidR="001A1AD9">
        <w:rPr>
          <w:rFonts w:ascii="Arial" w:hAnsi="Arial" w:cs="Arial"/>
        </w:rPr>
        <w:t xml:space="preserve"> to redefine t</w:t>
      </w:r>
      <w:r w:rsidR="00F61144">
        <w:rPr>
          <w:rFonts w:ascii="Arial" w:hAnsi="Arial" w:cs="Arial"/>
        </w:rPr>
        <w:t xml:space="preserve">he position vector of the sprung mass </w:t>
      </w:r>
      <w:r w:rsidR="001A1AD9">
        <w:rPr>
          <w:rFonts w:ascii="Arial" w:hAnsi="Arial" w:cs="Arial"/>
        </w:rPr>
        <w:t>in the chassis coordinate frame. This is shown to give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F61144" w:rsidTr="005D5E03">
        <w:tc>
          <w:tcPr>
            <w:tcW w:w="750" w:type="pct"/>
          </w:tcPr>
          <w:p w:rsidR="00F61144" w:rsidRDefault="00F61144" w:rsidP="00FC06EA">
            <w:pPr>
              <w:spacing w:line="480" w:lineRule="auto"/>
              <w:contextualSpacing/>
              <w:rPr>
                <w:rFonts w:ascii="Arial" w:hAnsi="Arial" w:cs="Arial"/>
              </w:rPr>
            </w:pPr>
          </w:p>
        </w:tc>
        <w:tc>
          <w:tcPr>
            <w:tcW w:w="3500" w:type="pct"/>
          </w:tcPr>
          <w:p w:rsidR="00F61144" w:rsidRPr="00F61144" w:rsidRDefault="009005B9" w:rsidP="005D5E03">
            <w:pPr>
              <w:spacing w:line="480" w:lineRule="auto"/>
              <w:contextualSpacing/>
              <w:rPr>
                <w:rFonts w:ascii="Arial" w:hAnsi="Arial" w:cs="Arial"/>
                <w:b/>
              </w:rPr>
            </w:pPr>
            <m:oMathPara>
              <m:oMath>
                <m:sSub>
                  <m:sSubPr>
                    <m:ctrlPr>
                      <w:rPr>
                        <w:rFonts w:ascii="Cambria Math" w:hAnsiTheme="majorHAnsi" w:cstheme="majorHAnsi"/>
                        <w:i/>
                      </w:rPr>
                    </m:ctrlPr>
                  </m:sSubPr>
                  <m:e>
                    <m:r>
                      <m:rPr>
                        <m:sty m:val="bi"/>
                      </m:rPr>
                      <w:rPr>
                        <w:rFonts w:ascii="Cambria Math" w:hAnsiTheme="majorHAnsi" w:cstheme="majorHAnsi"/>
                      </w:rPr>
                      <m:t>r</m:t>
                    </m:r>
                  </m:e>
                  <m:sub>
                    <m:r>
                      <w:rPr>
                        <w:rFonts w:ascii="Cambria Math" w:hAnsiTheme="majorHAnsi" w:cstheme="majorHAnsi"/>
                      </w:rPr>
                      <m:t>s</m:t>
                    </m:r>
                  </m:sub>
                </m:sSub>
                <m:r>
                  <m:rPr>
                    <m:aln/>
                  </m:rP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cgs</m:t>
                    </m:r>
                  </m:sub>
                </m:sSub>
                <m:sSup>
                  <m:sSupPr>
                    <m:ctrlPr>
                      <w:rPr>
                        <w:rFonts w:ascii="Cambria Math" w:hAnsiTheme="majorHAnsi" w:cstheme="majorHAnsi"/>
                        <w:b/>
                        <w:i/>
                      </w:rPr>
                    </m:ctrlPr>
                  </m:sSupPr>
                  <m:e>
                    <m:r>
                      <m:rPr>
                        <m:sty m:val="bi"/>
                      </m:rPr>
                      <w:rPr>
                        <w:rFonts w:ascii="Cambria Math" w:hAnsiTheme="majorHAnsi" w:cstheme="majorHAnsi"/>
                      </w:rPr>
                      <m:t>i</m:t>
                    </m:r>
                  </m:e>
                  <m:sup>
                    <m:r>
                      <m:rPr>
                        <m:sty m:val="bi"/>
                      </m:rPr>
                      <w:rPr>
                        <w:rFonts w:ascii="Cambria Math" w:hAnsiTheme="majorHAnsi" w:cstheme="majorHAnsi"/>
                      </w:rPr>
                      <m:t>'</m:t>
                    </m:r>
                  </m:sup>
                </m:sSup>
                <m:r>
                  <m:rPr>
                    <m:sty m:val="bi"/>
                  </m:rPr>
                  <w:rPr>
                    <w:rFonts w:ascii="Cambria Math" w:hAnsiTheme="majorHAnsi" w:cstheme="majorHAnsi"/>
                  </w:rPr>
                  <m:t>-</m:t>
                </m:r>
                <m:sSub>
                  <m:sSubPr>
                    <m:ctrlPr>
                      <w:rPr>
                        <w:rFonts w:ascii="Cambria Math" w:hAnsi="Cambria Math" w:cstheme="majorHAnsi"/>
                        <w:b/>
                        <w:i/>
                      </w:rPr>
                    </m:ctrlPr>
                  </m:sSubPr>
                  <m:e>
                    <m:r>
                      <w:rPr>
                        <w:rFonts w:ascii="Cambria Math" w:hAnsi="Cambria Math" w:cstheme="majorHAnsi"/>
                      </w:rPr>
                      <m:t>h</m:t>
                    </m:r>
                  </m:e>
                  <m:sub>
                    <m:r>
                      <w:rPr>
                        <w:rFonts w:ascii="Cambria Math" w:hAnsi="Cambria Math" w:cstheme="majorHAnsi"/>
                      </w:rPr>
                      <m:t>s</m:t>
                    </m:r>
                  </m:sub>
                </m:sSub>
                <m:sSup>
                  <m:sSupPr>
                    <m:ctrlPr>
                      <w:rPr>
                        <w:rFonts w:ascii="Cambria Math" w:hAnsiTheme="majorHAnsi" w:cstheme="majorHAnsi"/>
                        <w:b/>
                        <w:i/>
                      </w:rPr>
                    </m:ctrlPr>
                  </m:sSupPr>
                  <m:e>
                    <m:r>
                      <m:rPr>
                        <m:sty m:val="bi"/>
                      </m:rPr>
                      <w:rPr>
                        <w:rFonts w:ascii="Cambria Math" w:hAnsiTheme="majorHAnsi" w:cstheme="majorHAnsi"/>
                      </w:rPr>
                      <m:t>k</m:t>
                    </m:r>
                  </m:e>
                  <m:sup>
                    <m:r>
                      <m:rPr>
                        <m:sty m:val="bi"/>
                      </m:rPr>
                      <w:rPr>
                        <w:rFonts w:ascii="Cambria Math" w:hAnsiTheme="majorHAnsi" w:cstheme="majorHAnsi"/>
                      </w:rPr>
                      <m:t>'</m:t>
                    </m:r>
                  </m:sup>
                </m:sSup>
                <m:r>
                  <m:rPr>
                    <m:sty m:val="p"/>
                  </m:rPr>
                  <w:rPr>
                    <w:rFonts w:ascii="Cambria Math" w:hAnsiTheme="majorHAnsi" w:cstheme="majorHAnsi"/>
                  </w:rPr>
                  <w:br/>
                </m:r>
              </m:oMath>
              <m:oMath>
                <m:r>
                  <m:rPr>
                    <m:sty m:val="bi"/>
                    <m:aln/>
                  </m:rPr>
                  <w:rPr>
                    <w:rFonts w:ascii="Cambria Math" w:hAnsi="Cambria Math" w:cs="Arial"/>
                  </w:rPr>
                  <m:t>=</m:t>
                </m:r>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cgs</m:t>
                    </m:r>
                  </m:sub>
                </m:sSub>
                <m:r>
                  <m:rPr>
                    <m:sty m:val="bi"/>
                  </m:rPr>
                  <w:rPr>
                    <w:rFonts w:ascii="Cambria Math" w:hAnsiTheme="majorHAnsi" w:cstheme="majorHAnsi"/>
                  </w:rPr>
                  <m:t>i</m:t>
                </m:r>
                <m:r>
                  <m:rPr>
                    <m:sty m:val="bi"/>
                  </m:rPr>
                  <w:rPr>
                    <w:rFonts w:ascii="Cambria Math" w:hAnsi="Cambria Math" w:cs="Arial"/>
                  </w:rPr>
                  <m:t>+</m:t>
                </m:r>
                <m:func>
                  <m:funcPr>
                    <m:ctrlPr>
                      <w:rPr>
                        <w:rFonts w:ascii="Cambria Math" w:hAnsi="Cambria Math" w:cs="Arial"/>
                        <w:b/>
                        <w:i/>
                      </w:rPr>
                    </m:ctrlPr>
                  </m:funcPr>
                  <m:fName>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s</m:t>
                        </m:r>
                      </m:sub>
                    </m:sSub>
                    <m:r>
                      <m:rPr>
                        <m:sty m:val="b"/>
                      </m:rPr>
                      <w:rPr>
                        <w:rFonts w:ascii="Cambria Math" w:hAnsi="Cambria Math" w:cs="Arial"/>
                      </w:rPr>
                      <m:t>s</m:t>
                    </m:r>
                    <m:r>
                      <m:rPr>
                        <m:sty m:val="p"/>
                      </m:rPr>
                      <w:rPr>
                        <w:rFonts w:ascii="Cambria Math" w:hAnsi="Cambria Math" w:cs="Arial"/>
                      </w:rPr>
                      <m:t>in</m:t>
                    </m:r>
                  </m:fName>
                  <m:e>
                    <m:r>
                      <w:rPr>
                        <w:rFonts w:ascii="Cambria Math" w:hAnsi="Cambria Math" w:cstheme="majorHAnsi"/>
                      </w:rPr>
                      <m:t>ϕ</m:t>
                    </m:r>
                  </m:e>
                </m:func>
                <m:r>
                  <m:rPr>
                    <m:sty m:val="bi"/>
                  </m:rPr>
                  <w:rPr>
                    <w:rFonts w:ascii="Cambria Math" w:hAnsi="Cambria Math" w:cs="Arial"/>
                  </w:rPr>
                  <m:t>j</m:t>
                </m:r>
                <m:r>
                  <m:rPr>
                    <m:sty m:val="bi"/>
                  </m:rPr>
                  <w:rPr>
                    <w:rFonts w:ascii="Cambria Math" w:hAnsiTheme="majorHAnsi" w:cstheme="majorHAnsi"/>
                  </w:rPr>
                  <m:t>-</m:t>
                </m:r>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s</m:t>
                    </m:r>
                  </m:sub>
                </m:sSub>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theme="majorHAnsi"/>
                      </w:rPr>
                      <m:t>ϕ</m:t>
                    </m:r>
                  </m:e>
                </m:func>
                <m:r>
                  <m:rPr>
                    <m:sty m:val="bi"/>
                  </m:rPr>
                  <w:rPr>
                    <w:rFonts w:ascii="Cambria Math" w:hAnsi="Cambria Math" w:cs="Arial"/>
                  </w:rPr>
                  <m:t>k</m:t>
                </m:r>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80" w:author="meuser" w:date="2010-06-04T20:27:00Z">
                <w:pPr>
                  <w:pStyle w:val="ListParagraph"/>
                  <w:numPr>
                    <w:ilvl w:val="1"/>
                    <w:numId w:val="10"/>
                  </w:numPr>
                  <w:spacing w:line="480" w:lineRule="auto"/>
                  <w:ind w:hanging="360"/>
                </w:pPr>
              </w:pPrChange>
            </w:pPr>
            <w:bookmarkStart w:id="181" w:name="r_s_chassis"/>
            <w:bookmarkEnd w:id="181"/>
          </w:p>
        </w:tc>
      </w:tr>
    </w:tbl>
    <w:p w:rsidR="00F61144" w:rsidRDefault="001A1AD9" w:rsidP="00510E3A">
      <w:pPr>
        <w:spacing w:line="480" w:lineRule="auto"/>
        <w:contextualSpacing/>
        <w:rPr>
          <w:rFonts w:ascii="Arial" w:hAnsi="Arial" w:cs="Arial"/>
        </w:rPr>
      </w:pPr>
      <w:r>
        <w:rPr>
          <w:rFonts w:ascii="Arial" w:hAnsi="Arial" w:cs="Arial"/>
        </w:rPr>
        <w:t xml:space="preserve">where </w:t>
      </w:r>
      <m:oMath>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cgs</m:t>
            </m:r>
          </m:sub>
        </m:sSub>
      </m:oMath>
      <w:r>
        <w:rPr>
          <w:rFonts w:ascii="Arial" w:hAnsi="Arial" w:cs="Arial"/>
        </w:rPr>
        <w:t xml:space="preserve"> is the longitudinal location of the body center of gravity and </w:t>
      </w:r>
      <m:oMath>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s</m:t>
            </m:r>
          </m:sub>
        </m:sSub>
      </m:oMath>
      <w:r>
        <w:rPr>
          <w:rFonts w:ascii="Arial" w:hAnsi="Arial" w:cs="Arial"/>
        </w:rPr>
        <w:t xml:space="preserve"> is the height with the vehicle at rest. </w:t>
      </w:r>
      <w:r w:rsidR="005D5E03">
        <w:rPr>
          <w:rFonts w:ascii="Arial" w:hAnsi="Arial" w:cs="Arial"/>
        </w:rPr>
        <w:t xml:space="preserve">The velocity is determined </w:t>
      </w:r>
      <w:r>
        <w:rPr>
          <w:rFonts w:ascii="Arial" w:hAnsi="Arial" w:cs="Arial"/>
        </w:rPr>
        <w:t xml:space="preserve">the same way </w:t>
      </w:r>
      <w:r w:rsidR="005D5E03">
        <w:rPr>
          <w:rFonts w:ascii="Arial" w:hAnsi="Arial" w:cs="Arial"/>
        </w:rPr>
        <w:t>as before and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5D5E03" w:rsidTr="00FC06EA">
        <w:tc>
          <w:tcPr>
            <w:tcW w:w="750" w:type="pct"/>
          </w:tcPr>
          <w:p w:rsidR="005D5E03" w:rsidRDefault="005D5E03" w:rsidP="00FC06EA">
            <w:pPr>
              <w:spacing w:line="480" w:lineRule="auto"/>
              <w:contextualSpacing/>
              <w:rPr>
                <w:rFonts w:ascii="Arial" w:hAnsi="Arial" w:cs="Arial"/>
              </w:rPr>
            </w:pPr>
          </w:p>
        </w:tc>
        <w:tc>
          <w:tcPr>
            <w:tcW w:w="3500" w:type="pct"/>
          </w:tcPr>
          <w:p w:rsidR="005D5E03" w:rsidRPr="007941F0" w:rsidRDefault="009005B9" w:rsidP="00B15F9F">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s</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d</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num>
                  <m:den>
                    <m:r>
                      <w:rPr>
                        <w:rFonts w:ascii="Cambria Math" w:hAnsi="Cambria Math" w:cstheme="majorHAnsi"/>
                      </w:rPr>
                      <m:t>dt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o</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num>
                  <m:den>
                    <m:r>
                      <w:rPr>
                        <w:rFonts w:ascii="Cambria Math" w:hAnsi="Cambria Math" w:cstheme="majorHAnsi"/>
                      </w:rPr>
                      <m:t>∂t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82" w:author="meuser" w:date="2010-06-04T20:27:00Z">
                <w:pPr>
                  <w:pStyle w:val="ListParagraph"/>
                  <w:numPr>
                    <w:ilvl w:val="1"/>
                    <w:numId w:val="10"/>
                  </w:numPr>
                  <w:spacing w:line="480" w:lineRule="auto"/>
                  <w:ind w:hanging="360"/>
                </w:pPr>
              </w:pPrChange>
            </w:pPr>
          </w:p>
        </w:tc>
      </w:tr>
    </w:tbl>
    <w:p w:rsidR="005D5E03" w:rsidRDefault="00A37CBF" w:rsidP="00510E3A">
      <w:pPr>
        <w:spacing w:line="480" w:lineRule="auto"/>
        <w:contextualSpacing/>
        <w:rPr>
          <w:rFonts w:ascii="Arial" w:hAnsi="Arial" w:cs="Arial"/>
        </w:rPr>
      </w:pPr>
      <w:r>
        <w:rPr>
          <w:rFonts w:ascii="Arial" w:hAnsi="Arial" w:cs="Arial"/>
        </w:rPr>
        <w:t>and</w:t>
      </w:r>
      <w:r w:rsidR="00B15F9F">
        <w:rPr>
          <w:rFonts w:ascii="Arial" w:hAnsi="Arial" w:cs="Arial"/>
        </w:rPr>
        <w:t xml:space="preserve"> </w:t>
      </w:r>
      <w:r>
        <w:rPr>
          <w:rFonts w:ascii="Arial" w:hAnsi="Arial" w:cs="Arial"/>
        </w:rPr>
        <w:t xml:space="preserve">by </w:t>
      </w:r>
      <w:r w:rsidR="00B15F9F">
        <w:rPr>
          <w:rFonts w:ascii="Arial" w:hAnsi="Arial" w:cs="Arial"/>
        </w:rPr>
        <w:t>again insert</w:t>
      </w:r>
      <w:r>
        <w:rPr>
          <w:rFonts w:ascii="Arial" w:hAnsi="Arial" w:cs="Arial"/>
        </w:rPr>
        <w:t>ing</w:t>
      </w:r>
      <w:r w:rsidR="00B15F9F">
        <w:rPr>
          <w:rFonts w:ascii="Arial" w:hAnsi="Arial" w:cs="Arial"/>
        </w:rPr>
        <w:t xml:space="preserve"> equations </w:t>
      </w:r>
      <w:r w:rsidR="009005B9">
        <w:rPr>
          <w:rFonts w:ascii="Arial" w:hAnsi="Arial" w:cs="Arial"/>
        </w:rPr>
        <w:fldChar w:fldCharType="begin"/>
      </w:r>
      <w:r w:rsidR="00B15F9F">
        <w:rPr>
          <w:rFonts w:ascii="Arial" w:hAnsi="Arial" w:cs="Arial"/>
        </w:rPr>
        <w:instrText xml:space="preserve"> REF V_origin_simp \w </w:instrText>
      </w:r>
      <w:r w:rsidR="009005B9">
        <w:rPr>
          <w:rFonts w:ascii="Arial" w:hAnsi="Arial" w:cs="Arial"/>
        </w:rPr>
        <w:fldChar w:fldCharType="separate"/>
      </w:r>
      <w:r w:rsidR="00057B86">
        <w:rPr>
          <w:rFonts w:ascii="Arial" w:hAnsi="Arial" w:cs="Arial"/>
        </w:rPr>
        <w:t>(3.6)</w:t>
      </w:r>
      <w:r w:rsidR="009005B9">
        <w:rPr>
          <w:rFonts w:ascii="Arial" w:hAnsi="Arial" w:cs="Arial"/>
        </w:rPr>
        <w:fldChar w:fldCharType="end"/>
      </w:r>
      <w:r w:rsidR="00B15F9F">
        <w:rPr>
          <w:rFonts w:ascii="Arial" w:hAnsi="Arial" w:cs="Arial"/>
        </w:rPr>
        <w:t xml:space="preserve">, </w:t>
      </w:r>
      <w:r w:rsidR="009005B9">
        <w:rPr>
          <w:rFonts w:ascii="Arial" w:hAnsi="Arial" w:cs="Arial"/>
        </w:rPr>
        <w:fldChar w:fldCharType="begin"/>
      </w:r>
      <w:r w:rsidR="00B15F9F">
        <w:rPr>
          <w:rFonts w:ascii="Arial" w:hAnsi="Arial" w:cs="Arial"/>
        </w:rPr>
        <w:instrText xml:space="preserve"> REF Om_chassis \w </w:instrText>
      </w:r>
      <w:r w:rsidR="009005B9">
        <w:rPr>
          <w:rFonts w:ascii="Arial" w:hAnsi="Arial" w:cs="Arial"/>
        </w:rPr>
        <w:fldChar w:fldCharType="separate"/>
      </w:r>
      <w:ins w:id="183" w:author="meuser" w:date="2010-06-05T17:04:00Z">
        <w:r w:rsidR="00057B86">
          <w:rPr>
            <w:rFonts w:ascii="Arial" w:hAnsi="Arial" w:cs="Arial"/>
            <w:b/>
            <w:bCs/>
          </w:rPr>
          <w:t>Error! Reference source not found.</w:t>
        </w:r>
      </w:ins>
      <w:del w:id="184" w:author="meuser" w:date="2010-06-05T17:04:00Z">
        <w:r w:rsidR="00515A18" w:rsidDel="00057B86">
          <w:rPr>
            <w:rFonts w:ascii="Arial" w:hAnsi="Arial" w:cs="Arial"/>
          </w:rPr>
          <w:delText>(3.9)</w:delText>
        </w:r>
      </w:del>
      <w:r w:rsidR="009005B9">
        <w:rPr>
          <w:rFonts w:ascii="Arial" w:hAnsi="Arial" w:cs="Arial"/>
        </w:rPr>
        <w:fldChar w:fldCharType="end"/>
      </w:r>
      <w:r w:rsidR="00B15F9F">
        <w:rPr>
          <w:rFonts w:ascii="Arial" w:hAnsi="Arial" w:cs="Arial"/>
        </w:rPr>
        <w:t xml:space="preserve"> </w:t>
      </w:r>
      <w:r>
        <w:rPr>
          <w:rFonts w:ascii="Arial" w:hAnsi="Arial" w:cs="Arial"/>
        </w:rPr>
        <w:t>and</w:t>
      </w:r>
      <w:r w:rsidR="00B15F9F">
        <w:rPr>
          <w:rFonts w:ascii="Arial" w:hAnsi="Arial" w:cs="Arial"/>
        </w:rPr>
        <w:t xml:space="preserve"> </w:t>
      </w:r>
      <w:r w:rsidR="009005B9">
        <w:rPr>
          <w:rFonts w:ascii="Arial" w:hAnsi="Arial" w:cs="Arial"/>
        </w:rPr>
        <w:fldChar w:fldCharType="begin"/>
      </w:r>
      <w:r w:rsidR="00B15F9F">
        <w:rPr>
          <w:rFonts w:ascii="Arial" w:hAnsi="Arial" w:cs="Arial"/>
        </w:rPr>
        <w:instrText xml:space="preserve"> REF r_s_chassis \w </w:instrText>
      </w:r>
      <w:r w:rsidR="009005B9">
        <w:rPr>
          <w:rFonts w:ascii="Arial" w:hAnsi="Arial" w:cs="Arial"/>
        </w:rPr>
        <w:fldChar w:fldCharType="separate"/>
      </w:r>
      <w:r w:rsidR="00057B86">
        <w:rPr>
          <w:rFonts w:ascii="Arial" w:hAnsi="Arial" w:cs="Arial"/>
        </w:rPr>
        <w:t>(3.25)</w:t>
      </w:r>
      <w:r w:rsidR="009005B9">
        <w:rPr>
          <w:rFonts w:ascii="Arial" w:hAnsi="Arial" w:cs="Arial"/>
        </w:rPr>
        <w:fldChar w:fldCharType="end"/>
      </w:r>
      <w:r w:rsidR="00B15F9F">
        <w:rPr>
          <w:rFonts w:ascii="Arial" w:hAnsi="Arial" w:cs="Arial"/>
        </w:rPr>
        <w:t xml:space="preserve"> </w:t>
      </w:r>
      <w:r>
        <w:rPr>
          <w:rFonts w:ascii="Arial" w:hAnsi="Arial" w:cs="Arial"/>
        </w:rPr>
        <w:t>it is</w:t>
      </w:r>
      <w:r w:rsidR="00B15F9F">
        <w:rPr>
          <w:rFonts w:ascii="Arial" w:hAnsi="Arial" w:cs="Arial"/>
        </w:rPr>
        <w:t xml:space="preserve"> show</w:t>
      </w:r>
      <w:r>
        <w:rPr>
          <w:rFonts w:ascii="Arial" w:hAnsi="Arial" w:cs="Arial"/>
        </w:rPr>
        <w:t>n</w:t>
      </w:r>
      <w:r w:rsidR="00B15F9F">
        <w:rPr>
          <w:rFonts w:ascii="Arial" w:hAnsi="Arial" w:cs="Arial"/>
        </w:rPr>
        <w:t xml:space="preserve">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B15F9F" w:rsidTr="00D648DC">
        <w:tc>
          <w:tcPr>
            <w:tcW w:w="750" w:type="pct"/>
          </w:tcPr>
          <w:p w:rsidR="00B15F9F" w:rsidRDefault="00B15F9F" w:rsidP="00FC06EA">
            <w:pPr>
              <w:spacing w:line="480" w:lineRule="auto"/>
              <w:contextualSpacing/>
              <w:rPr>
                <w:rFonts w:ascii="Arial" w:hAnsi="Arial" w:cs="Arial"/>
              </w:rPr>
            </w:pPr>
          </w:p>
        </w:tc>
        <w:tc>
          <w:tcPr>
            <w:tcW w:w="3500" w:type="pct"/>
          </w:tcPr>
          <w:p w:rsidR="00B15F9F" w:rsidRPr="00B15F9F" w:rsidRDefault="009005B9" w:rsidP="00871381">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s</m:t>
                    </m:r>
                  </m:sub>
                </m:sSub>
                <m:r>
                  <w:rPr>
                    <w:rFonts w:ascii="Cambria Math" w:hAnsiTheme="majorHAnsi" w:cstheme="majorHAnsi"/>
                  </w:rPr>
                  <m:t>=</m:t>
                </m:r>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V</m:t>
                        </m:r>
                      </m:e>
                      <m:sub>
                        <m:r>
                          <w:rPr>
                            <w:rFonts w:ascii="Cambria Math" w:hAnsiTheme="majorHAnsi" w:cstheme="majorHAnsi"/>
                          </w:rPr>
                          <m:t>ox</m:t>
                        </m:r>
                      </m:sub>
                    </m:sSub>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s</m:t>
                        </m:r>
                      </m:sub>
                    </m:sSub>
                    <m:acc>
                      <m:accPr>
                        <m:chr m:val="̇"/>
                        <m:ctrlPr>
                          <w:rPr>
                            <w:rFonts w:ascii="Cambria Math" w:hAnsi="Cambria Math" w:cs="Arial"/>
                            <w:i/>
                          </w:rPr>
                        </m:ctrlPr>
                      </m:accPr>
                      <m:e>
                        <m:r>
                          <w:rPr>
                            <w:rFonts w:ascii="Cambria Math" w:hAnsi="Cambria Math" w:cs="Arial"/>
                          </w:rPr>
                          <m:t>ψ</m:t>
                        </m:r>
                      </m:e>
                    </m:acc>
                    <m:func>
                      <m:funcPr>
                        <m:ctrlPr>
                          <w:rPr>
                            <w:rFonts w:ascii="Cambria Math" w:hAnsi="Cambria Math" w:cs="Arial"/>
                            <w:b/>
                            <w:i/>
                          </w:rPr>
                        </m:ctrlPr>
                      </m:funcPr>
                      <m:fName>
                        <m:r>
                          <m:rPr>
                            <m:sty m:val="b"/>
                          </m:rPr>
                          <w:rPr>
                            <w:rFonts w:ascii="Cambria Math" w:hAnsi="Cambria Math" w:cs="Arial"/>
                          </w:rPr>
                          <m:t>s</m:t>
                        </m:r>
                        <m:r>
                          <m:rPr>
                            <m:sty m:val="p"/>
                          </m:rPr>
                          <w:rPr>
                            <w:rFonts w:ascii="Cambria Math" w:hAnsi="Cambria Math" w:cs="Arial"/>
                          </w:rPr>
                          <m:t>in</m:t>
                        </m:r>
                      </m:fName>
                      <m:e>
                        <m:r>
                          <w:rPr>
                            <w:rFonts w:ascii="Cambria Math" w:hAnsi="Cambria Math" w:cstheme="majorHAnsi"/>
                          </w:rPr>
                          <m:t>ϕ</m:t>
                        </m:r>
                      </m:e>
                    </m:func>
                  </m:e>
                </m:d>
                <m:r>
                  <m:rPr>
                    <m:sty m:val="bi"/>
                  </m:rPr>
                  <w:rPr>
                    <w:rFonts w:ascii="Cambria Math" w:hAnsiTheme="majorHAnsi" w:cstheme="majorHAnsi"/>
                  </w:rPr>
                  <m:t>i</m:t>
                </m:r>
                <m:r>
                  <w:rPr>
                    <w:rFonts w:ascii="Cambria Math" w:hAnsiTheme="majorHAnsi" w:cstheme="majorHAnsi"/>
                  </w:rPr>
                  <m:t>+</m:t>
                </m:r>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V</m:t>
                        </m:r>
                      </m:e>
                      <m:sub>
                        <m:r>
                          <w:rPr>
                            <w:rFonts w:ascii="Cambria Math" w:hAnsiTheme="majorHAnsi" w:cstheme="majorHAnsi"/>
                          </w:rPr>
                          <m:t>oy</m:t>
                        </m:r>
                      </m:sub>
                    </m:sSub>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s</m:t>
                        </m:r>
                      </m:sub>
                    </m:sSub>
                    <m:acc>
                      <m:accPr>
                        <m:chr m:val="̇"/>
                        <m:ctrlPr>
                          <w:rPr>
                            <w:rFonts w:ascii="Cambria Math" w:hAnsi="Cambria Math" w:cs="Arial"/>
                            <w:i/>
                          </w:rPr>
                        </m:ctrlPr>
                      </m:accPr>
                      <m:e>
                        <m:r>
                          <w:rPr>
                            <w:rFonts w:ascii="Cambria Math" w:hAnsi="Cambria Math" w:cstheme="majorHAnsi"/>
                          </w:rPr>
                          <m:t>ϕ</m:t>
                        </m:r>
                      </m:e>
                    </m:acc>
                    <m:func>
                      <m:funcPr>
                        <m:ctrlPr>
                          <w:rPr>
                            <w:rFonts w:ascii="Cambria Math" w:hAnsi="Cambria Math" w:cs="Arial"/>
                            <w:b/>
                            <w:i/>
                          </w:rPr>
                        </m:ctrlPr>
                      </m:funcPr>
                      <m:fName>
                        <m:r>
                          <m:rPr>
                            <m:sty m:val="p"/>
                          </m:rPr>
                          <w:rPr>
                            <w:rFonts w:ascii="Cambria Math" w:hAnsi="Cambria Math" w:cs="Arial"/>
                          </w:rPr>
                          <m:t>cos</m:t>
                        </m:r>
                      </m:fName>
                      <m:e>
                        <m:r>
                          <w:rPr>
                            <w:rFonts w:ascii="Cambria Math" w:hAnsi="Cambria Math" w:cstheme="majorHAnsi"/>
                          </w:rPr>
                          <m:t>ϕ</m:t>
                        </m:r>
                      </m:e>
                    </m:func>
                    <m:r>
                      <m:rPr>
                        <m:sty m:val="bi"/>
                      </m:rPr>
                      <w:rPr>
                        <w:rFonts w:ascii="Cambria Math" w:hAnsi="Cambria Math" w:cs="Arial"/>
                      </w:rPr>
                      <m:t>+</m:t>
                    </m:r>
                    <m:sSub>
                      <m:sSubPr>
                        <m:ctrlPr>
                          <w:rPr>
                            <w:rFonts w:ascii="Cambria Math" w:hAnsi="Cambria Math" w:cs="Arial"/>
                            <w:b/>
                            <w:i/>
                          </w:rPr>
                        </m:ctrlPr>
                      </m:sSubPr>
                      <m:e>
                        <m:r>
                          <w:rPr>
                            <w:rFonts w:ascii="Cambria Math" w:hAnsi="Cambria Math" w:cs="Arial"/>
                          </w:rPr>
                          <m:t>l</m:t>
                        </m:r>
                      </m:e>
                      <m:sub>
                        <m:r>
                          <w:rPr>
                            <w:rFonts w:ascii="Cambria Math" w:hAnsi="Cambria Math" w:cs="Arial"/>
                          </w:rPr>
                          <m:t>cgs</m:t>
                        </m:r>
                      </m:sub>
                    </m:sSub>
                    <m:acc>
                      <m:accPr>
                        <m:chr m:val="̇"/>
                        <m:ctrlPr>
                          <w:rPr>
                            <w:rFonts w:ascii="Cambria Math" w:hAnsi="Cambria Math" w:cs="Arial"/>
                            <w:i/>
                          </w:rPr>
                        </m:ctrlPr>
                      </m:accPr>
                      <m:e>
                        <m:r>
                          <w:rPr>
                            <w:rFonts w:ascii="Cambria Math" w:hAnsi="Cambria Math" w:cs="Arial"/>
                          </w:rPr>
                          <m:t>ψ</m:t>
                        </m:r>
                      </m:e>
                    </m:acc>
                  </m:e>
                </m:d>
                <m:r>
                  <m:rPr>
                    <m:sty m:val="bi"/>
                  </m:rPr>
                  <w:rPr>
                    <w:rFonts w:ascii="Cambria Math" w:hAnsiTheme="majorHAnsi" w:cstheme="majorHAnsi"/>
                  </w:rPr>
                  <m:t>j</m:t>
                </m:r>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s</m:t>
                    </m:r>
                  </m:sub>
                </m:sSub>
                <m:acc>
                  <m:accPr>
                    <m:chr m:val="̇"/>
                    <m:ctrlPr>
                      <w:rPr>
                        <w:rFonts w:ascii="Cambria Math" w:hAnsi="Cambria Math" w:cs="Arial"/>
                        <w:i/>
                      </w:rPr>
                    </m:ctrlPr>
                  </m:accPr>
                  <m:e>
                    <m:r>
                      <w:rPr>
                        <w:rFonts w:ascii="Cambria Math" w:hAnsi="Cambria Math" w:cstheme="majorHAnsi"/>
                      </w:rPr>
                      <m:t>ϕ</m:t>
                    </m:r>
                  </m:e>
                </m:acc>
                <m:func>
                  <m:funcPr>
                    <m:ctrlPr>
                      <w:rPr>
                        <w:rFonts w:ascii="Cambria Math" w:hAnsi="Cambria Math" w:cs="Arial"/>
                        <w:b/>
                        <w:i/>
                      </w:rPr>
                    </m:ctrlPr>
                  </m:funcPr>
                  <m:fName>
                    <m:r>
                      <m:rPr>
                        <m:sty m:val="p"/>
                      </m:rPr>
                      <w:rPr>
                        <w:rFonts w:ascii="Cambria Math" w:hAnsi="Cambria Math" w:cs="Arial"/>
                      </w:rPr>
                      <m:t>sin</m:t>
                    </m:r>
                  </m:fName>
                  <m:e>
                    <m:r>
                      <w:rPr>
                        <w:rFonts w:ascii="Cambria Math" w:hAnsi="Cambria Math" w:cstheme="majorHAnsi"/>
                      </w:rPr>
                      <m:t>ϕ</m:t>
                    </m:r>
                  </m:e>
                </m:func>
                <m:r>
                  <m:rPr>
                    <m:sty m:val="bi"/>
                  </m:rPr>
                  <w:rPr>
                    <w:rFonts w:ascii="Cambria Math" w:hAnsiTheme="majorHAnsi" w:cstheme="majorHAnsi"/>
                  </w:rPr>
                  <m:t>k</m:t>
                </m:r>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85" w:author="meuser" w:date="2010-06-04T20:27:00Z">
                <w:pPr>
                  <w:pStyle w:val="ListParagraph"/>
                  <w:numPr>
                    <w:ilvl w:val="1"/>
                    <w:numId w:val="10"/>
                  </w:numPr>
                  <w:spacing w:line="480" w:lineRule="auto"/>
                  <w:ind w:hanging="360"/>
                </w:pPr>
              </w:pPrChange>
            </w:pPr>
          </w:p>
        </w:tc>
      </w:tr>
    </w:tbl>
    <w:p w:rsidR="00B15F9F" w:rsidRDefault="00782881" w:rsidP="00510E3A">
      <w:pPr>
        <w:spacing w:line="480" w:lineRule="auto"/>
        <w:contextualSpacing/>
        <w:rPr>
          <w:rFonts w:ascii="Arial" w:hAnsi="Arial" w:cs="Arial"/>
        </w:rPr>
      </w:pPr>
      <w:r>
        <w:rPr>
          <w:rFonts w:ascii="Arial" w:hAnsi="Arial" w:cs="Arial"/>
        </w:rPr>
        <w:t>Due to the relative motion of the body with respect to the chassis coordinate frame, the acceleration of the sprung mass is slightly different than the acceleration of the uns</w:t>
      </w:r>
      <w:ins w:id="186" w:author=" Charles Birdsong" w:date="2010-06-04T14:37:00Z">
        <w:r w:rsidR="00F3391E">
          <w:rPr>
            <w:rFonts w:ascii="Arial" w:hAnsi="Arial" w:cs="Arial"/>
          </w:rPr>
          <w:t>p</w:t>
        </w:r>
      </w:ins>
      <w:r>
        <w:rPr>
          <w:rFonts w:ascii="Arial" w:hAnsi="Arial" w:cs="Arial"/>
        </w:rPr>
        <w:t>rung masses, and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782881" w:rsidTr="00782881">
        <w:tc>
          <w:tcPr>
            <w:tcW w:w="750" w:type="pct"/>
          </w:tcPr>
          <w:p w:rsidR="00782881" w:rsidRDefault="00782881" w:rsidP="00782881">
            <w:pPr>
              <w:spacing w:line="480" w:lineRule="auto"/>
              <w:contextualSpacing/>
              <w:rPr>
                <w:rFonts w:ascii="Arial" w:hAnsi="Arial" w:cs="Arial"/>
              </w:rPr>
            </w:pPr>
          </w:p>
        </w:tc>
        <w:tc>
          <w:tcPr>
            <w:tcW w:w="3500" w:type="pct"/>
          </w:tcPr>
          <w:p w:rsidR="00782881" w:rsidRPr="00B15F9F" w:rsidRDefault="009005B9" w:rsidP="00782881">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s</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d</m:t>
                    </m:r>
                    <m:sSub>
                      <m:sSubPr>
                        <m:ctrlPr>
                          <w:rPr>
                            <w:rFonts w:ascii="Cambria Math" w:hAnsiTheme="majorHAnsi" w:cstheme="majorHAnsi"/>
                            <w:i/>
                          </w:rPr>
                        </m:ctrlPr>
                      </m:sSubPr>
                      <m:e>
                        <m:r>
                          <m:rPr>
                            <m:sty m:val="bi"/>
                          </m:rPr>
                          <w:rPr>
                            <w:rFonts w:ascii="Cambria Math" w:hAnsi="Cambria Math" w:cstheme="majorHAnsi"/>
                          </w:rPr>
                          <m:t>V</m:t>
                        </m:r>
                      </m:e>
                      <m:sub>
                        <m:r>
                          <w:rPr>
                            <w:rFonts w:ascii="Cambria Math" w:hAnsi="Cambria Math" w:cstheme="majorHAnsi"/>
                          </w:rPr>
                          <m:t>s</m:t>
                        </m:r>
                      </m:sub>
                    </m:sSub>
                  </m:num>
                  <m:den>
                    <m:r>
                      <w:rPr>
                        <w:rFonts w:ascii="Cambria Math" w:hAnsi="Cambria Math" w:cstheme="majorHAnsi"/>
                      </w:rPr>
                      <m:t>dt</m:t>
                    </m:r>
                  </m:den>
                </m:f>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o</m:t>
                    </m:r>
                  </m:sub>
                </m:sSub>
                <m:r>
                  <w:rPr>
                    <w:rFonts w:ascii="Cambria Math" w:hAnsiTheme="majorHAnsi" w:cstheme="majorHAnsi"/>
                  </w:rPr>
                  <m:t>+</m:t>
                </m:r>
                <m:sSub>
                  <m:sSubPr>
                    <m:ctrlPr>
                      <w:rPr>
                        <w:rFonts w:ascii="Cambria Math" w:hAnsiTheme="majorHAnsi" w:cstheme="majorHAnsi"/>
                        <w:i/>
                      </w:rPr>
                    </m:ctrlPr>
                  </m:sSubPr>
                  <m:e>
                    <m:acc>
                      <m:accPr>
                        <m:chr m:val="̇"/>
                        <m:ctrlPr>
                          <w:rPr>
                            <w:rFonts w:ascii="Cambria Math" w:hAnsi="Cambria Math" w:cstheme="majorHAnsi"/>
                            <w:b/>
                            <w:i/>
                          </w:rPr>
                        </m:ctrlPr>
                      </m:accPr>
                      <m:e>
                        <m:r>
                          <m:rPr>
                            <m:sty m:val="bi"/>
                          </m:rPr>
                          <w:rPr>
                            <w:rFonts w:ascii="Cambria Math" w:hAnsiTheme="majorHAnsi" w:cstheme="majorHAnsi"/>
                          </w:rPr>
                          <m:t>Ω</m:t>
                        </m:r>
                      </m:e>
                    </m:acc>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Cambria Math" w:cstheme="majorHAnsi"/>
                  </w:rPr>
                  <m:t>×</m:t>
                </m:r>
                <m:d>
                  <m:dPr>
                    <m:ctrlPr>
                      <w:rPr>
                        <w:rFonts w:ascii="Cambria Math" w:hAnsiTheme="majorHAnsi" w:cstheme="majorHAnsi"/>
                        <w:i/>
                      </w:rPr>
                    </m:ctrlPr>
                  </m:dPr>
                  <m:e>
                    <m:sSub>
                      <m:sSubPr>
                        <m:ctrlPr>
                          <w:rPr>
                            <w:rFonts w:ascii="Cambria Math" w:hAnsiTheme="majorHAnsi" w:cstheme="majorHAnsi"/>
                            <w:i/>
                          </w:rPr>
                        </m:ctrlPr>
                      </m:sSubPr>
                      <m:e>
                        <m:r>
                          <m:rPr>
                            <m:sty m:val="bi"/>
                          </m:rPr>
                          <w:rPr>
                            <w:rFonts w:ascii="Cambria Math" w:hAnsiTheme="majorHAnsi" w:cstheme="majorHAnsi"/>
                          </w:rPr>
                          <m:t>Ω</m:t>
                        </m:r>
                      </m:e>
                      <m:sub>
                        <m:r>
                          <w:rPr>
                            <w:rFonts w:ascii="Cambria Math" w:hAnsi="Cambria Math" w:cstheme="majorHAnsi"/>
                          </w:rPr>
                          <m:t>c</m:t>
                        </m:r>
                      </m:sub>
                    </m:sSub>
                    <m:r>
                      <w:rPr>
                        <w:rFonts w:ascii="Cambria Math" w:hAnsiTheme="majorHAnsi"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e>
                </m:d>
                <m:r>
                  <w:rPr>
                    <w:rFonts w:ascii="Cambria Math" w:hAnsiTheme="majorHAnsi" w:cstheme="majorHAnsi"/>
                  </w:rPr>
                  <m:t>+</m:t>
                </m:r>
                <m:sSub>
                  <m:sSubPr>
                    <m:ctrlPr>
                      <w:rPr>
                        <w:rFonts w:ascii="Cambria Math" w:hAnsiTheme="majorHAnsi" w:cstheme="majorHAnsi"/>
                        <w:i/>
                      </w:rPr>
                    </m:ctrlPr>
                  </m:sSubPr>
                  <m:e>
                    <m:r>
                      <w:rPr>
                        <w:rFonts w:ascii="Cambria Math" w:hAnsi="Cambria Math" w:cstheme="majorHAnsi"/>
                      </w:rPr>
                      <m:t>2</m:t>
                    </m:r>
                    <m:r>
                      <m:rPr>
                        <m:sty m:val="bi"/>
                      </m:rPr>
                      <w:rPr>
                        <w:rFonts w:ascii="Cambria Math" w:hAnsiTheme="majorHAnsi" w:cstheme="majorHAnsi"/>
                      </w:rPr>
                      <m:t>Ω</m:t>
                    </m:r>
                  </m:e>
                  <m:sub>
                    <m:r>
                      <w:rPr>
                        <w:rFonts w:ascii="Cambria Math" w:hAnsi="Cambria Math" w:cstheme="majorHAnsi"/>
                      </w:rPr>
                      <m:t>c</m:t>
                    </m:r>
                  </m:sub>
                </m:sSub>
                <m: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num>
                  <m:den>
                    <m:r>
                      <w:rPr>
                        <w:rFonts w:ascii="Cambria Math" w:hAnsi="Cambria Math" w:cstheme="majorHAnsi"/>
                      </w:rPr>
                      <m:t>∂t</m:t>
                    </m:r>
                  </m:den>
                </m:f>
                <m:r>
                  <w:rPr>
                    <w:rFonts w:ascii="Cambria Math" w:hAnsiTheme="majorHAnsi" w:cstheme="majorHAnsi"/>
                  </w:rPr>
                  <m:t>+</m:t>
                </m:r>
                <m:f>
                  <m:fPr>
                    <m:ctrlPr>
                      <w:rPr>
                        <w:rFonts w:ascii="Cambria Math" w:hAnsiTheme="majorHAnsi" w:cstheme="majorHAnsi"/>
                        <w:i/>
                      </w:rPr>
                    </m:ctrlPr>
                  </m:fPr>
                  <m:num>
                    <m:sSup>
                      <m:sSupPr>
                        <m:ctrlPr>
                          <w:rPr>
                            <w:rFonts w:ascii="Cambria Math" w:hAnsi="Cambria Math" w:cstheme="majorHAnsi"/>
                            <w:i/>
                          </w:rPr>
                        </m:ctrlPr>
                      </m:sSupPr>
                      <m:e>
                        <m:r>
                          <w:rPr>
                            <w:rFonts w:ascii="Cambria Math" w:hAnsi="Cambria Math" w:cstheme="majorHAnsi"/>
                          </w:rPr>
                          <m:t>∂</m:t>
                        </m:r>
                      </m:e>
                      <m:sup>
                        <m:r>
                          <w:rPr>
                            <w:rFonts w:ascii="Cambria Math" w:hAnsi="Cambria Math" w:cstheme="majorHAnsi"/>
                          </w:rPr>
                          <m:t>2</m:t>
                        </m:r>
                      </m:sup>
                    </m:sSup>
                    <m:sSub>
                      <m:sSubPr>
                        <m:ctrlPr>
                          <w:rPr>
                            <w:rFonts w:ascii="Cambria Math" w:hAnsiTheme="majorHAnsi" w:cstheme="majorHAnsi"/>
                            <w:i/>
                          </w:rPr>
                        </m:ctrlPr>
                      </m:sSubPr>
                      <m:e>
                        <m:r>
                          <m:rPr>
                            <m:sty m:val="bi"/>
                          </m:rPr>
                          <w:rPr>
                            <w:rFonts w:ascii="Cambria Math" w:hAnsi="Cambria Math" w:cstheme="majorHAnsi"/>
                          </w:rPr>
                          <m:t>r</m:t>
                        </m:r>
                      </m:e>
                      <m:sub>
                        <m:r>
                          <w:rPr>
                            <w:rFonts w:ascii="Cambria Math" w:hAnsi="Cambria Math" w:cstheme="majorHAnsi"/>
                          </w:rPr>
                          <m:t>s</m:t>
                        </m:r>
                      </m:sub>
                    </m:sSub>
                  </m:num>
                  <m:den>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2</m:t>
                        </m:r>
                      </m:sup>
                    </m:sSup>
                  </m:den>
                </m:f>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87" w:author="meuser" w:date="2010-06-04T20:27:00Z">
                <w:pPr>
                  <w:pStyle w:val="ListParagraph"/>
                  <w:numPr>
                    <w:ilvl w:val="1"/>
                    <w:numId w:val="10"/>
                  </w:numPr>
                  <w:spacing w:line="480" w:lineRule="auto"/>
                  <w:ind w:hanging="360"/>
                </w:pPr>
              </w:pPrChange>
            </w:pPr>
          </w:p>
        </w:tc>
      </w:tr>
    </w:tbl>
    <w:p w:rsidR="00782881" w:rsidRPr="007E38E8" w:rsidRDefault="001A1AD9" w:rsidP="00510E3A">
      <w:pPr>
        <w:spacing w:line="480" w:lineRule="auto"/>
        <w:contextualSpacing/>
        <w:rPr>
          <w:rFonts w:ascii="Arial" w:hAnsi="Arial" w:cs="Arial"/>
        </w:rPr>
      </w:pPr>
      <w:r>
        <w:rPr>
          <w:rFonts w:ascii="Arial" w:hAnsi="Arial" w:cs="Arial"/>
        </w:rPr>
        <w:t>and b</w:t>
      </w:r>
      <w:r w:rsidR="00782881">
        <w:rPr>
          <w:rFonts w:ascii="Arial" w:hAnsi="Arial" w:cs="Arial"/>
        </w:rPr>
        <w:t xml:space="preserve">y substituting in </w:t>
      </w:r>
      <w:r w:rsidR="009005B9">
        <w:rPr>
          <w:rFonts w:ascii="Arial" w:hAnsi="Arial" w:cs="Arial"/>
        </w:rPr>
        <w:fldChar w:fldCharType="begin"/>
      </w:r>
      <w:r w:rsidR="00782881">
        <w:rPr>
          <w:rFonts w:ascii="Arial" w:hAnsi="Arial" w:cs="Arial"/>
        </w:rPr>
        <w:instrText xml:space="preserve"> REF a_o \w \h </w:instrText>
      </w:r>
      <w:r w:rsidR="009005B9">
        <w:rPr>
          <w:rFonts w:ascii="Arial" w:hAnsi="Arial" w:cs="Arial"/>
        </w:rPr>
      </w:r>
      <w:r w:rsidR="009005B9">
        <w:rPr>
          <w:rFonts w:ascii="Arial" w:hAnsi="Arial" w:cs="Arial"/>
        </w:rPr>
        <w:fldChar w:fldCharType="separate"/>
      </w:r>
      <w:ins w:id="188" w:author="meuser" w:date="2010-06-05T17:04:00Z">
        <w:r w:rsidR="00057B86">
          <w:rPr>
            <w:rFonts w:ascii="Arial" w:hAnsi="Arial" w:cs="Arial"/>
          </w:rPr>
          <w:t>(3.10)</w:t>
        </w:r>
      </w:ins>
      <w:del w:id="189" w:author="meuser" w:date="2010-06-05T17:04:00Z">
        <w:r w:rsidR="00515A18" w:rsidDel="00057B86">
          <w:rPr>
            <w:rFonts w:ascii="Arial" w:hAnsi="Arial" w:cs="Arial"/>
          </w:rPr>
          <w:delText>(3.8)</w:delText>
        </w:r>
      </w:del>
      <w:r w:rsidR="009005B9">
        <w:rPr>
          <w:rFonts w:ascii="Arial" w:hAnsi="Arial" w:cs="Arial"/>
        </w:rPr>
        <w:fldChar w:fldCharType="end"/>
      </w:r>
      <w:r w:rsidR="00782881">
        <w:rPr>
          <w:rFonts w:ascii="Arial" w:hAnsi="Arial" w:cs="Arial"/>
        </w:rPr>
        <w:t>,</w:t>
      </w:r>
      <w:r w:rsidR="009005B9">
        <w:rPr>
          <w:rFonts w:ascii="Arial" w:hAnsi="Arial" w:cs="Arial"/>
        </w:rPr>
        <w:fldChar w:fldCharType="begin"/>
      </w:r>
      <w:r w:rsidR="00782881">
        <w:rPr>
          <w:rFonts w:ascii="Arial" w:hAnsi="Arial" w:cs="Arial"/>
        </w:rPr>
        <w:instrText xml:space="preserve"> REF Om_chassis \h </w:instrText>
      </w:r>
      <w:r w:rsidR="009005B9">
        <w:rPr>
          <w:rFonts w:ascii="Arial" w:hAnsi="Arial" w:cs="Arial"/>
        </w:rPr>
      </w:r>
      <w:r w:rsidR="009005B9">
        <w:rPr>
          <w:rFonts w:ascii="Arial" w:hAnsi="Arial" w:cs="Arial"/>
        </w:rPr>
        <w:fldChar w:fldCharType="separate"/>
      </w:r>
      <w:ins w:id="190" w:author="meuser" w:date="2010-06-05T17:04:00Z">
        <w:r w:rsidR="00057B86">
          <w:rPr>
            <w:rFonts w:ascii="Arial" w:hAnsi="Arial" w:cs="Arial"/>
            <w:b/>
            <w:bCs/>
          </w:rPr>
          <w:t>Error! Reference source not found.</w:t>
        </w:r>
      </w:ins>
      <w:r w:rsidR="009005B9">
        <w:rPr>
          <w:rFonts w:ascii="Arial" w:hAnsi="Arial" w:cs="Arial"/>
        </w:rPr>
        <w:fldChar w:fldCharType="end"/>
      </w:r>
      <w:r w:rsidR="009005B9">
        <w:rPr>
          <w:rFonts w:ascii="Arial" w:hAnsi="Arial" w:cs="Arial"/>
        </w:rPr>
        <w:fldChar w:fldCharType="begin"/>
      </w:r>
      <w:r w:rsidR="00782881">
        <w:rPr>
          <w:rFonts w:ascii="Arial" w:hAnsi="Arial" w:cs="Arial"/>
        </w:rPr>
        <w:instrText xml:space="preserve"> REF Om_chassis \w \h </w:instrText>
      </w:r>
      <w:r w:rsidR="009005B9">
        <w:rPr>
          <w:rFonts w:ascii="Arial" w:hAnsi="Arial" w:cs="Arial"/>
        </w:rPr>
      </w:r>
      <w:r w:rsidR="009005B9">
        <w:rPr>
          <w:rFonts w:ascii="Arial" w:hAnsi="Arial" w:cs="Arial"/>
        </w:rPr>
        <w:fldChar w:fldCharType="separate"/>
      </w:r>
      <w:ins w:id="191" w:author="meuser" w:date="2010-06-05T17:04:00Z">
        <w:r w:rsidR="00057B86">
          <w:rPr>
            <w:rFonts w:ascii="Arial" w:hAnsi="Arial" w:cs="Arial"/>
            <w:b/>
            <w:bCs/>
          </w:rPr>
          <w:t>Error! Reference source not found.</w:t>
        </w:r>
      </w:ins>
      <w:del w:id="192" w:author="meuser" w:date="2010-06-05T17:04:00Z">
        <w:r w:rsidR="00515A18" w:rsidDel="00057B86">
          <w:rPr>
            <w:rFonts w:ascii="Arial" w:hAnsi="Arial" w:cs="Arial"/>
          </w:rPr>
          <w:delText>(3.9)</w:delText>
        </w:r>
      </w:del>
      <w:r w:rsidR="009005B9">
        <w:rPr>
          <w:rFonts w:ascii="Arial" w:hAnsi="Arial" w:cs="Arial"/>
        </w:rPr>
        <w:fldChar w:fldCharType="end"/>
      </w:r>
      <w:r w:rsidR="00782881">
        <w:rPr>
          <w:rFonts w:ascii="Arial" w:hAnsi="Arial" w:cs="Arial"/>
        </w:rPr>
        <w:t xml:space="preserve">, and </w:t>
      </w:r>
      <w:r w:rsidR="009005B9">
        <w:rPr>
          <w:rFonts w:ascii="Arial" w:hAnsi="Arial" w:cs="Arial"/>
        </w:rPr>
        <w:fldChar w:fldCharType="begin"/>
      </w:r>
      <w:r w:rsidR="00782881">
        <w:rPr>
          <w:rFonts w:ascii="Arial" w:hAnsi="Arial" w:cs="Arial"/>
        </w:rPr>
        <w:instrText xml:space="preserve"> REF r_s_chassis \w \h </w:instrText>
      </w:r>
      <w:r w:rsidR="009005B9">
        <w:rPr>
          <w:rFonts w:ascii="Arial" w:hAnsi="Arial" w:cs="Arial"/>
        </w:rPr>
      </w:r>
      <w:r w:rsidR="009005B9">
        <w:rPr>
          <w:rFonts w:ascii="Arial" w:hAnsi="Arial" w:cs="Arial"/>
        </w:rPr>
        <w:fldChar w:fldCharType="separate"/>
      </w:r>
      <w:r w:rsidR="00057B86">
        <w:rPr>
          <w:rFonts w:ascii="Arial" w:hAnsi="Arial" w:cs="Arial"/>
        </w:rPr>
        <w:t>(3.25)</w:t>
      </w:r>
      <w:r w:rsidR="009005B9">
        <w:rPr>
          <w:rFonts w:ascii="Arial" w:hAnsi="Arial" w:cs="Arial"/>
        </w:rPr>
        <w:fldChar w:fldCharType="end"/>
      </w:r>
      <w:r w:rsidR="00782881">
        <w:rPr>
          <w:rFonts w:ascii="Arial" w:hAnsi="Arial" w:cs="Arial"/>
        </w:rPr>
        <w:t xml:space="preserve"> </w:t>
      </w:r>
      <w:r w:rsidR="00A37CBF">
        <w:rPr>
          <w:rFonts w:ascii="Arial" w:hAnsi="Arial" w:cs="Arial"/>
        </w:rPr>
        <w:t>it is shown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782881" w:rsidTr="00782881">
        <w:tc>
          <w:tcPr>
            <w:tcW w:w="750" w:type="pct"/>
          </w:tcPr>
          <w:p w:rsidR="00782881" w:rsidRDefault="00782881" w:rsidP="00782881">
            <w:pPr>
              <w:spacing w:line="480" w:lineRule="auto"/>
              <w:contextualSpacing/>
              <w:rPr>
                <w:rFonts w:ascii="Arial" w:hAnsi="Arial" w:cs="Arial"/>
              </w:rPr>
            </w:pPr>
          </w:p>
        </w:tc>
        <w:tc>
          <w:tcPr>
            <w:tcW w:w="3500" w:type="pct"/>
          </w:tcPr>
          <w:p w:rsidR="00782881" w:rsidRPr="00FB7AC1" w:rsidRDefault="009005B9" w:rsidP="00366461">
            <w:pPr>
              <w:spacing w:line="480" w:lineRule="auto"/>
              <w:contextualSpacing/>
              <w:rPr>
                <w:rFonts w:ascii="Arial" w:hAnsi="Arial" w:cs="Arial"/>
              </w:rPr>
            </w:pPr>
            <m:oMathPara>
              <m:oMath>
                <m:sSub>
                  <m:sSubPr>
                    <m:ctrlPr>
                      <w:rPr>
                        <w:rFonts w:ascii="Cambria Math" w:hAnsiTheme="majorHAnsi" w:cstheme="majorHAnsi"/>
                        <w:i/>
                      </w:rPr>
                    </m:ctrlPr>
                  </m:sSubPr>
                  <m:e>
                    <m:r>
                      <m:rPr>
                        <m:sty m:val="bi"/>
                      </m:rPr>
                      <w:rPr>
                        <w:rFonts w:ascii="Cambria Math" w:hAnsi="Cambria Math" w:cstheme="majorHAnsi"/>
                      </w:rPr>
                      <m:t>a</m:t>
                    </m:r>
                  </m:e>
                  <m:sub>
                    <m:r>
                      <w:rPr>
                        <w:rFonts w:ascii="Cambria Math" w:hAnsi="Cambria Math" w:cstheme="majorHAnsi"/>
                      </w:rPr>
                      <m:t>s</m:t>
                    </m:r>
                  </m:sub>
                </m:sSub>
                <m:r>
                  <m:rPr>
                    <m:aln/>
                  </m:rP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-2</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ψ</m:t>
                        </m:r>
                      </m:e>
                    </m:acc>
                    <m:acc>
                      <m:accPr>
                        <m:chr m:val="̇"/>
                        <m:ctrlPr>
                          <w:rPr>
                            <w:rFonts w:ascii="Cambria Math" w:hAnsi="Cambria Math" w:cs="Arial"/>
                            <w:i/>
                          </w:rPr>
                        </m:ctrlPr>
                      </m:accPr>
                      <m:e>
                        <m:r>
                          <w:rPr>
                            <w:rFonts w:ascii="Cambria Math" w:hAnsi="Cambria Math" w:cstheme="majorHAnsi"/>
                          </w:rPr>
                          <m:t>ϕ</m:t>
                        </m:r>
                      </m:e>
                    </m:acc>
                    <m:func>
                      <m:funcPr>
                        <m:ctrlPr>
                          <w:rPr>
                            <w:rFonts w:ascii="Cambria Math" w:hAnsi="Cambria Math" w:cs="Arial"/>
                            <w:b/>
                            <w:i/>
                          </w:rPr>
                        </m:ctrlPr>
                      </m:funcPr>
                      <m:fName>
                        <m:r>
                          <m:rPr>
                            <m:sty m:val="p"/>
                          </m:rPr>
                          <w:rPr>
                            <w:rFonts w:ascii="Cambria Math" w:hAnsi="Cambria Math" w:cs="Arial"/>
                          </w:rPr>
                          <m:t>cos</m:t>
                        </m:r>
                      </m:fName>
                      <m:e>
                        <m:r>
                          <w:rPr>
                            <w:rFonts w:ascii="Cambria Math" w:hAnsi="Cambria Math" w:cstheme="majorHAnsi"/>
                          </w:rPr>
                          <m:t>ϕ</m:t>
                        </m:r>
                      </m:e>
                    </m:func>
                    <m:r>
                      <m:rPr>
                        <m:sty m:val="p"/>
                      </m:rP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ψ</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theme="majorHAnsi"/>
                          </w:rPr>
                          <m:t>ϕ</m:t>
                        </m:r>
                      </m:e>
                    </m:func>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cgs</m:t>
                        </m:r>
                      </m:sub>
                    </m:sSub>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ψ</m:t>
                            </m:r>
                          </m:e>
                        </m:acc>
                      </m:e>
                      <m:sup>
                        <m:r>
                          <w:rPr>
                            <w:rFonts w:ascii="Cambria Math" w:hAnsi="Cambria Math" w:cs="Arial"/>
                          </w:rPr>
                          <m:t>2</m:t>
                        </m:r>
                      </m:sup>
                    </m:sSup>
                  </m:e>
                </m:d>
                <m:r>
                  <m:rPr>
                    <m:sty m:val="bi"/>
                  </m:rPr>
                  <w:rPr>
                    <w:rFonts w:ascii="Cambria Math" w:hAnsiTheme="majorHAnsi" w:cstheme="majorHAnsi"/>
                  </w:rPr>
                  <m:t>i</m:t>
                </m:r>
                <m:r>
                  <m:rPr>
                    <m:sty m:val="p"/>
                  </m:rPr>
                  <w:rPr>
                    <w:rFonts w:ascii="Cambria Math" w:hAnsiTheme="majorHAnsi" w:cstheme="majorHAnsi"/>
                  </w:rPr>
                  <w:br/>
                </m:r>
              </m:oMath>
              <m:oMath>
                <m:r>
                  <m:rPr>
                    <m:aln/>
                  </m:rP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ox</m:t>
                        </m:r>
                      </m:sub>
                    </m:sSub>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theme="majorHAnsi"/>
                            <w:i/>
                          </w:rPr>
                        </m:ctrlPr>
                      </m:accPr>
                      <m:e>
                        <m:r>
                          <w:rPr>
                            <w:rFonts w:ascii="Cambria Math" w:hAnsi="Cambria Math" w:cstheme="majorHAnsi"/>
                          </w:rPr>
                          <m:t>ϕ</m:t>
                        </m:r>
                      </m:e>
                    </m:acc>
                    <m:func>
                      <m:funcPr>
                        <m:ctrlPr>
                          <w:rPr>
                            <w:rFonts w:ascii="Cambria Math" w:hAnsi="Cambria Math" w:cs="Arial"/>
                            <w:b/>
                            <w:i/>
                          </w:rPr>
                        </m:ctrlPr>
                      </m:funcPr>
                      <m:fName>
                        <m:r>
                          <m:rPr>
                            <m:sty m:val="p"/>
                          </m:rPr>
                          <w:rPr>
                            <w:rFonts w:ascii="Cambria Math" w:hAnsi="Cambria Math" w:cs="Arial"/>
                          </w:rPr>
                          <m:t>cos</m:t>
                        </m:r>
                      </m:fName>
                      <m:e>
                        <m:r>
                          <w:rPr>
                            <w:rFonts w:ascii="Cambria Math" w:hAnsi="Cambria Math" w:cstheme="majorHAnsi"/>
                          </w:rPr>
                          <m:t>ϕ</m:t>
                        </m:r>
                      </m:e>
                    </m:func>
                    <m:r>
                      <m:rPr>
                        <m:sty m:val="p"/>
                      </m:rP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p>
                      <m:sSupPr>
                        <m:ctrlPr>
                          <w:rPr>
                            <w:rFonts w:ascii="Cambria Math" w:hAnsi="Cambria Math" w:cs="Arial"/>
                            <w:i/>
                          </w:rPr>
                        </m:ctrlPr>
                      </m:sSupPr>
                      <m:e>
                        <m:acc>
                          <m:accPr>
                            <m:chr m:val="̇"/>
                            <m:ctrlPr>
                              <w:rPr>
                                <w:rFonts w:ascii="Cambria Math" w:hAnsi="Cambria Math" w:cstheme="majorHAnsi"/>
                                <w:i/>
                              </w:rPr>
                            </m:ctrlPr>
                          </m:accPr>
                          <m:e>
                            <m:r>
                              <w:rPr>
                                <w:rFonts w:ascii="Cambria Math" w:hAnsi="Cambria Math" w:cstheme="majorHAnsi"/>
                              </w:rPr>
                              <m:t>ϕ</m:t>
                            </m:r>
                          </m:e>
                        </m:acc>
                      </m:e>
                      <m:sup>
                        <m:r>
                          <w:rPr>
                            <w:rFonts w:ascii="Cambria Math" w:hAnsi="Cambria Math" w:cs="Arial"/>
                          </w:rPr>
                          <m:t>2</m:t>
                        </m:r>
                      </m:sup>
                    </m:sSup>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theme="majorHAnsi"/>
                          </w:rPr>
                          <m:t>ϕ</m:t>
                        </m:r>
                      </m:e>
                    </m:func>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cgs</m:t>
                        </m:r>
                      </m:sub>
                    </m:sSub>
                    <m:acc>
                      <m:accPr>
                        <m:chr m:val="̈"/>
                        <m:ctrlPr>
                          <w:rPr>
                            <w:rFonts w:ascii="Cambria Math" w:hAnsi="Cambria Math" w:cs="Arial"/>
                            <w:i/>
                          </w:rPr>
                        </m:ctrlPr>
                      </m:accPr>
                      <m:e>
                        <m:r>
                          <w:rPr>
                            <w:rFonts w:ascii="Cambria Math" w:hAnsi="Cambria Math" w:cs="Arial"/>
                          </w:rPr>
                          <m:t>ψ</m:t>
                        </m:r>
                      </m:e>
                    </m:acc>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p>
                      <m:sSupPr>
                        <m:ctrlPr>
                          <w:rPr>
                            <w:rFonts w:ascii="Cambria Math" w:hAnsi="Cambria Math" w:cs="Arial"/>
                            <w:i/>
                          </w:rPr>
                        </m:ctrlPr>
                      </m:sSupPr>
                      <m:e>
                        <m:acc>
                          <m:accPr>
                            <m:chr m:val="̇"/>
                            <m:ctrlPr>
                              <w:rPr>
                                <w:rFonts w:ascii="Cambria Math" w:hAnsi="Cambria Math" w:cstheme="majorHAnsi"/>
                                <w:i/>
                              </w:rPr>
                            </m:ctrlPr>
                          </m:accPr>
                          <m:e>
                            <m:r>
                              <w:rPr>
                                <w:rFonts w:ascii="Cambria Math" w:hAnsi="Cambria Math" w:cs="Arial"/>
                              </w:rPr>
                              <m:t>ψ</m:t>
                            </m:r>
                          </m:e>
                        </m:acc>
                      </m:e>
                      <m:sup>
                        <m:r>
                          <w:rPr>
                            <w:rFonts w:ascii="Cambria Math" w:hAnsi="Cambria Math" w:cs="Arial"/>
                          </w:rPr>
                          <m:t>2</m:t>
                        </m:r>
                      </m:sup>
                    </m:sSup>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theme="majorHAnsi"/>
                          </w:rPr>
                          <m:t>ϕ</m:t>
                        </m:r>
                      </m:e>
                    </m:func>
                  </m:e>
                </m:d>
                <m:r>
                  <m:rPr>
                    <m:sty m:val="bi"/>
                  </m:rPr>
                  <w:rPr>
                    <w:rFonts w:ascii="Cambria Math" w:hAnsiTheme="majorHAnsi" w:cstheme="majorHAnsi"/>
                  </w:rPr>
                  <m:t>j</m:t>
                </m:r>
                <m:r>
                  <m:rPr>
                    <m:sty m:val="p"/>
                  </m:rPr>
                  <w:rPr>
                    <w:rFonts w:ascii="Cambria Math" w:hAnsiTheme="majorHAnsi" w:cstheme="majorHAnsi"/>
                  </w:rPr>
                  <w:br/>
                </m:r>
              </m:oMath>
              <m:oMath>
                <m:r>
                  <m:rPr>
                    <m:aln/>
                  </m:rPr>
                  <w:rPr>
                    <w:rFonts w:ascii="Cambria Math" w:hAnsiTheme="majorHAnsi" w:cstheme="majorHAnsi"/>
                  </w:rPr>
                  <m:t>+</m:t>
                </m:r>
                <m:d>
                  <m:dPr>
                    <m:ctrlPr>
                      <w:rPr>
                        <w:rFonts w:ascii="Cambria Math" w:hAnsiTheme="majorHAnsi" w:cstheme="majorHAnsi"/>
                        <w:i/>
                      </w:rPr>
                    </m:ctrlPr>
                  </m:dPr>
                  <m:e>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theme="majorHAnsi"/>
                            <w:i/>
                          </w:rPr>
                        </m:ctrlPr>
                      </m:accPr>
                      <m:e>
                        <m:r>
                          <w:rPr>
                            <w:rFonts w:ascii="Cambria Math" w:hAnsi="Cambria Math" w:cstheme="majorHAnsi"/>
                          </w:rPr>
                          <m:t>ϕ</m:t>
                        </m:r>
                      </m:e>
                    </m:acc>
                    <m:func>
                      <m:funcPr>
                        <m:ctrlPr>
                          <w:rPr>
                            <w:rFonts w:ascii="Cambria Math" w:hAnsi="Cambria Math" w:cs="Arial"/>
                            <w:b/>
                            <w:i/>
                          </w:rPr>
                        </m:ctrlPr>
                      </m:funcPr>
                      <m:fName>
                        <m:r>
                          <m:rPr>
                            <m:sty m:val="p"/>
                          </m:rPr>
                          <w:rPr>
                            <w:rFonts w:ascii="Cambria Math" w:hAnsi="Cambria Math" w:cs="Arial"/>
                          </w:rPr>
                          <m:t>sin</m:t>
                        </m:r>
                      </m:fName>
                      <m:e>
                        <m:r>
                          <w:rPr>
                            <w:rFonts w:ascii="Cambria Math" w:hAnsi="Cambria Math" w:cstheme="majorHAnsi"/>
                          </w:rPr>
                          <m:t>ϕ</m:t>
                        </m:r>
                      </m:e>
                    </m:func>
                    <m:r>
                      <m:rPr>
                        <m:sty m:val="bi"/>
                      </m:rP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p>
                      <m:sSupPr>
                        <m:ctrlPr>
                          <w:rPr>
                            <w:rFonts w:ascii="Cambria Math" w:hAnsi="Cambria Math" w:cs="Arial"/>
                            <w:i/>
                          </w:rPr>
                        </m:ctrlPr>
                      </m:sSupPr>
                      <m:e>
                        <m:acc>
                          <m:accPr>
                            <m:chr m:val="̇"/>
                            <m:ctrlPr>
                              <w:rPr>
                                <w:rFonts w:ascii="Cambria Math" w:hAnsi="Cambria Math" w:cstheme="majorHAnsi"/>
                                <w:i/>
                              </w:rPr>
                            </m:ctrlPr>
                          </m:accPr>
                          <m:e>
                            <m:r>
                              <w:rPr>
                                <w:rFonts w:ascii="Cambria Math" w:hAnsi="Cambria Math" w:cstheme="majorHAnsi"/>
                              </w:rPr>
                              <m:t>ϕ</m:t>
                            </m:r>
                          </m:e>
                        </m:acc>
                      </m:e>
                      <m:sup>
                        <m:r>
                          <w:rPr>
                            <w:rFonts w:ascii="Cambria Math" w:hAnsi="Cambria Math" w:cs="Arial"/>
                          </w:rPr>
                          <m:t>2</m:t>
                        </m:r>
                      </m:sup>
                    </m:sSup>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theme="majorHAnsi"/>
                          </w:rPr>
                          <m:t>ϕ</m:t>
                        </m:r>
                      </m:e>
                    </m:func>
                  </m:e>
                </m:d>
                <m:r>
                  <m:rPr>
                    <m:sty m:val="bi"/>
                  </m:rPr>
                  <w:rPr>
                    <w:rFonts w:ascii="Cambria Math" w:hAnsiTheme="majorHAnsi" w:cstheme="majorHAnsi"/>
                  </w:rPr>
                  <m:t>k</m:t>
                </m:r>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93" w:author="meuser" w:date="2010-06-04T20:27:00Z">
                <w:pPr>
                  <w:pStyle w:val="ListParagraph"/>
                  <w:numPr>
                    <w:ilvl w:val="1"/>
                    <w:numId w:val="10"/>
                  </w:numPr>
                  <w:spacing w:line="480" w:lineRule="auto"/>
                  <w:ind w:hanging="360"/>
                </w:pPr>
              </w:pPrChange>
            </w:pPr>
          </w:p>
        </w:tc>
      </w:tr>
    </w:tbl>
    <w:p w:rsidR="001A1AD9" w:rsidDel="00CA7A55" w:rsidRDefault="001071D4" w:rsidP="00320B9B">
      <w:pPr>
        <w:spacing w:line="480" w:lineRule="auto"/>
        <w:rPr>
          <w:del w:id="194" w:author="meuser" w:date="2010-06-04T21:04:00Z"/>
          <w:rFonts w:ascii="Arial" w:hAnsi="Arial" w:cs="Arial"/>
        </w:rPr>
      </w:pPr>
      <w:del w:id="195" w:author="meuser" w:date="2010-06-04T21:04:00Z">
        <w:r w:rsidDel="00CA7A55">
          <w:rPr>
            <w:rFonts w:ascii="Arial" w:hAnsi="Arial" w:cs="Arial"/>
          </w:rPr>
          <w:delText xml:space="preserve"> </w:delText>
        </w:r>
      </w:del>
      <w:ins w:id="196" w:author="meuser" w:date="2010-06-04T21:06:00Z">
        <w:r w:rsidR="00CA7A55">
          <w:rPr>
            <w:rFonts w:ascii="Arial" w:hAnsi="Arial" w:cs="Arial"/>
          </w:rPr>
          <w:tab/>
          <w:t>Now by recalling from Newton that</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CA7A55" w:rsidTr="00B00323">
        <w:tc>
          <w:tcPr>
            <w:tcW w:w="750" w:type="pct"/>
          </w:tcPr>
          <w:p w:rsidR="00CA7A55" w:rsidRDefault="00CA7A55" w:rsidP="00B00323">
            <w:pPr>
              <w:spacing w:line="480" w:lineRule="auto"/>
              <w:contextualSpacing/>
              <w:rPr>
                <w:rFonts w:ascii="Arial" w:hAnsi="Arial" w:cs="Arial"/>
              </w:rPr>
            </w:pPr>
          </w:p>
        </w:tc>
        <w:tc>
          <w:tcPr>
            <w:tcW w:w="3500" w:type="pct"/>
          </w:tcPr>
          <w:p w:rsidR="00CA7A55" w:rsidRPr="00CA7A55" w:rsidRDefault="009005B9" w:rsidP="00CA7A55">
            <w:pPr>
              <w:spacing w:line="480" w:lineRule="auto"/>
              <w:contextualSpacing/>
              <w:rPr>
                <w:rFonts w:ascii="Arial" w:hAnsi="Arial" w:cs="Arial"/>
                <w:b/>
                <w:rPrChange w:id="197" w:author="meuser" w:date="2010-06-04T21:07:00Z">
                  <w:rPr>
                    <w:rFonts w:ascii="Arial" w:hAnsi="Arial" w:cs="Arial"/>
                  </w:rPr>
                </w:rPrChange>
              </w:rPr>
            </w:pPr>
            <m:oMathPara>
              <m:oMath>
                <m:nary>
                  <m:naryPr>
                    <m:chr m:val="∑"/>
                    <m:limLoc m:val="undOvr"/>
                    <m:subHide m:val="on"/>
                    <m:supHide m:val="on"/>
                    <m:ctrlPr>
                      <w:rPr>
                        <w:rFonts w:ascii="Cambria Math" w:hAnsiTheme="majorHAnsi" w:cstheme="majorHAnsi"/>
                        <w:i/>
                      </w:rPr>
                    </m:ctrlPr>
                  </m:naryPr>
                  <m:sub/>
                  <m:sup/>
                  <m:e>
                    <m:r>
                      <w:rPr>
                        <w:rFonts w:ascii="Cambria Math" w:hAnsiTheme="majorHAnsi" w:cstheme="majorHAnsi"/>
                      </w:rPr>
                      <m:t>F</m:t>
                    </m:r>
                  </m:e>
                </m:nary>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d</m:t>
                    </m:r>
                    <m:r>
                      <m:rPr>
                        <m:sty m:val="bi"/>
                      </m:rPr>
                      <w:rPr>
                        <w:rFonts w:ascii="Cambria Math" w:hAnsiTheme="majorHAnsi" w:cstheme="majorHAnsi"/>
                      </w:rPr>
                      <m:t>P</m:t>
                    </m:r>
                  </m:num>
                  <m:den>
                    <m:r>
                      <w:rPr>
                        <w:rFonts w:ascii="Cambria Math" w:hAnsiTheme="majorHAnsi" w:cstheme="majorHAnsi"/>
                      </w:rPr>
                      <m:t>dt</m:t>
                    </m:r>
                  </m:den>
                </m:f>
                <m:r>
                  <w:rPr>
                    <w:rFonts w:ascii="Cambria Math" w:hAnsiTheme="majorHAnsi" w:cstheme="majorHAnsi"/>
                  </w:rPr>
                  <m:t>=M</m:t>
                </m:r>
                <m:sSub>
                  <m:sSubPr>
                    <m:ctrlPr>
                      <w:rPr>
                        <w:rFonts w:ascii="Cambria Math" w:hAnsiTheme="majorHAnsi" w:cstheme="majorHAnsi"/>
                        <w:b/>
                        <w:i/>
                      </w:rPr>
                    </m:ctrlPr>
                  </m:sSubPr>
                  <m:e>
                    <m:r>
                      <m:rPr>
                        <m:sty m:val="bi"/>
                      </m:rPr>
                      <w:rPr>
                        <w:rFonts w:ascii="Cambria Math" w:hAnsiTheme="majorHAnsi" w:cstheme="majorHAnsi"/>
                      </w:rPr>
                      <m:t>a</m:t>
                    </m:r>
                  </m:e>
                  <m:sub>
                    <m:r>
                      <w:rPr>
                        <w:rFonts w:ascii="Cambria Math" w:hAnsiTheme="majorHAnsi" w:cstheme="majorHAnsi"/>
                      </w:rPr>
                      <m:t>o</m:t>
                    </m:r>
                    <m:r>
                      <m:rPr>
                        <m:sty m:val="p"/>
                      </m:rPr>
                      <w:rPr>
                        <w:rStyle w:val="CommentReference"/>
                      </w:rPr>
                      <w:commentReference w:id="198"/>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199" w:author="meuser" w:date="2010-06-04T21:07:00Z">
                <w:pPr>
                  <w:pStyle w:val="ListParagraph"/>
                  <w:numPr>
                    <w:ilvl w:val="1"/>
                    <w:numId w:val="11"/>
                  </w:numPr>
                  <w:spacing w:line="480" w:lineRule="auto"/>
                  <w:ind w:hanging="360"/>
                </w:pPr>
              </w:pPrChange>
            </w:pPr>
          </w:p>
        </w:tc>
      </w:tr>
    </w:tbl>
    <w:p w:rsidR="00CA7A55" w:rsidRDefault="00CA7A55" w:rsidP="00320B9B">
      <w:pPr>
        <w:spacing w:line="480" w:lineRule="auto"/>
        <w:rPr>
          <w:rFonts w:ascii="Arial" w:hAnsi="Arial" w:cs="Arial"/>
        </w:rPr>
      </w:pPr>
      <w:r>
        <w:rPr>
          <w:rFonts w:ascii="Arial" w:hAnsi="Arial" w:cs="Arial"/>
        </w:rPr>
        <w:t>We can sum the accelerations of the three masses and rearrange the equations to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CA7A55" w:rsidTr="00B00323">
        <w:tc>
          <w:tcPr>
            <w:tcW w:w="750" w:type="pct"/>
          </w:tcPr>
          <w:p w:rsidR="00CA7A55" w:rsidRDefault="00CA7A55" w:rsidP="00B00323">
            <w:pPr>
              <w:spacing w:line="480" w:lineRule="auto"/>
              <w:contextualSpacing/>
              <w:rPr>
                <w:rFonts w:ascii="Arial" w:hAnsi="Arial" w:cs="Arial"/>
              </w:rPr>
            </w:pPr>
          </w:p>
        </w:tc>
        <w:tc>
          <w:tcPr>
            <w:tcW w:w="3500" w:type="pct"/>
          </w:tcPr>
          <w:p w:rsidR="00CA7A55" w:rsidRPr="00A52E47" w:rsidRDefault="009005B9" w:rsidP="00B00323">
            <w:pPr>
              <w:spacing w:line="480" w:lineRule="auto"/>
              <w:contextualSpacing/>
              <w:rPr>
                <w:rFonts w:ascii="Arial" w:hAnsi="Arial" w:cs="Arial"/>
                <w:b/>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m:t>
                    </m:r>
                    <m:r>
                      <w:rPr>
                        <w:rFonts w:ascii="Cambria Math" w:hAnsi="Cambria Math" w:cs="Arial"/>
                      </w:rPr>
                      <m:t>x</m:t>
                    </m:r>
                  </m:sub>
                </m:sSub>
                <m:r>
                  <w:rPr>
                    <w:rFonts w:ascii="Cambria Math" w:hAnsi="Cambria Math" w:cs="Arial"/>
                  </w:rPr>
                  <m:t>=</m:t>
                </m:r>
                <m:f>
                  <m:fPr>
                    <m:ctrlPr>
                      <w:rPr>
                        <w:rFonts w:ascii="Cambria Math" w:hAnsi="Cambria Math" w:cs="Arial"/>
                        <w:i/>
                      </w:rPr>
                    </m:ctrlPr>
                  </m:fPr>
                  <m:num>
                    <m:nary>
                      <m:naryPr>
                        <m:chr m:val="∑"/>
                        <m:limLoc m:val="undOvr"/>
                        <m:subHide m:val="on"/>
                        <m:supHide m:val="on"/>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d>
                          <m:dPr>
                            <m:ctrlPr>
                              <w:rPr>
                                <w:rFonts w:ascii="Cambria Math" w:hAnsi="Cambria Math" w:cs="Arial"/>
                                <w:i/>
                              </w:rPr>
                            </m:ctrlPr>
                          </m:dPr>
                          <m:e>
                            <m:r>
                              <w:rPr>
                                <w:rFonts w:ascii="Cambria Math" w:hAnsi="Cambria Math" w:cs="Arial"/>
                              </w:rPr>
                              <m:t>-2</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φ</m:t>
                                </m:r>
                              </m:e>
                            </m:acc>
                            <m:acc>
                              <m:accPr>
                                <m:chr m:val="̇"/>
                                <m:ctrlPr>
                                  <w:rPr>
                                    <w:rFonts w:ascii="Cambria Math" w:hAnsi="Cambria Math" w:cs="Arial"/>
                                    <w:i/>
                                  </w:rPr>
                                </m:ctrlPr>
                              </m:accPr>
                              <m:e>
                                <m:r>
                                  <w:rPr>
                                    <w:rFonts w:ascii="Cambria Math" w:hAnsi="Cambria Math" w:cs="Arial"/>
                                  </w:rPr>
                                  <m:t>ψ</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φ</m:t>
                                </m:r>
                              </m:e>
                            </m:func>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ψ</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e>
                        </m:d>
                      </m:e>
                    </m:nary>
                  </m:num>
                  <m:den>
                    <m:r>
                      <w:rPr>
                        <w:rFonts w:ascii="Cambria Math" w:hAnsi="Cambria Math" w:cs="Arial"/>
                      </w:rPr>
                      <m:t>M</m:t>
                    </m:r>
                  </m:den>
                </m:f>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oy</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200" w:author="meuser" w:date="2010-06-04T21:11:00Z">
                <w:pPr>
                  <w:pStyle w:val="ListParagraph"/>
                  <w:numPr>
                    <w:ilvl w:val="1"/>
                    <w:numId w:val="12"/>
                  </w:numPr>
                  <w:spacing w:line="480" w:lineRule="auto"/>
                  <w:ind w:hanging="360"/>
                </w:pPr>
              </w:pPrChange>
            </w:pPr>
          </w:p>
        </w:tc>
      </w:tr>
    </w:tbl>
    <w:p w:rsidR="00CA7A55" w:rsidRDefault="00B27D0F" w:rsidP="00320B9B">
      <w:pPr>
        <w:spacing w:line="480" w:lineRule="auto"/>
        <w:rPr>
          <w:rFonts w:ascii="Arial" w:hAnsi="Arial" w:cs="Arial"/>
        </w:rPr>
      </w:pPr>
      <w:r>
        <w:rPr>
          <w:rFonts w:ascii="Arial" w:hAnsi="Arial" w:cs="Arial"/>
        </w:rPr>
        <w:t>as well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B27D0F" w:rsidTr="00B00323">
        <w:tc>
          <w:tcPr>
            <w:tcW w:w="750" w:type="pct"/>
          </w:tcPr>
          <w:p w:rsidR="00B27D0F" w:rsidRDefault="00B27D0F" w:rsidP="00B00323">
            <w:pPr>
              <w:spacing w:line="480" w:lineRule="auto"/>
              <w:contextualSpacing/>
              <w:rPr>
                <w:rFonts w:ascii="Arial" w:hAnsi="Arial" w:cs="Arial"/>
              </w:rPr>
            </w:pPr>
          </w:p>
        </w:tc>
        <w:tc>
          <w:tcPr>
            <w:tcW w:w="3500" w:type="pct"/>
          </w:tcPr>
          <w:p w:rsidR="00B27D0F" w:rsidRPr="00A52E47" w:rsidRDefault="009005B9" w:rsidP="00B27D0F">
            <w:pPr>
              <w:spacing w:line="480" w:lineRule="auto"/>
              <w:contextualSpacing/>
              <w:rPr>
                <w:rFonts w:ascii="Arial" w:hAnsi="Arial" w:cs="Arial"/>
                <w:b/>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oy</m:t>
                    </m:r>
                  </m:sub>
                </m:sSub>
                <m:r>
                  <w:rPr>
                    <w:rFonts w:ascii="Cambria Math" w:hAnsi="Cambria Math" w:cs="Arial"/>
                  </w:rPr>
                  <m:t>=</m:t>
                </m:r>
                <m:f>
                  <m:fPr>
                    <m:ctrlPr>
                      <w:rPr>
                        <w:rFonts w:ascii="Cambria Math" w:hAnsi="Cambria Math" w:cs="Arial"/>
                        <w:i/>
                      </w:rPr>
                    </m:ctrlPr>
                  </m:fPr>
                  <m:num>
                    <m:nary>
                      <m:naryPr>
                        <m:chr m:val="∑"/>
                        <m:limLoc m:val="undOvr"/>
                        <m:subHide m:val="on"/>
                        <m:supHide m:val="on"/>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d>
                          <m:dPr>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φ</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φ</m:t>
                                </m:r>
                              </m:e>
                            </m:func>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φ</m:t>
                                    </m:r>
                                  </m:e>
                                </m:acc>
                              </m:e>
                              <m:sup>
                                <m:r>
                                  <w:rPr>
                                    <w:rFonts w:ascii="Cambria Math" w:hAnsi="Cambria Math" w:cs="Arial"/>
                                  </w:rPr>
                                  <m:t>2</m:t>
                                </m:r>
                              </m:sup>
                            </m:sSup>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sSup>
                                  <m:sSupPr>
                                    <m:ctrlPr>
                                      <w:rPr>
                                        <w:rFonts w:ascii="Cambria Math" w:hAnsi="Cambria Math" w:cs="Arial"/>
                                        <w:i/>
                                      </w:rPr>
                                    </m:ctrlPr>
                                  </m:sSupPr>
                                  <m:e>
                                    <m:r>
                                      <w:rPr>
                                        <w:rFonts w:ascii="Cambria Math" w:hAnsi="Cambria Math" w:cs="Arial"/>
                                      </w:rPr>
                                      <m:t>ψ</m:t>
                                    </m:r>
                                  </m:e>
                                  <m:sup>
                                    <m:r>
                                      <w:rPr>
                                        <w:rFonts w:ascii="Cambria Math" w:hAnsi="Cambria Math" w:cs="Arial"/>
                                      </w:rPr>
                                      <m:t>2</m:t>
                                    </m:r>
                                  </m:sup>
                                </m:sSup>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e>
                        </m:d>
                      </m:e>
                    </m:nary>
                  </m:num>
                  <m:den>
                    <m:r>
                      <w:rPr>
                        <w:rFonts w:ascii="Cambria Math" w:hAnsi="Cambria Math" w:cs="Arial"/>
                      </w:rPr>
                      <m:t>M</m:t>
                    </m:r>
                  </m:den>
                </m:f>
                <m:r>
                  <w:rPr>
                    <w:rFonts w:ascii="Cambria Math" w:hAnsi="Cambria Math" w:cs="Arial"/>
                  </w:rPr>
                  <m:t>-</m:t>
                </m:r>
                <m:acc>
                  <m:accPr>
                    <m:chr m:val="̇"/>
                    <m:ctrlPr>
                      <w:rPr>
                        <w:rFonts w:ascii="Cambria Math" w:hAnsi="Cambria Math" w:cs="Arial"/>
                        <w:i/>
                      </w:rPr>
                    </m:ctrlPr>
                  </m:accPr>
                  <m:e>
                    <m:r>
                      <w:rPr>
                        <w:rFonts w:ascii="Cambria Math" w:hAnsi="Cambria Math" w:cs="Arial"/>
                      </w:rPr>
                      <m:t>ψ</m:t>
                    </m:r>
                  </m:e>
                </m:acc>
                <m:sSub>
                  <m:sSubPr>
                    <m:ctrlPr>
                      <w:rPr>
                        <w:rFonts w:ascii="Cambria Math" w:hAnsi="Cambria Math" w:cs="Arial"/>
                        <w:i/>
                      </w:rPr>
                    </m:ctrlPr>
                  </m:sSubPr>
                  <m:e>
                    <m:r>
                      <w:rPr>
                        <w:rFonts w:ascii="Cambria Math" w:hAnsi="Cambria Math" w:cs="Arial"/>
                      </w:rPr>
                      <m:t>V</m:t>
                    </m:r>
                  </m:e>
                  <m:sub>
                    <m:r>
                      <w:rPr>
                        <w:rFonts w:ascii="Cambria Math" w:hAnsi="Cambria Math" w:cs="Arial"/>
                      </w:rPr>
                      <m:t>ox</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201" w:author="meuser" w:date="2010-06-04T21:13:00Z">
                <w:pPr>
                  <w:pStyle w:val="ListParagraph"/>
                  <w:numPr>
                    <w:ilvl w:val="1"/>
                    <w:numId w:val="13"/>
                  </w:numPr>
                  <w:spacing w:line="480" w:lineRule="auto"/>
                  <w:ind w:hanging="360"/>
                </w:pPr>
              </w:pPrChange>
            </w:pPr>
          </w:p>
        </w:tc>
      </w:tr>
    </w:tbl>
    <w:p w:rsidR="00B27D0F" w:rsidRDefault="00B27D0F" w:rsidP="00320B9B">
      <w:pPr>
        <w:spacing w:line="480" w:lineRule="auto"/>
        <w:rPr>
          <w:rFonts w:ascii="Arial" w:hAnsi="Arial" w:cs="Arial"/>
        </w:rPr>
      </w:pPr>
      <w:r>
        <w:rPr>
          <w:rFonts w:ascii="Arial" w:hAnsi="Arial" w:cs="Arial"/>
        </w:rPr>
        <w:t xml:space="preserve">which are the equations of motion in the longitudinal and lateral coordinates. Noting that the first term in each equation represent the accelerations derived in the </w:t>
      </w:r>
      <w:r>
        <w:rPr>
          <w:rFonts w:ascii="Arial" w:hAnsi="Arial" w:cs="Arial"/>
          <w:i/>
        </w:rPr>
        <w:t>chassis coordinate frame</w:t>
      </w:r>
      <w:r>
        <w:rPr>
          <w:rFonts w:ascii="Arial" w:hAnsi="Arial" w:cs="Arial"/>
        </w:rPr>
        <w:t>, while the second term represents the normal acceleration of the chassis frame as it rotates, it is possible to adjust the frame of reference used. Moving the second term from the right side to the left is the equivalent of adopting the rotating frame as the frame of reference. Since this frame is the chassis frame, and the driver is most familiar with the chassis frame, this frame will be adopted for the model. The above are therefore modified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B27D0F" w:rsidTr="00B00323">
        <w:tc>
          <w:tcPr>
            <w:tcW w:w="750" w:type="pct"/>
          </w:tcPr>
          <w:p w:rsidR="00B27D0F" w:rsidRDefault="00B27D0F" w:rsidP="00B00323">
            <w:pPr>
              <w:spacing w:line="480" w:lineRule="auto"/>
              <w:contextualSpacing/>
              <w:rPr>
                <w:rFonts w:ascii="Arial" w:hAnsi="Arial" w:cs="Arial"/>
              </w:rPr>
            </w:pPr>
          </w:p>
        </w:tc>
        <w:tc>
          <w:tcPr>
            <w:tcW w:w="3500" w:type="pct"/>
          </w:tcPr>
          <w:p w:rsidR="00B27D0F" w:rsidRPr="00A52E47" w:rsidRDefault="009005B9" w:rsidP="00B27D0F">
            <w:pPr>
              <w:spacing w:line="480" w:lineRule="auto"/>
              <w:contextualSpacing/>
              <w:rPr>
                <w:rFonts w:ascii="Arial" w:hAnsi="Arial" w:cs="Arial"/>
                <w:b/>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ox</m:t>
                    </m:r>
                  </m:sub>
                </m:sSub>
                <m:r>
                  <w:rPr>
                    <w:rFonts w:ascii="Cambria Math" w:hAnsi="Cambria Math" w:cs="Arial"/>
                  </w:rPr>
                  <m:t>=</m:t>
                </m:r>
                <m:f>
                  <m:fPr>
                    <m:ctrlPr>
                      <w:rPr>
                        <w:rFonts w:ascii="Cambria Math" w:hAnsi="Cambria Math" w:cs="Arial"/>
                        <w:i/>
                      </w:rPr>
                    </m:ctrlPr>
                  </m:fPr>
                  <m:num>
                    <m:nary>
                      <m:naryPr>
                        <m:chr m:val="∑"/>
                        <m:limLoc m:val="undOvr"/>
                        <m:subHide m:val="on"/>
                        <m:supHide m:val="on"/>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d>
                          <m:dPr>
                            <m:ctrlPr>
                              <w:rPr>
                                <w:rFonts w:ascii="Cambria Math" w:hAnsi="Cambria Math" w:cs="Arial"/>
                                <w:i/>
                              </w:rPr>
                            </m:ctrlPr>
                          </m:dPr>
                          <m:e>
                            <m:r>
                              <w:rPr>
                                <w:rFonts w:ascii="Cambria Math" w:hAnsi="Cambria Math" w:cs="Arial"/>
                              </w:rPr>
                              <m:t>-2</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φ</m:t>
                                </m:r>
                              </m:e>
                            </m:acc>
                            <m:acc>
                              <m:accPr>
                                <m:chr m:val="̇"/>
                                <m:ctrlPr>
                                  <w:rPr>
                                    <w:rFonts w:ascii="Cambria Math" w:hAnsi="Cambria Math" w:cs="Arial"/>
                                    <w:i/>
                                  </w:rPr>
                                </m:ctrlPr>
                              </m:accPr>
                              <m:e>
                                <m:r>
                                  <w:rPr>
                                    <w:rFonts w:ascii="Cambria Math" w:hAnsi="Cambria Math" w:cs="Arial"/>
                                  </w:rPr>
                                  <m:t>ψ</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φ</m:t>
                                </m:r>
                              </m:e>
                            </m:func>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ψ</m:t>
                                </m:r>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e>
                        </m:d>
                      </m:e>
                    </m:nary>
                  </m:num>
                  <m:den>
                    <m:r>
                      <w:rPr>
                        <w:rFonts w:ascii="Cambria Math" w:hAnsi="Cambria Math" w:cs="Arial"/>
                      </w:rPr>
                      <m:t>M</m:t>
                    </m:r>
                  </m:den>
                </m:f>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202" w:author="meuser" w:date="2010-06-04T21:20:00Z">
                <w:pPr>
                  <w:pStyle w:val="ListParagraph"/>
                  <w:numPr>
                    <w:ilvl w:val="1"/>
                    <w:numId w:val="14"/>
                  </w:numPr>
                  <w:spacing w:line="480" w:lineRule="auto"/>
                  <w:ind w:hanging="360"/>
                </w:pPr>
              </w:pPrChange>
            </w:pPr>
          </w:p>
        </w:tc>
      </w:tr>
      <w:tr w:rsidR="00B27D0F" w:rsidTr="00B00323">
        <w:tc>
          <w:tcPr>
            <w:tcW w:w="750" w:type="pct"/>
          </w:tcPr>
          <w:p w:rsidR="00B27D0F" w:rsidRDefault="00B27D0F" w:rsidP="00B00323">
            <w:pPr>
              <w:spacing w:line="480" w:lineRule="auto"/>
              <w:contextualSpacing/>
              <w:rPr>
                <w:rFonts w:ascii="Arial" w:hAnsi="Arial" w:cs="Arial"/>
              </w:rPr>
            </w:pPr>
          </w:p>
        </w:tc>
        <w:tc>
          <w:tcPr>
            <w:tcW w:w="3500" w:type="pct"/>
          </w:tcPr>
          <w:p w:rsidR="00B27D0F" w:rsidRPr="00A52E47" w:rsidRDefault="009005B9" w:rsidP="00B27D0F">
            <w:pPr>
              <w:spacing w:line="480" w:lineRule="auto"/>
              <w:contextualSpacing/>
              <w:rPr>
                <w:rFonts w:ascii="Arial" w:hAnsi="Arial" w:cs="Arial"/>
                <w:b/>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V</m:t>
                        </m:r>
                      </m:e>
                    </m:acc>
                  </m:e>
                  <m:sub>
                    <m:r>
                      <w:rPr>
                        <w:rFonts w:ascii="Cambria Math" w:hAnsi="Cambria Math" w:cs="Arial"/>
                      </w:rPr>
                      <m:t>oy</m:t>
                    </m:r>
                  </m:sub>
                </m:sSub>
                <m:r>
                  <w:rPr>
                    <w:rFonts w:ascii="Cambria Math" w:hAnsi="Cambria Math" w:cs="Arial"/>
                  </w:rPr>
                  <m:t>=</m:t>
                </m:r>
                <m:f>
                  <m:fPr>
                    <m:ctrlPr>
                      <w:rPr>
                        <w:rFonts w:ascii="Cambria Math" w:hAnsi="Cambria Math" w:cs="Arial"/>
                        <w:i/>
                      </w:rPr>
                    </m:ctrlPr>
                  </m:fPr>
                  <m:num>
                    <m:nary>
                      <m:naryPr>
                        <m:chr m:val="∑"/>
                        <m:limLoc m:val="undOvr"/>
                        <m:subHide m:val="on"/>
                        <m:supHide m:val="on"/>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d>
                          <m:dPr>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r>
                                  <w:rPr>
                                    <w:rFonts w:ascii="Cambria Math" w:hAnsi="Cambria Math" w:cs="Arial"/>
                                  </w:rPr>
                                  <m:t>φ</m:t>
                                </m:r>
                              </m:e>
                            </m:ac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φ</m:t>
                                </m:r>
                              </m:e>
                            </m:func>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φ</m:t>
                                    </m:r>
                                  </m:e>
                                </m:acc>
                              </m:e>
                              <m:sup>
                                <m:r>
                                  <w:rPr>
                                    <w:rFonts w:ascii="Cambria Math" w:hAnsi="Cambria Math" w:cs="Arial"/>
                                  </w:rPr>
                                  <m:t>2</m:t>
                                </m:r>
                              </m:sup>
                            </m:sSup>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acc>
                              <m:accPr>
                                <m:chr m:val="̇"/>
                                <m:ctrlPr>
                                  <w:rPr>
                                    <w:rFonts w:ascii="Cambria Math" w:hAnsi="Cambria Math" w:cs="Arial"/>
                                    <w:i/>
                                  </w:rPr>
                                </m:ctrlPr>
                              </m:accPr>
                              <m:e>
                                <m:sSup>
                                  <m:sSupPr>
                                    <m:ctrlPr>
                                      <w:rPr>
                                        <w:rFonts w:ascii="Cambria Math" w:hAnsi="Cambria Math" w:cs="Arial"/>
                                        <w:i/>
                                      </w:rPr>
                                    </m:ctrlPr>
                                  </m:sSupPr>
                                  <m:e>
                                    <m:r>
                                      <w:rPr>
                                        <w:rFonts w:ascii="Cambria Math" w:hAnsi="Cambria Math" w:cs="Arial"/>
                                      </w:rPr>
                                      <m:t>ψ</m:t>
                                    </m:r>
                                  </m:e>
                                  <m:sup>
                                    <m:r>
                                      <w:rPr>
                                        <w:rFonts w:ascii="Cambria Math" w:hAnsi="Cambria Math" w:cs="Arial"/>
                                      </w:rPr>
                                      <m:t>2</m:t>
                                    </m:r>
                                  </m:sup>
                                </m:sSup>
                              </m:e>
                            </m:acc>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e>
                        </m:d>
                      </m:e>
                    </m:nary>
                  </m:num>
                  <m:den>
                    <m:r>
                      <w:rPr>
                        <w:rFonts w:ascii="Cambria Math" w:hAnsi="Cambria Math" w:cs="Arial"/>
                      </w:rPr>
                      <m:t>M</m:t>
                    </m:r>
                  </m:den>
                </m:f>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203" w:author="meuser" w:date="2010-06-04T21:20:00Z">
                <w:pPr>
                  <w:pStyle w:val="ListParagraph"/>
                  <w:numPr>
                    <w:ilvl w:val="1"/>
                    <w:numId w:val="15"/>
                  </w:numPr>
                  <w:spacing w:line="480" w:lineRule="auto"/>
                  <w:ind w:hanging="360"/>
                </w:pPr>
              </w:pPrChange>
            </w:pPr>
          </w:p>
        </w:tc>
      </w:tr>
    </w:tbl>
    <w:p w:rsidR="00B27D0F" w:rsidRDefault="00B27D0F" w:rsidP="00320B9B">
      <w:pPr>
        <w:spacing w:line="480" w:lineRule="auto"/>
        <w:rPr>
          <w:ins w:id="204" w:author="meuser" w:date="2010-06-04T21:49:00Z"/>
          <w:rFonts w:ascii="Arial" w:hAnsi="Arial" w:cs="Arial"/>
        </w:rPr>
      </w:pPr>
      <w:ins w:id="205" w:author="meuser" w:date="2010-06-04T21:20:00Z">
        <w:r>
          <w:rPr>
            <w:rFonts w:ascii="Arial" w:hAnsi="Arial" w:cs="Arial"/>
          </w:rPr>
          <w:t>by switching from the global frame to the chassis frame.</w:t>
        </w:r>
      </w:ins>
      <w:ins w:id="206" w:author="meuser" w:date="2010-06-04T21:49:00Z">
        <w:r w:rsidR="003375E6">
          <w:rPr>
            <w:rFonts w:ascii="Arial" w:hAnsi="Arial" w:cs="Arial"/>
          </w:rPr>
          <w:t xml:space="preserve"> The sum of the forces in the </w:t>
        </w:r>
        <w:r w:rsidR="003375E6">
          <w:rPr>
            <w:rFonts w:ascii="Arial" w:hAnsi="Arial" w:cs="Arial"/>
            <w:i/>
          </w:rPr>
          <w:t xml:space="preserve">x </w:t>
        </w:r>
        <w:r w:rsidR="003375E6">
          <w:rPr>
            <w:rFonts w:ascii="Arial" w:hAnsi="Arial" w:cs="Arial"/>
          </w:rPr>
          <w:t xml:space="preserve">and </w:t>
        </w:r>
        <w:r w:rsidR="009005B9" w:rsidRPr="009005B9">
          <w:rPr>
            <w:rFonts w:ascii="Arial" w:hAnsi="Arial" w:cs="Arial"/>
            <w:rPrChange w:id="207" w:author="meuser" w:date="2010-06-04T21:49:00Z">
              <w:rPr>
                <w:rFonts w:ascii="Arial" w:hAnsi="Arial" w:cs="Arial"/>
                <w:i/>
              </w:rPr>
            </w:rPrChange>
          </w:rPr>
          <w:t>y</w:t>
        </w:r>
        <w:r w:rsidR="003375E6">
          <w:rPr>
            <w:rFonts w:ascii="Arial" w:hAnsi="Arial" w:cs="Arial"/>
          </w:rPr>
          <w:t xml:space="preserve"> </w:t>
        </w:r>
        <w:r w:rsidR="003375E6" w:rsidRPr="003375E6">
          <w:rPr>
            <w:rFonts w:ascii="Arial" w:hAnsi="Arial" w:cs="Arial"/>
          </w:rPr>
          <w:t>direction</w:t>
        </w:r>
        <w:r w:rsidR="003375E6">
          <w:rPr>
            <w:rFonts w:ascii="Arial" w:hAnsi="Arial" w:cs="Arial"/>
          </w:rPr>
          <w:t>s are given by</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3375E6" w:rsidTr="00B00323">
        <w:trPr>
          <w:ins w:id="208" w:author="meuser" w:date="2010-06-04T21:49:00Z"/>
        </w:trPr>
        <w:tc>
          <w:tcPr>
            <w:tcW w:w="750" w:type="pct"/>
          </w:tcPr>
          <w:p w:rsidR="003375E6" w:rsidRDefault="003375E6" w:rsidP="00B00323">
            <w:pPr>
              <w:spacing w:line="480" w:lineRule="auto"/>
              <w:contextualSpacing/>
              <w:rPr>
                <w:ins w:id="209" w:author="meuser" w:date="2010-06-04T21:49:00Z"/>
                <w:rFonts w:ascii="Arial" w:hAnsi="Arial" w:cs="Arial"/>
              </w:rPr>
            </w:pPr>
          </w:p>
        </w:tc>
        <w:tc>
          <w:tcPr>
            <w:tcW w:w="3500" w:type="pct"/>
          </w:tcPr>
          <w:p w:rsidR="003375E6" w:rsidRPr="00A52E47" w:rsidRDefault="009005B9" w:rsidP="003375E6">
            <w:pPr>
              <w:spacing w:line="480" w:lineRule="auto"/>
              <w:contextualSpacing/>
              <w:rPr>
                <w:ins w:id="210" w:author="meuser" w:date="2010-06-04T21:49:00Z"/>
                <w:rFonts w:ascii="Arial" w:hAnsi="Arial" w:cs="Arial"/>
                <w:b/>
              </w:rPr>
            </w:pPr>
            <m:oMathPara>
              <m:oMath>
                <m:nary>
                  <m:naryPr>
                    <m:chr m:val="∑"/>
                    <m:limLoc m:val="undOvr"/>
                    <m:subHide m:val="on"/>
                    <m:supHide m:val="on"/>
                    <m:ctrlPr>
                      <w:ins w:id="211" w:author="meuser" w:date="2010-06-04T21:50:00Z">
                        <w:rPr>
                          <w:rFonts w:ascii="Cambria Math" w:hAnsi="Cambria Math" w:cs="Arial"/>
                          <w:i/>
                        </w:rPr>
                      </w:ins>
                    </m:ctrlPr>
                  </m:naryPr>
                  <m:sub/>
                  <m:sup/>
                  <m:e>
                    <m:sSub>
                      <m:sSubPr>
                        <m:ctrlPr>
                          <w:ins w:id="212" w:author="meuser" w:date="2010-06-04T21:50:00Z">
                            <w:rPr>
                              <w:rFonts w:ascii="Cambria Math" w:hAnsi="Cambria Math" w:cs="Arial"/>
                              <w:i/>
                            </w:rPr>
                          </w:ins>
                        </m:ctrlPr>
                      </m:sSubPr>
                      <m:e>
                        <w:ins w:id="213" w:author="meuser" w:date="2010-06-04T21:50:00Z">
                          <m:r>
                            <w:rPr>
                              <w:rFonts w:ascii="Cambria Math" w:hAnsi="Cambria Math" w:cs="Arial"/>
                            </w:rPr>
                            <m:t>F</m:t>
                          </m:r>
                        </w:ins>
                      </m:e>
                      <m:sub>
                        <w:ins w:id="214" w:author="meuser" w:date="2010-06-04T21:50:00Z">
                          <m:r>
                            <w:rPr>
                              <w:rFonts w:ascii="Cambria Math" w:hAnsi="Cambria Math" w:cs="Arial"/>
                            </w:rPr>
                            <m:t>x</m:t>
                          </m:r>
                        </w:ins>
                      </m:sub>
                    </m:sSub>
                  </m:e>
                </m:nary>
                <w:ins w:id="215" w:author="meuser" w:date="2010-06-04T21:49:00Z">
                  <m:r>
                    <w:rPr>
                      <w:rFonts w:ascii="Cambria Math" w:hAnsi="Cambria Math" w:cs="Arial"/>
                    </w:rPr>
                    <m:t>=</m:t>
                  </m:r>
                </w:ins>
                <m:sSub>
                  <m:sSubPr>
                    <m:ctrlPr>
                      <w:ins w:id="216" w:author="meuser" w:date="2010-06-04T21:50:00Z">
                        <w:rPr>
                          <w:rFonts w:ascii="Cambria Math" w:hAnsi="Cambria Math" w:cs="Arial"/>
                          <w:i/>
                        </w:rPr>
                      </w:ins>
                    </m:ctrlPr>
                  </m:sSubPr>
                  <m:e>
                    <w:ins w:id="217" w:author="meuser" w:date="2010-06-04T21:50:00Z">
                      <m:r>
                        <w:rPr>
                          <w:rFonts w:ascii="Cambria Math" w:hAnsi="Cambria Math" w:cs="Arial"/>
                        </w:rPr>
                        <m:t>F</m:t>
                      </m:r>
                    </w:ins>
                  </m:e>
                  <m:sub>
                    <w:ins w:id="218" w:author="meuser" w:date="2010-06-04T21:50:00Z">
                      <m:r>
                        <w:rPr>
                          <w:rFonts w:ascii="Cambria Math" w:hAnsi="Cambria Math" w:cs="Arial"/>
                        </w:rPr>
                        <m:t>xlf</m:t>
                      </m:r>
                    </w:ins>
                  </m:sub>
                </m:sSub>
                <w:ins w:id="219" w:author="meuser" w:date="2010-06-04T21:50:00Z">
                  <m:r>
                    <w:rPr>
                      <w:rFonts w:ascii="Cambria Math" w:hAnsi="Cambria Math" w:cs="Arial"/>
                    </w:rPr>
                    <m:t>+</m:t>
                  </m:r>
                </w:ins>
                <m:sSub>
                  <m:sSubPr>
                    <m:ctrlPr>
                      <w:ins w:id="220" w:author="meuser" w:date="2010-06-04T21:50:00Z">
                        <w:rPr>
                          <w:rFonts w:ascii="Cambria Math" w:hAnsi="Cambria Math" w:cs="Arial"/>
                          <w:i/>
                        </w:rPr>
                      </w:ins>
                    </m:ctrlPr>
                  </m:sSubPr>
                  <m:e>
                    <w:ins w:id="221" w:author="meuser" w:date="2010-06-04T21:51:00Z">
                      <m:r>
                        <w:rPr>
                          <w:rFonts w:ascii="Cambria Math" w:hAnsi="Cambria Math" w:cs="Arial"/>
                        </w:rPr>
                        <m:t>F</m:t>
                      </m:r>
                    </w:ins>
                  </m:e>
                  <m:sub>
                    <w:ins w:id="222" w:author="meuser" w:date="2010-06-04T21:51:00Z">
                      <m:r>
                        <w:rPr>
                          <w:rFonts w:ascii="Cambria Math" w:hAnsi="Cambria Math" w:cs="Arial"/>
                        </w:rPr>
                        <m:t>xrf</m:t>
                      </m:r>
                    </w:ins>
                  </m:sub>
                </m:sSub>
                <w:ins w:id="223" w:author="meuser" w:date="2010-06-04T21:50:00Z">
                  <m:r>
                    <w:rPr>
                      <w:rFonts w:ascii="Cambria Math" w:hAnsi="Cambria Math" w:cs="Arial"/>
                    </w:rPr>
                    <m:t>+</m:t>
                  </m:r>
                </w:ins>
                <m:sSub>
                  <m:sSubPr>
                    <m:ctrlPr>
                      <w:ins w:id="224" w:author="meuser" w:date="2010-06-04T21:50:00Z">
                        <w:rPr>
                          <w:rFonts w:ascii="Cambria Math" w:hAnsi="Cambria Math" w:cs="Arial"/>
                          <w:i/>
                        </w:rPr>
                      </w:ins>
                    </m:ctrlPr>
                  </m:sSubPr>
                  <m:e>
                    <w:ins w:id="225" w:author="meuser" w:date="2010-06-04T21:51:00Z">
                      <m:r>
                        <w:rPr>
                          <w:rFonts w:ascii="Cambria Math" w:hAnsi="Cambria Math" w:cs="Arial"/>
                        </w:rPr>
                        <m:t>F</m:t>
                      </m:r>
                    </w:ins>
                  </m:e>
                  <m:sub>
                    <w:ins w:id="226" w:author="meuser" w:date="2010-06-04T21:51:00Z">
                      <m:r>
                        <w:rPr>
                          <w:rFonts w:ascii="Cambria Math" w:hAnsi="Cambria Math" w:cs="Arial"/>
                        </w:rPr>
                        <m:t>xlr</m:t>
                      </m:r>
                    </w:ins>
                  </m:sub>
                </m:sSub>
                <w:ins w:id="227" w:author="meuser" w:date="2010-06-04T21:50:00Z">
                  <m:r>
                    <w:rPr>
                      <w:rFonts w:ascii="Cambria Math" w:hAnsi="Cambria Math" w:cs="Arial"/>
                    </w:rPr>
                    <m:t>+</m:t>
                  </m:r>
                </w:ins>
                <m:sSub>
                  <m:sSubPr>
                    <m:ctrlPr>
                      <w:ins w:id="228" w:author="meuser" w:date="2010-06-04T21:51:00Z">
                        <w:rPr>
                          <w:rFonts w:ascii="Cambria Math" w:hAnsi="Cambria Math" w:cs="Arial"/>
                          <w:i/>
                        </w:rPr>
                      </w:ins>
                    </m:ctrlPr>
                  </m:sSubPr>
                  <m:e>
                    <w:ins w:id="229" w:author="meuser" w:date="2010-06-04T21:51:00Z">
                      <m:r>
                        <w:rPr>
                          <w:rFonts w:ascii="Cambria Math" w:hAnsi="Cambria Math" w:cs="Arial"/>
                        </w:rPr>
                        <m:t>F</m:t>
                      </m:r>
                    </w:ins>
                  </m:e>
                  <m:sub>
                    <w:ins w:id="230" w:author="meuser" w:date="2010-06-04T21:51:00Z">
                      <m:r>
                        <w:rPr>
                          <w:rFonts w:ascii="Cambria Math" w:hAnsi="Cambria Math" w:cs="Arial"/>
                        </w:rPr>
                        <m:t>xrr</m:t>
                      </m:r>
                    </w:ins>
                  </m:sub>
                </m:sSub>
              </m:oMath>
            </m:oMathPara>
          </w:p>
        </w:tc>
        <w:tc>
          <w:tcPr>
            <w:tcW w:w="750" w:type="pct"/>
            <w:vAlign w:val="center"/>
          </w:tcPr>
          <w:p w:rsidR="001B13DB" w:rsidRDefault="001B13DB">
            <w:pPr>
              <w:pStyle w:val="ListParagraph"/>
              <w:numPr>
                <w:ilvl w:val="1"/>
                <w:numId w:val="1"/>
              </w:numPr>
              <w:spacing w:line="480" w:lineRule="auto"/>
              <w:rPr>
                <w:ins w:id="231" w:author="meuser" w:date="2010-06-04T21:49:00Z"/>
                <w:rFonts w:ascii="Arial" w:hAnsi="Arial" w:cs="Arial"/>
              </w:rPr>
              <w:pPrChange w:id="232" w:author="meuser" w:date="2010-06-04T21:51:00Z">
                <w:pPr>
                  <w:pStyle w:val="ListParagraph"/>
                  <w:numPr>
                    <w:ilvl w:val="1"/>
                    <w:numId w:val="19"/>
                  </w:numPr>
                  <w:spacing w:line="480" w:lineRule="auto"/>
                  <w:ind w:hanging="360"/>
                </w:pPr>
              </w:pPrChange>
            </w:pPr>
          </w:p>
        </w:tc>
      </w:tr>
      <w:tr w:rsidR="003375E6" w:rsidTr="00B00323">
        <w:trPr>
          <w:ins w:id="233" w:author="meuser" w:date="2010-06-04T21:49:00Z"/>
        </w:trPr>
        <w:tc>
          <w:tcPr>
            <w:tcW w:w="750" w:type="pct"/>
          </w:tcPr>
          <w:p w:rsidR="003375E6" w:rsidRDefault="003375E6" w:rsidP="00B00323">
            <w:pPr>
              <w:spacing w:line="480" w:lineRule="auto"/>
              <w:contextualSpacing/>
              <w:rPr>
                <w:ins w:id="234" w:author="meuser" w:date="2010-06-04T21:49:00Z"/>
                <w:rFonts w:ascii="Arial" w:hAnsi="Arial" w:cs="Arial"/>
              </w:rPr>
            </w:pPr>
          </w:p>
        </w:tc>
        <w:tc>
          <w:tcPr>
            <w:tcW w:w="3500" w:type="pct"/>
          </w:tcPr>
          <w:p w:rsidR="003375E6" w:rsidRPr="00A52E47" w:rsidRDefault="009005B9" w:rsidP="003375E6">
            <w:pPr>
              <w:spacing w:line="480" w:lineRule="auto"/>
              <w:contextualSpacing/>
              <w:rPr>
                <w:ins w:id="235" w:author="meuser" w:date="2010-06-04T21:49:00Z"/>
                <w:rFonts w:ascii="Arial" w:hAnsi="Arial" w:cs="Arial"/>
                <w:b/>
              </w:rPr>
            </w:pPr>
            <m:oMathPara>
              <m:oMath>
                <m:nary>
                  <m:naryPr>
                    <m:chr m:val="∑"/>
                    <m:limLoc m:val="undOvr"/>
                    <m:subHide m:val="on"/>
                    <m:supHide m:val="on"/>
                    <m:ctrlPr>
                      <w:ins w:id="236" w:author="meuser" w:date="2010-06-04T21:50:00Z">
                        <w:rPr>
                          <w:rFonts w:ascii="Cambria Math" w:hAnsi="Cambria Math" w:cs="Arial"/>
                          <w:i/>
                        </w:rPr>
                      </w:ins>
                    </m:ctrlPr>
                  </m:naryPr>
                  <m:sub/>
                  <m:sup/>
                  <m:e>
                    <m:sSub>
                      <m:sSubPr>
                        <m:ctrlPr>
                          <w:ins w:id="237" w:author="meuser" w:date="2010-06-04T21:50:00Z">
                            <w:rPr>
                              <w:rFonts w:ascii="Cambria Math" w:hAnsi="Cambria Math" w:cs="Arial"/>
                              <w:i/>
                            </w:rPr>
                          </w:ins>
                        </m:ctrlPr>
                      </m:sSubPr>
                      <m:e>
                        <w:ins w:id="238" w:author="meuser" w:date="2010-06-04T21:50:00Z">
                          <m:r>
                            <w:rPr>
                              <w:rFonts w:ascii="Cambria Math" w:hAnsi="Cambria Math" w:cs="Arial"/>
                            </w:rPr>
                            <m:t>F</m:t>
                          </m:r>
                        </w:ins>
                      </m:e>
                      <m:sub>
                        <w:ins w:id="239" w:author="meuser" w:date="2010-06-04T21:50:00Z">
                          <m:r>
                            <w:rPr>
                              <w:rFonts w:ascii="Cambria Math" w:hAnsi="Cambria Math" w:cs="Arial"/>
                            </w:rPr>
                            <m:t>y</m:t>
                          </m:r>
                        </w:ins>
                      </m:sub>
                    </m:sSub>
                  </m:e>
                </m:nary>
                <w:ins w:id="240" w:author="meuser" w:date="2010-06-04T21:49:00Z">
                  <m:r>
                    <w:rPr>
                      <w:rFonts w:ascii="Cambria Math" w:hAnsi="Cambria Math" w:cs="Arial"/>
                    </w:rPr>
                    <m:t>=</m:t>
                  </m:r>
                </w:ins>
                <m:sSub>
                  <m:sSubPr>
                    <m:ctrlPr>
                      <w:ins w:id="241" w:author="meuser" w:date="2010-06-04T21:51:00Z">
                        <w:rPr>
                          <w:rFonts w:ascii="Cambria Math" w:hAnsi="Cambria Math" w:cs="Arial"/>
                          <w:i/>
                        </w:rPr>
                      </w:ins>
                    </m:ctrlPr>
                  </m:sSubPr>
                  <m:e>
                    <w:ins w:id="242" w:author="meuser" w:date="2010-06-04T21:51:00Z">
                      <m:r>
                        <w:rPr>
                          <w:rFonts w:ascii="Cambria Math" w:hAnsi="Cambria Math" w:cs="Arial"/>
                        </w:rPr>
                        <m:t>F</m:t>
                      </m:r>
                    </w:ins>
                  </m:e>
                  <m:sub>
                    <w:ins w:id="243" w:author="meuser" w:date="2010-06-04T21:51:00Z">
                      <m:r>
                        <w:rPr>
                          <w:rFonts w:ascii="Cambria Math" w:hAnsi="Cambria Math" w:cs="Arial"/>
                        </w:rPr>
                        <m:t>ylf</m:t>
                      </m:r>
                    </w:ins>
                  </m:sub>
                </m:sSub>
                <w:ins w:id="244" w:author="meuser" w:date="2010-06-04T21:51:00Z">
                  <m:r>
                    <w:rPr>
                      <w:rFonts w:ascii="Cambria Math" w:hAnsi="Cambria Math" w:cs="Arial"/>
                    </w:rPr>
                    <m:t>+</m:t>
                  </m:r>
                </w:ins>
                <m:sSub>
                  <m:sSubPr>
                    <m:ctrlPr>
                      <w:ins w:id="245" w:author="meuser" w:date="2010-06-04T21:51:00Z">
                        <w:rPr>
                          <w:rFonts w:ascii="Cambria Math" w:hAnsi="Cambria Math" w:cs="Arial"/>
                          <w:i/>
                        </w:rPr>
                      </w:ins>
                    </m:ctrlPr>
                  </m:sSubPr>
                  <m:e>
                    <w:ins w:id="246" w:author="meuser" w:date="2010-06-04T21:51:00Z">
                      <m:r>
                        <w:rPr>
                          <w:rFonts w:ascii="Cambria Math" w:hAnsi="Cambria Math" w:cs="Arial"/>
                        </w:rPr>
                        <m:t>F</m:t>
                      </m:r>
                    </w:ins>
                  </m:e>
                  <m:sub>
                    <w:ins w:id="247" w:author="meuser" w:date="2010-06-04T21:51:00Z">
                      <m:r>
                        <w:rPr>
                          <w:rFonts w:ascii="Cambria Math" w:hAnsi="Cambria Math" w:cs="Arial"/>
                        </w:rPr>
                        <m:t>yrf</m:t>
                      </m:r>
                    </w:ins>
                  </m:sub>
                </m:sSub>
                <w:ins w:id="248" w:author="meuser" w:date="2010-06-04T21:51:00Z">
                  <m:r>
                    <w:rPr>
                      <w:rFonts w:ascii="Cambria Math" w:hAnsi="Cambria Math" w:cs="Arial"/>
                    </w:rPr>
                    <m:t>+</m:t>
                  </m:r>
                </w:ins>
                <m:sSub>
                  <m:sSubPr>
                    <m:ctrlPr>
                      <w:ins w:id="249" w:author="meuser" w:date="2010-06-04T21:51:00Z">
                        <w:rPr>
                          <w:rFonts w:ascii="Cambria Math" w:hAnsi="Cambria Math" w:cs="Arial"/>
                          <w:i/>
                        </w:rPr>
                      </w:ins>
                    </m:ctrlPr>
                  </m:sSubPr>
                  <m:e>
                    <w:ins w:id="250" w:author="meuser" w:date="2010-06-04T21:51:00Z">
                      <m:r>
                        <w:rPr>
                          <w:rFonts w:ascii="Cambria Math" w:hAnsi="Cambria Math" w:cs="Arial"/>
                        </w:rPr>
                        <m:t>F</m:t>
                      </m:r>
                    </w:ins>
                  </m:e>
                  <m:sub>
                    <w:ins w:id="251" w:author="meuser" w:date="2010-06-04T21:51:00Z">
                      <m:r>
                        <w:rPr>
                          <w:rFonts w:ascii="Cambria Math" w:hAnsi="Cambria Math" w:cs="Arial"/>
                        </w:rPr>
                        <m:t>ylr</m:t>
                      </m:r>
                    </w:ins>
                  </m:sub>
                </m:sSub>
                <w:ins w:id="252" w:author="meuser" w:date="2010-06-04T21:51:00Z">
                  <m:r>
                    <w:rPr>
                      <w:rFonts w:ascii="Cambria Math" w:hAnsi="Cambria Math" w:cs="Arial"/>
                    </w:rPr>
                    <m:t>+</m:t>
                  </m:r>
                </w:ins>
                <m:sSub>
                  <m:sSubPr>
                    <m:ctrlPr>
                      <w:ins w:id="253" w:author="meuser" w:date="2010-06-04T21:51:00Z">
                        <w:rPr>
                          <w:rFonts w:ascii="Cambria Math" w:hAnsi="Cambria Math" w:cs="Arial"/>
                          <w:i/>
                        </w:rPr>
                      </w:ins>
                    </m:ctrlPr>
                  </m:sSubPr>
                  <m:e>
                    <w:ins w:id="254" w:author="meuser" w:date="2010-06-04T21:51:00Z">
                      <m:r>
                        <w:rPr>
                          <w:rFonts w:ascii="Cambria Math" w:hAnsi="Cambria Math" w:cs="Arial"/>
                        </w:rPr>
                        <m:t>F</m:t>
                      </m:r>
                    </w:ins>
                  </m:e>
                  <m:sub>
                    <w:ins w:id="255" w:author="meuser" w:date="2010-06-04T21:51:00Z">
                      <m:r>
                        <w:rPr>
                          <w:rFonts w:ascii="Cambria Math" w:hAnsi="Cambria Math" w:cs="Arial"/>
                        </w:rPr>
                        <m:t>yrr</m:t>
                      </m:r>
                    </w:ins>
                  </m:sub>
                </m:sSub>
              </m:oMath>
            </m:oMathPara>
          </w:p>
        </w:tc>
        <w:tc>
          <w:tcPr>
            <w:tcW w:w="750" w:type="pct"/>
            <w:vAlign w:val="center"/>
          </w:tcPr>
          <w:p w:rsidR="001B13DB" w:rsidRDefault="001B13DB">
            <w:pPr>
              <w:pStyle w:val="ListParagraph"/>
              <w:numPr>
                <w:ilvl w:val="1"/>
                <w:numId w:val="1"/>
              </w:numPr>
              <w:spacing w:line="480" w:lineRule="auto"/>
              <w:rPr>
                <w:ins w:id="256" w:author="meuser" w:date="2010-06-04T21:49:00Z"/>
                <w:rFonts w:ascii="Arial" w:hAnsi="Arial" w:cs="Arial"/>
              </w:rPr>
              <w:pPrChange w:id="257" w:author="meuser" w:date="2010-06-04T21:51:00Z">
                <w:pPr>
                  <w:pStyle w:val="ListParagraph"/>
                  <w:numPr>
                    <w:ilvl w:val="1"/>
                    <w:numId w:val="19"/>
                  </w:numPr>
                  <w:spacing w:line="480" w:lineRule="auto"/>
                  <w:ind w:hanging="360"/>
                </w:pPr>
              </w:pPrChange>
            </w:pPr>
          </w:p>
        </w:tc>
      </w:tr>
    </w:tbl>
    <w:p w:rsidR="003375E6" w:rsidRPr="003375E6" w:rsidRDefault="003375E6" w:rsidP="00320B9B">
      <w:pPr>
        <w:spacing w:line="480" w:lineRule="auto"/>
        <w:rPr>
          <w:rFonts w:ascii="Arial" w:hAnsi="Arial" w:cs="Arial"/>
        </w:rPr>
      </w:pPr>
      <w:ins w:id="258" w:author="meuser" w:date="2010-06-04T21:51:00Z">
        <w:r>
          <w:rPr>
            <w:rFonts w:ascii="Arial" w:hAnsi="Arial" w:cs="Arial"/>
          </w:rPr>
          <w:t>and represent the resulting longitudinal and lateral forces provided by the tires. Additional forces, such as aerodynamic drag, can be added as desired.</w:t>
        </w:r>
      </w:ins>
    </w:p>
    <w:p w:rsidR="003375E6" w:rsidRDefault="003375E6" w:rsidP="00CA7A55">
      <w:pPr>
        <w:spacing w:line="480" w:lineRule="auto"/>
        <w:rPr>
          <w:ins w:id="259" w:author="meuser" w:date="2010-06-04T21:52:00Z"/>
          <w:rFonts w:ascii="Arial" w:hAnsi="Arial" w:cs="Arial"/>
          <w:i/>
        </w:rPr>
      </w:pPr>
    </w:p>
    <w:p w:rsidR="003375E6" w:rsidRDefault="003375E6" w:rsidP="00CA7A55">
      <w:pPr>
        <w:spacing w:line="480" w:lineRule="auto"/>
        <w:rPr>
          <w:ins w:id="260" w:author="meuser" w:date="2010-06-04T21:52:00Z"/>
          <w:rFonts w:ascii="Arial" w:hAnsi="Arial" w:cs="Arial"/>
          <w:i/>
        </w:rPr>
      </w:pPr>
    </w:p>
    <w:p w:rsidR="00366461" w:rsidRPr="008C2377" w:rsidRDefault="00366461" w:rsidP="00CA7A55">
      <w:pPr>
        <w:spacing w:line="480" w:lineRule="auto"/>
        <w:rPr>
          <w:rFonts w:ascii="Arial" w:hAnsi="Arial" w:cs="Arial"/>
          <w:i/>
        </w:rPr>
      </w:pPr>
      <w:r>
        <w:rPr>
          <w:rFonts w:ascii="Arial" w:hAnsi="Arial" w:cs="Arial"/>
          <w:i/>
        </w:rPr>
        <w:t>Angular Equations of Motion</w:t>
      </w:r>
    </w:p>
    <w:p w:rsidR="004A5C77" w:rsidRDefault="00366461" w:rsidP="002F6939">
      <w:pPr>
        <w:spacing w:line="480" w:lineRule="auto"/>
        <w:contextualSpacing/>
        <w:rPr>
          <w:rFonts w:ascii="Arial" w:hAnsi="Arial" w:cs="Arial"/>
        </w:rPr>
      </w:pPr>
      <w:r>
        <w:rPr>
          <w:rFonts w:ascii="Arial" w:hAnsi="Arial" w:cs="Arial"/>
        </w:rPr>
        <w:tab/>
      </w:r>
      <w:r w:rsidR="004A5C77">
        <w:rPr>
          <w:rFonts w:ascii="Arial" w:hAnsi="Arial" w:cs="Arial"/>
        </w:rPr>
        <w:t xml:space="preserve">To define the angular motion of the vehicle the sprung mass angular momentum will be defined first. Because the unsprung masses are only permitted to rotate about the </w:t>
      </w:r>
      <w:r w:rsidR="004A5C77">
        <w:rPr>
          <w:rFonts w:ascii="Arial" w:hAnsi="Arial" w:cs="Arial"/>
          <w:i/>
        </w:rPr>
        <w:t>z</w:t>
      </w:r>
      <w:r w:rsidR="004A5C77">
        <w:rPr>
          <w:rFonts w:ascii="Arial" w:hAnsi="Arial" w:cs="Arial"/>
        </w:rPr>
        <w:t xml:space="preserve">-axis, their equations of motion are much simpler and will be added later. </w:t>
      </w:r>
      <w:r w:rsidR="00E231E2">
        <w:rPr>
          <w:rFonts w:ascii="Arial" w:hAnsi="Arial" w:cs="Arial"/>
        </w:rPr>
        <w:t>For the sprung mass t</w:t>
      </w:r>
      <w:r w:rsidR="004A5C77">
        <w:rPr>
          <w:rFonts w:ascii="Arial" w:hAnsi="Arial" w:cs="Arial"/>
        </w:rPr>
        <w:t>he standard definition of the angular momentum is given by</w:t>
      </w:r>
    </w:p>
    <w:p w:rsidR="004A5C77" w:rsidRPr="00FE66EE" w:rsidRDefault="004A5C77" w:rsidP="002F6939">
      <w:pPr>
        <w:spacing w:line="480" w:lineRule="auto"/>
        <w:contextualSpacing/>
        <w:rPr>
          <w:rFonts w:ascii="Arial" w:hAnsi="Arial" w:cs="Arial"/>
        </w:rPr>
      </w:pPr>
      <w:r>
        <w:rPr>
          <w:rFonts w:ascii="Arial" w:hAnsi="Arial" w:cs="Arial"/>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4A5C77" w:rsidTr="00A52E47">
        <w:tc>
          <w:tcPr>
            <w:tcW w:w="750" w:type="pct"/>
          </w:tcPr>
          <w:p w:rsidR="004A5C77" w:rsidRDefault="004A5C77" w:rsidP="00A52E47">
            <w:pPr>
              <w:spacing w:line="480" w:lineRule="auto"/>
              <w:contextualSpacing/>
              <w:rPr>
                <w:rFonts w:ascii="Arial" w:hAnsi="Arial" w:cs="Arial"/>
              </w:rPr>
            </w:pPr>
          </w:p>
        </w:tc>
        <w:tc>
          <w:tcPr>
            <w:tcW w:w="3500" w:type="pct"/>
          </w:tcPr>
          <w:p w:rsidR="004A5C77" w:rsidRPr="00FB7AC1" w:rsidRDefault="009005B9" w:rsidP="00E231E2">
            <w:pPr>
              <w:spacing w:line="480" w:lineRule="auto"/>
              <w:contextualSpacing/>
              <w:rPr>
                <w:rFonts w:ascii="Arial" w:hAnsi="Arial" w:cs="Arial"/>
              </w:rPr>
            </w:pPr>
            <m:oMathPara>
              <m:oMath>
                <m:sSub>
                  <m:sSubPr>
                    <m:ctrlPr>
                      <w:rPr>
                        <w:rFonts w:ascii="Cambria Math" w:hAnsiTheme="majorHAnsi" w:cstheme="majorHAnsi"/>
                        <w:b/>
                        <w:i/>
                      </w:rPr>
                    </m:ctrlPr>
                  </m:sSubPr>
                  <m:e>
                    <m:r>
                      <m:rPr>
                        <m:sty m:val="bi"/>
                      </m:rPr>
                      <w:rPr>
                        <w:rFonts w:ascii="Cambria Math" w:hAnsiTheme="majorHAnsi" w:cstheme="majorHAnsi"/>
                      </w:rPr>
                      <m:t>H</m:t>
                    </m:r>
                  </m:e>
                  <m:sub>
                    <m:r>
                      <m:rPr>
                        <m:sty m:val="bi"/>
                      </m:rPr>
                      <w:rPr>
                        <w:rFonts w:ascii="Cambria Math" w:hAnsiTheme="majorHAnsi" w:cstheme="majorHAnsi"/>
                      </w:rPr>
                      <m:t>c</m:t>
                    </m:r>
                  </m:sub>
                </m:sSub>
                <m:r>
                  <m:rPr>
                    <m:aln/>
                  </m:rP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c</m:t>
                    </m:r>
                  </m:sub>
                </m:sSub>
                <m:sSub>
                  <m:sSubPr>
                    <m:ctrlPr>
                      <w:rPr>
                        <w:rFonts w:ascii="Cambria Math" w:hAnsi="Cambria Math" w:cstheme="majorHAnsi"/>
                        <w:b/>
                        <w:i/>
                      </w:rPr>
                    </m:ctrlPr>
                  </m:sSubPr>
                  <m:e>
                    <m:r>
                      <m:rPr>
                        <m:sty m:val="bi"/>
                      </m:rPr>
                      <w:rPr>
                        <w:rFonts w:ascii="Cambria Math" w:hAnsiTheme="majorHAnsi" w:cstheme="majorHAnsi"/>
                      </w:rPr>
                      <m:t>Ω</m:t>
                    </m:r>
                  </m:e>
                  <m:sub>
                    <m:r>
                      <m:rPr>
                        <m:sty m:val="bi"/>
                      </m:rPr>
                      <w:rPr>
                        <w:rFonts w:ascii="Cambria Math" w:hAnsi="Cambria Math" w:cstheme="majorHAnsi"/>
                      </w:rPr>
                      <m:t>c</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261" w:author="meuser" w:date="2010-06-04T21:51:00Z">
                <w:pPr>
                  <w:pStyle w:val="ListParagraph"/>
                  <w:numPr>
                    <w:ilvl w:val="1"/>
                    <w:numId w:val="10"/>
                  </w:numPr>
                  <w:spacing w:line="480" w:lineRule="auto"/>
                  <w:ind w:hanging="360"/>
                </w:pPr>
              </w:pPrChange>
            </w:pPr>
            <w:bookmarkStart w:id="262" w:name="H_c"/>
            <w:bookmarkEnd w:id="262"/>
          </w:p>
        </w:tc>
      </w:tr>
    </w:tbl>
    <w:p w:rsidR="00CC0509" w:rsidRDefault="00E231E2" w:rsidP="002F6939">
      <w:pPr>
        <w:spacing w:line="480" w:lineRule="auto"/>
        <w:contextualSpacing/>
        <w:rPr>
          <w:rFonts w:ascii="Arial" w:hAnsi="Arial" w:cs="Arial"/>
        </w:rPr>
      </w:pPr>
      <w:r>
        <w:rPr>
          <w:rFonts w:ascii="Arial" w:hAnsi="Arial" w:cs="Arial"/>
        </w:rPr>
        <w:t xml:space="preserve">where </w:t>
      </w:r>
      <w:r>
        <w:rPr>
          <w:rFonts w:ascii="Arial" w:hAnsi="Arial" w:cs="Arial"/>
          <w:b/>
          <w:i/>
        </w:rPr>
        <w:t>H</w:t>
      </w:r>
      <w:r>
        <w:rPr>
          <w:rFonts w:ascii="Arial" w:hAnsi="Arial" w:cs="Arial"/>
        </w:rPr>
        <w:t xml:space="preserve"> is the angular momentum and </w:t>
      </w:r>
      <w:r>
        <w:rPr>
          <w:rFonts w:ascii="Arial" w:hAnsi="Arial" w:cs="Arial"/>
          <w:i/>
        </w:rPr>
        <w:t xml:space="preserve">I </w:t>
      </w:r>
      <w:r>
        <w:rPr>
          <w:rFonts w:ascii="Arial" w:hAnsi="Arial" w:cs="Arial"/>
        </w:rPr>
        <w:t>is the inertia tensor. It should be recalled that the rotation vector is given in the chassis coordinate frame, but the inertia tensor is defined for the sprung body in the body coordinate frame. Therefore some details must be given for a proper definition. For the sprung mass, the inertia tensor is given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E231E2" w:rsidTr="00A52E47">
        <w:tc>
          <w:tcPr>
            <w:tcW w:w="750" w:type="pct"/>
          </w:tcPr>
          <w:p w:rsidR="00E231E2" w:rsidRDefault="00E231E2" w:rsidP="00A52E47">
            <w:pPr>
              <w:spacing w:line="480" w:lineRule="auto"/>
              <w:contextualSpacing/>
              <w:rPr>
                <w:rFonts w:ascii="Arial" w:hAnsi="Arial" w:cs="Arial"/>
              </w:rPr>
            </w:pPr>
          </w:p>
        </w:tc>
        <w:tc>
          <w:tcPr>
            <w:tcW w:w="3500" w:type="pct"/>
          </w:tcPr>
          <w:p w:rsidR="00E231E2" w:rsidRPr="00FB7AC1" w:rsidRDefault="009005B9" w:rsidP="00A52E47">
            <w:pPr>
              <w:spacing w:line="480" w:lineRule="auto"/>
              <w:contextualSpacing/>
              <w:rPr>
                <w:rFonts w:ascii="Arial" w:hAnsi="Arial" w:cs="Arial"/>
              </w:rPr>
            </w:pPr>
            <m:oMathPara>
              <m:oMath>
                <m:sSub>
                  <m:sSubPr>
                    <m:ctrlPr>
                      <w:rPr>
                        <w:rFonts w:ascii="Cambria Math" w:hAnsiTheme="majorHAnsi" w:cstheme="majorHAnsi"/>
                        <w:b/>
                        <w:i/>
                      </w:rPr>
                    </m:ctrlPr>
                  </m:sSubPr>
                  <m:e>
                    <m:r>
                      <w:rPr>
                        <w:rFonts w:ascii="Cambria Math" w:hAnsiTheme="majorHAnsi" w:cstheme="majorHAnsi"/>
                      </w:rPr>
                      <m:t>I</m:t>
                    </m:r>
                  </m:e>
                  <m:sub>
                    <m:r>
                      <m:rPr>
                        <m:sty m:val="bi"/>
                      </m:rPr>
                      <w:rPr>
                        <w:rFonts w:ascii="Cambria Math" w:hAnsiTheme="majorHAnsi" w:cstheme="majorHAnsi"/>
                      </w:rPr>
                      <m:t>sb</m:t>
                    </m:r>
                  </m:sub>
                </m:sSub>
                <m:r>
                  <m:rPr>
                    <m:aln/>
                  </m:rPr>
                  <w:rPr>
                    <w:rFonts w:ascii="Cambria Math" w:hAnsiTheme="majorHAnsi" w:cstheme="majorHAnsi"/>
                  </w:rPr>
                  <m:t>=</m:t>
                </m:r>
                <m:d>
                  <m:dPr>
                    <m:begChr m:val="["/>
                    <m:endChr m:val="]"/>
                    <m:ctrlPr>
                      <w:rPr>
                        <w:rFonts w:ascii="Cambria Math" w:hAnsiTheme="majorHAnsi" w:cstheme="majorHAnsi"/>
                        <w:i/>
                      </w:rPr>
                    </m:ctrlPr>
                  </m:dPr>
                  <m:e>
                    <m:m>
                      <m:mPr>
                        <m:mcs>
                          <m:mc>
                            <m:mcPr>
                              <m:count m:val="3"/>
                              <m:mcJc m:val="center"/>
                            </m:mcPr>
                          </m:mc>
                        </m:mcs>
                        <m:ctrlPr>
                          <w:rPr>
                            <w:rFonts w:ascii="Cambria Math" w:hAnsiTheme="majorHAnsi" w:cstheme="majorHAnsi"/>
                            <w:i/>
                          </w:rPr>
                        </m:ctrlPr>
                      </m:mPr>
                      <m:m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xxs</m:t>
                              </m:r>
                            </m:sub>
                          </m:sSub>
                        </m:e>
                        <m:e>
                          <m:r>
                            <w:rPr>
                              <w:rFonts w:ascii="Cambria Math" w:hAnsiTheme="majorHAnsi" w:cstheme="majorHAnsi"/>
                            </w:rPr>
                            <m:t>0</m:t>
                          </m:r>
                        </m:e>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xzs</m:t>
                              </m:r>
                            </m:sub>
                          </m:sSub>
                        </m:e>
                      </m:mr>
                      <m:mr>
                        <m:e>
                          <m:r>
                            <w:rPr>
                              <w:rFonts w:ascii="Cambria Math" w:hAnsiTheme="majorHAnsi" w:cstheme="majorHAnsi"/>
                            </w:rPr>
                            <m:t>0</m:t>
                          </m:r>
                        </m:e>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yys</m:t>
                              </m:r>
                            </m:sub>
                          </m:sSub>
                        </m:e>
                        <m:e>
                          <m:r>
                            <w:rPr>
                              <w:rFonts w:ascii="Cambria Math" w:hAnsiTheme="majorHAnsi" w:cstheme="majorHAnsi"/>
                            </w:rPr>
                            <m:t>0</m:t>
                          </m:r>
                        </m:e>
                      </m:mr>
                      <m:m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zxs</m:t>
                              </m:r>
                            </m:sub>
                          </m:sSub>
                        </m:e>
                        <m:e>
                          <m:r>
                            <w:rPr>
                              <w:rFonts w:ascii="Cambria Math" w:hAnsiTheme="majorHAnsi" w:cstheme="majorHAnsi"/>
                            </w:rPr>
                            <m:t>0</m:t>
                          </m:r>
                        </m:e>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zzs</m:t>
                              </m:r>
                            </m:sub>
                          </m:sSub>
                        </m:e>
                      </m:mr>
                    </m:m>
                  </m:e>
                </m:d>
                <m:r>
                  <w:rPr>
                    <w:rFonts w:ascii="Cambria Math" w:hAnsiTheme="majorHAnsi" w:cstheme="majorHAnsi"/>
                  </w:rPr>
                  <m:t>+</m:t>
                </m:r>
                <m:d>
                  <m:dPr>
                    <m:begChr m:val="["/>
                    <m:endChr m:val="]"/>
                    <m:ctrlPr>
                      <w:rPr>
                        <w:rFonts w:ascii="Cambria Math" w:hAnsiTheme="majorHAnsi" w:cstheme="majorHAnsi"/>
                        <w:i/>
                      </w:rPr>
                    </m:ctrlPr>
                  </m:dPr>
                  <m:e>
                    <m:m>
                      <m:mPr>
                        <m:mcs>
                          <m:mc>
                            <m:mcPr>
                              <m:count m:val="3"/>
                              <m:mcJc m:val="center"/>
                            </m:mcPr>
                          </m:mc>
                        </m:mcs>
                        <m:ctrlPr>
                          <w:rPr>
                            <w:rFonts w:ascii="Cambria Math" w:hAnsiTheme="majorHAnsi" w:cstheme="majorHAnsi"/>
                            <w:i/>
                          </w:rPr>
                        </m:ctrlPr>
                      </m:mPr>
                      <m:mr>
                        <m:e>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Sup>
                            <m:sSubSupPr>
                              <m:ctrlPr>
                                <w:rPr>
                                  <w:rFonts w:ascii="Cambria Math" w:hAnsiTheme="majorHAnsi" w:cstheme="majorHAnsi"/>
                                  <w:i/>
                                </w:rPr>
                              </m:ctrlPr>
                            </m:sSubSupPr>
                            <m:e>
                              <m:r>
                                <w:rPr>
                                  <w:rFonts w:ascii="Cambria Math" w:hAnsi="Cambria Math" w:cs="Arial"/>
                                </w:rPr>
                                <m:t>h</m:t>
                              </m:r>
                            </m:e>
                            <m:sub>
                              <m:r>
                                <w:rPr>
                                  <w:rFonts w:ascii="Cambria Math" w:hAnsiTheme="majorHAnsi" w:cstheme="majorHAnsi"/>
                                </w:rPr>
                                <m:t>s</m:t>
                              </m:r>
                            </m:sub>
                            <m:sup>
                              <m:r>
                                <w:rPr>
                                  <w:rFonts w:ascii="Cambria Math" w:hAnsiTheme="majorHAnsi" w:cstheme="majorHAnsi"/>
                                </w:rPr>
                                <m:t>2</m:t>
                              </m:r>
                            </m:sup>
                          </m:sSubSup>
                        </m:e>
                        <m:e>
                          <m:r>
                            <w:rPr>
                              <w:rFonts w:ascii="Cambria Math" w:hAnsiTheme="majorHAnsi" w:cstheme="majorHAnsi"/>
                            </w:rPr>
                            <m:t>0</m:t>
                          </m:r>
                        </m:e>
                        <m:e>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Arial"/>
                                </w:rPr>
                                <m:t>h</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cgs</m:t>
                              </m:r>
                            </m:sub>
                          </m:sSub>
                        </m:e>
                      </m:mr>
                      <m:mr>
                        <m:e>
                          <m:r>
                            <w:rPr>
                              <w:rFonts w:ascii="Cambria Math" w:hAnsiTheme="majorHAnsi" w:cstheme="majorHAnsi"/>
                            </w:rPr>
                            <m:t>0</m:t>
                          </m:r>
                        </m:e>
                        <m:e>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d>
                            <m:dPr>
                              <m:ctrlPr>
                                <w:rPr>
                                  <w:rFonts w:ascii="Cambria Math" w:hAnsiTheme="majorHAnsi" w:cstheme="majorHAnsi"/>
                                  <w:i/>
                                </w:rPr>
                              </m:ctrlPr>
                            </m:dPr>
                            <m:e>
                              <m:sSubSup>
                                <m:sSubSupPr>
                                  <m:ctrlPr>
                                    <w:rPr>
                                      <w:rFonts w:ascii="Cambria Math" w:hAnsiTheme="majorHAnsi" w:cstheme="majorHAnsi"/>
                                      <w:i/>
                                    </w:rPr>
                                  </m:ctrlPr>
                                </m:sSubSupPr>
                                <m:e>
                                  <m:r>
                                    <w:rPr>
                                      <w:rFonts w:ascii="Cambria Math" w:hAnsi="Cambria Math" w:cs="Arial"/>
                                    </w:rPr>
                                    <m:t>h</m:t>
                                  </m:r>
                                </m:e>
                                <m:sub>
                                  <m:r>
                                    <w:rPr>
                                      <w:rFonts w:ascii="Cambria Math" w:hAnsiTheme="majorHAnsi" w:cstheme="majorHAnsi"/>
                                    </w:rPr>
                                    <m:t>s</m:t>
                                  </m:r>
                                </m:sub>
                                <m:sup>
                                  <m:r>
                                    <w:rPr>
                                      <w:rFonts w:ascii="Cambria Math" w:hAnsiTheme="majorHAnsi" w:cstheme="majorHAnsi"/>
                                    </w:rPr>
                                    <m:t>2</m:t>
                                  </m:r>
                                </m:sup>
                              </m:sSubSup>
                              <m:r>
                                <w:rPr>
                                  <w:rFonts w:ascii="Cambria Math" w:hAnsiTheme="majorHAnsi" w:cstheme="majorHAnsi"/>
                                </w:rPr>
                                <m:t>+</m:t>
                              </m:r>
                              <m:sSubSup>
                                <m:sSubSupPr>
                                  <m:ctrlPr>
                                    <w:rPr>
                                      <w:rFonts w:ascii="Cambria Math" w:hAnsiTheme="majorHAnsi" w:cstheme="majorHAnsi"/>
                                      <w:i/>
                                    </w:rPr>
                                  </m:ctrlPr>
                                </m:sSubSupPr>
                                <m:e>
                                  <m:r>
                                    <w:rPr>
                                      <w:rFonts w:ascii="Cambria Math" w:hAnsiTheme="majorHAnsi" w:cstheme="majorHAnsi"/>
                                    </w:rPr>
                                    <m:t>l</m:t>
                                  </m:r>
                                </m:e>
                                <m:sub>
                                  <m:r>
                                    <w:rPr>
                                      <w:rFonts w:ascii="Cambria Math" w:hAnsiTheme="majorHAnsi" w:cstheme="majorHAnsi"/>
                                    </w:rPr>
                                    <m:t>cgs</m:t>
                                  </m:r>
                                </m:sub>
                                <m:sup>
                                  <m:r>
                                    <w:rPr>
                                      <w:rFonts w:ascii="Cambria Math" w:hAnsiTheme="majorHAnsi" w:cstheme="majorHAnsi"/>
                                    </w:rPr>
                                    <m:t>2</m:t>
                                  </m:r>
                                </m:sup>
                              </m:sSubSup>
                            </m:e>
                          </m:d>
                        </m:e>
                        <m:e>
                          <m:r>
                            <w:rPr>
                              <w:rFonts w:ascii="Cambria Math" w:hAnsiTheme="majorHAnsi" w:cstheme="majorHAnsi"/>
                            </w:rPr>
                            <m:t>0</m:t>
                          </m:r>
                        </m:e>
                      </m:mr>
                      <m:mr>
                        <m:e>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Arial"/>
                                </w:rPr>
                                <m:t>h</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cgs</m:t>
                              </m:r>
                            </m:sub>
                          </m:sSub>
                        </m:e>
                        <m:e>
                          <m:r>
                            <w:rPr>
                              <w:rFonts w:ascii="Cambria Math" w:hAnsiTheme="majorHAnsi" w:cstheme="majorHAnsi"/>
                            </w:rPr>
                            <m:t>0</m:t>
                          </m:r>
                        </m:e>
                        <m:e>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Sup>
                            <m:sSubSupPr>
                              <m:ctrlPr>
                                <w:rPr>
                                  <w:rFonts w:ascii="Cambria Math" w:hAnsiTheme="majorHAnsi" w:cstheme="majorHAnsi"/>
                                  <w:i/>
                                </w:rPr>
                              </m:ctrlPr>
                            </m:sSubSupPr>
                            <m:e>
                              <m:r>
                                <w:rPr>
                                  <w:rFonts w:ascii="Cambria Math" w:hAnsiTheme="majorHAnsi" w:cstheme="majorHAnsi"/>
                                </w:rPr>
                                <m:t>l</m:t>
                              </m:r>
                            </m:e>
                            <m:sub>
                              <m:r>
                                <w:rPr>
                                  <w:rFonts w:ascii="Cambria Math" w:hAnsiTheme="majorHAnsi" w:cstheme="majorHAnsi"/>
                                </w:rPr>
                                <m:t>cgs</m:t>
                              </m:r>
                            </m:sub>
                            <m:sup>
                              <m:r>
                                <w:rPr>
                                  <w:rFonts w:ascii="Cambria Math" w:hAnsiTheme="majorHAnsi" w:cstheme="majorHAnsi"/>
                                </w:rPr>
                                <m:t>2</m:t>
                              </m:r>
                            </m:sup>
                          </m:sSubSup>
                        </m:e>
                      </m:mr>
                    </m:m>
                  </m:e>
                </m:d>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263" w:author="meuser" w:date="2010-06-04T21:51:00Z">
                <w:pPr>
                  <w:pStyle w:val="ListParagraph"/>
                  <w:numPr>
                    <w:ilvl w:val="1"/>
                    <w:numId w:val="10"/>
                  </w:numPr>
                  <w:spacing w:line="480" w:lineRule="auto"/>
                  <w:ind w:hanging="360"/>
                </w:pPr>
              </w:pPrChange>
            </w:pPr>
          </w:p>
        </w:tc>
      </w:tr>
    </w:tbl>
    <w:p w:rsidR="00E231E2" w:rsidRDefault="00E231E2" w:rsidP="002F6939">
      <w:pPr>
        <w:spacing w:line="480" w:lineRule="auto"/>
        <w:contextualSpacing/>
        <w:rPr>
          <w:ins w:id="264" w:author="meuser" w:date="2010-06-04T20:52:00Z"/>
          <w:rFonts w:ascii="Arial" w:hAnsi="Arial" w:cs="Arial"/>
        </w:rPr>
      </w:pPr>
      <w:r>
        <w:rPr>
          <w:rFonts w:ascii="Arial" w:hAnsi="Arial" w:cs="Arial"/>
        </w:rPr>
        <w:t>where the subscript</w:t>
      </w:r>
      <w:r w:rsidR="00645225">
        <w:rPr>
          <w:rFonts w:ascii="Arial" w:hAnsi="Arial" w:cs="Arial"/>
        </w:rPr>
        <w:t xml:space="preserve"> </w:t>
      </w:r>
      <w:r w:rsidR="00645225">
        <w:rPr>
          <w:rFonts w:ascii="Arial" w:hAnsi="Arial" w:cs="Arial"/>
          <w:i/>
        </w:rPr>
        <w:t>s</w:t>
      </w:r>
      <w:r w:rsidR="00645225">
        <w:rPr>
          <w:rFonts w:ascii="Arial" w:hAnsi="Arial" w:cs="Arial"/>
        </w:rPr>
        <w:t xml:space="preserve"> indicates that it is the sprung body and the subscript</w:t>
      </w:r>
      <w:r>
        <w:rPr>
          <w:rFonts w:ascii="Arial" w:hAnsi="Arial" w:cs="Arial"/>
        </w:rPr>
        <w:t xml:space="preserve"> </w:t>
      </w:r>
      <w:r>
        <w:rPr>
          <w:rFonts w:ascii="Arial" w:hAnsi="Arial" w:cs="Arial"/>
          <w:i/>
        </w:rPr>
        <w:t>b</w:t>
      </w:r>
      <w:r>
        <w:rPr>
          <w:rFonts w:ascii="Arial" w:hAnsi="Arial" w:cs="Arial"/>
        </w:rPr>
        <w:t xml:space="preserve"> indicates that</w:t>
      </w:r>
      <w:r w:rsidR="00AF4CD8">
        <w:rPr>
          <w:rFonts w:ascii="Arial" w:hAnsi="Arial" w:cs="Arial"/>
        </w:rPr>
        <w:t xml:space="preserve"> this is calculated in the body frame of reference. The first t</w:t>
      </w:r>
      <w:r w:rsidR="00A52E47">
        <w:rPr>
          <w:rFonts w:ascii="Arial" w:hAnsi="Arial" w:cs="Arial"/>
        </w:rPr>
        <w:t xml:space="preserve">erm </w:t>
      </w:r>
      <w:r w:rsidR="00AF4CD8">
        <w:rPr>
          <w:rFonts w:ascii="Arial" w:hAnsi="Arial" w:cs="Arial"/>
        </w:rPr>
        <w:t>represents the moment of inertia</w:t>
      </w:r>
      <w:r w:rsidR="00A52E47">
        <w:rPr>
          <w:rFonts w:ascii="Arial" w:hAnsi="Arial" w:cs="Arial"/>
        </w:rPr>
        <w:t xml:space="preserve"> tensor</w:t>
      </w:r>
      <w:r w:rsidR="00AF4CD8">
        <w:rPr>
          <w:rFonts w:ascii="Arial" w:hAnsi="Arial" w:cs="Arial"/>
        </w:rPr>
        <w:t xml:space="preserve"> as calculated about the body center of mass. The zero elements on the off diagonal terms arise from the assumed vehicular symmetry when viewed in the </w:t>
      </w:r>
      <w:r w:rsidR="00AF4CD8">
        <w:rPr>
          <w:rFonts w:ascii="Arial" w:hAnsi="Arial" w:cs="Arial"/>
          <w:i/>
        </w:rPr>
        <w:t>x-y</w:t>
      </w:r>
      <w:r w:rsidR="00AF4CD8">
        <w:rPr>
          <w:rFonts w:ascii="Arial" w:hAnsi="Arial" w:cs="Arial"/>
        </w:rPr>
        <w:t xml:space="preserve"> and </w:t>
      </w:r>
      <w:r w:rsidR="00AF4CD8">
        <w:rPr>
          <w:rFonts w:ascii="Arial" w:hAnsi="Arial" w:cs="Arial"/>
          <w:i/>
        </w:rPr>
        <w:t>y-z</w:t>
      </w:r>
      <w:r w:rsidR="00AF4CD8">
        <w:rPr>
          <w:rFonts w:ascii="Arial" w:hAnsi="Arial" w:cs="Arial"/>
        </w:rPr>
        <w:t xml:space="preserve"> planes. Because the vehicle lacks symmetry when viewed on the </w:t>
      </w:r>
      <w:r w:rsidR="00AF4CD8">
        <w:rPr>
          <w:rFonts w:ascii="Arial" w:hAnsi="Arial" w:cs="Arial"/>
          <w:i/>
        </w:rPr>
        <w:t>x-z</w:t>
      </w:r>
      <w:r w:rsidR="00AF4CD8">
        <w:rPr>
          <w:rFonts w:ascii="Arial" w:hAnsi="Arial" w:cs="Arial"/>
        </w:rPr>
        <w:t xml:space="preserve"> plane, this off diagonal term must be </w:t>
      </w:r>
      <w:commentRangeStart w:id="265"/>
      <w:r w:rsidR="00AF4CD8">
        <w:rPr>
          <w:rFonts w:ascii="Arial" w:hAnsi="Arial" w:cs="Arial"/>
        </w:rPr>
        <w:t>included</w:t>
      </w:r>
      <w:commentRangeEnd w:id="265"/>
      <w:r w:rsidR="001A5AA9">
        <w:rPr>
          <w:rStyle w:val="CommentReference"/>
        </w:rPr>
        <w:commentReference w:id="265"/>
      </w:r>
      <w:r w:rsidR="001071D4">
        <w:t xml:space="preserve"> </w:t>
      </w:r>
      <w:r w:rsidR="009005B9" w:rsidRPr="009005B9">
        <w:rPr>
          <w:rFonts w:asciiTheme="majorHAnsi" w:hAnsiTheme="majorHAnsi" w:cstheme="majorHAnsi"/>
          <w:rPrChange w:id="266" w:author="meuser" w:date="2010-06-04T20:52:00Z">
            <w:rPr/>
          </w:rPrChange>
        </w:rPr>
        <w:t>as shown in</w:t>
      </w:r>
      <w:r w:rsidR="001071D4">
        <w:t xml:space="preserve"> </w:t>
      </w:r>
      <w:r w:rsidR="001071D4">
        <w:rPr>
          <w:rFonts w:ascii="Arial" w:hAnsi="Arial" w:cs="Arial"/>
        </w:rPr>
        <w:t>Figure 5</w:t>
      </w:r>
      <w:r w:rsidR="00AF4CD8">
        <w:rPr>
          <w:rFonts w:ascii="Arial" w:hAnsi="Arial" w:cs="Arial"/>
        </w:rPr>
        <w:t xml:space="preserve">. The second </w:t>
      </w:r>
      <w:r w:rsidR="00AF4CD8">
        <w:rPr>
          <w:rFonts w:ascii="Arial" w:hAnsi="Arial" w:cs="Arial"/>
        </w:rPr>
        <w:lastRenderedPageBreak/>
        <w:t>term represents the corrections from the parallel axis theorem and the fact that the actual body origin is not the body cen</w:t>
      </w:r>
      <w:r w:rsidR="00A52E47">
        <w:rPr>
          <w:rFonts w:ascii="Arial" w:hAnsi="Arial" w:cs="Arial"/>
        </w:rPr>
        <w:t>ter of mass, but slightly behind and below as has been shown</w:t>
      </w:r>
      <w:ins w:id="267" w:author=" Charles Birdsong" w:date="2010-06-04T14:40:00Z">
        <w:r w:rsidR="001A5AA9">
          <w:rPr>
            <w:rFonts w:ascii="Arial" w:hAnsi="Arial" w:cs="Arial"/>
          </w:rPr>
          <w:t>.</w:t>
        </w:r>
      </w:ins>
    </w:p>
    <w:p w:rsidR="001B13DB" w:rsidRDefault="001B13DB">
      <w:pPr>
        <w:keepNext/>
        <w:spacing w:line="480" w:lineRule="auto"/>
        <w:contextualSpacing/>
        <w:jc w:val="center"/>
        <w:rPr>
          <w:ins w:id="268" w:author="meuser" w:date="2010-06-04T20:52:00Z"/>
        </w:rPr>
        <w:pPrChange w:id="269" w:author="meuser" w:date="2010-06-04T20:52:00Z">
          <w:pPr>
            <w:spacing w:line="480" w:lineRule="auto"/>
            <w:contextualSpacing/>
            <w:jc w:val="center"/>
          </w:pPr>
        </w:pPrChange>
      </w:pPr>
      <w:ins w:id="270" w:author="meuser" w:date="2010-06-04T20:56:00Z">
        <w:r>
          <w:rPr>
            <w:noProof/>
            <w:lang w:bidi="ar-SA"/>
          </w:rPr>
          <w:drawing>
            <wp:inline distT="0" distB="0" distL="0" distR="0">
              <wp:extent cx="4466686" cy="2346481"/>
              <wp:effectExtent l="19050" t="0" r="0" b="0"/>
              <wp:docPr id="15"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39023" cy="3865007"/>
                        <a:chOff x="809626" y="2324100"/>
                        <a:chExt cx="7439023" cy="3865007"/>
                      </a:xfrm>
                    </a:grpSpPr>
                    <a:sp>
                      <a:nvSpPr>
                        <a:cNvPr id="4" name="Oval 3"/>
                        <a:cNvSpPr/>
                      </a:nvSpPr>
                      <a:spPr>
                        <a:xfrm>
                          <a:off x="1885321" y="5150263"/>
                          <a:ext cx="526561" cy="526561"/>
                        </a:xfrm>
                        <a:prstGeom prst="ellipse">
                          <a:avLst/>
                        </a:prstGeom>
                        <a:solidFill>
                          <a:schemeClr val="tx2">
                            <a:lumMod val="65000"/>
                            <a:lumOff val="35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3833598" y="5150263"/>
                          <a:ext cx="526561" cy="526561"/>
                        </a:xfrm>
                        <a:prstGeom prst="ellipse">
                          <a:avLst/>
                        </a:prstGeom>
                        <a:solidFill>
                          <a:schemeClr val="tx2">
                            <a:lumMod val="65000"/>
                            <a:lumOff val="35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reeform 5"/>
                        <a:cNvSpPr/>
                      </a:nvSpPr>
                      <a:spPr>
                        <a:xfrm>
                          <a:off x="1272404" y="4574205"/>
                          <a:ext cx="3652229" cy="1060494"/>
                        </a:xfrm>
                        <a:custGeom>
                          <a:avLst/>
                          <a:gdLst>
                            <a:gd name="connsiteX0" fmla="*/ 1746504 w 5495544"/>
                            <a:gd name="connsiteY0" fmla="*/ 1170432 h 1417320"/>
                            <a:gd name="connsiteX1" fmla="*/ 1746504 w 5495544"/>
                            <a:gd name="connsiteY1" fmla="*/ 1170432 h 1417320"/>
                            <a:gd name="connsiteX2" fmla="*/ 1746504 w 5495544"/>
                            <a:gd name="connsiteY2" fmla="*/ 795528 h 1417320"/>
                            <a:gd name="connsiteX3" fmla="*/ 1243584 w 5495544"/>
                            <a:gd name="connsiteY3" fmla="*/ 630936 h 1417320"/>
                            <a:gd name="connsiteX4" fmla="*/ 749808 w 5495544"/>
                            <a:gd name="connsiteY4" fmla="*/ 822960 h 1417320"/>
                            <a:gd name="connsiteX5" fmla="*/ 749808 w 5495544"/>
                            <a:gd name="connsiteY5" fmla="*/ 1252728 h 1417320"/>
                            <a:gd name="connsiteX6" fmla="*/ 27432 w 5495544"/>
                            <a:gd name="connsiteY6" fmla="*/ 1133856 h 1417320"/>
                            <a:gd name="connsiteX7" fmla="*/ 0 w 5495544"/>
                            <a:gd name="connsiteY7" fmla="*/ 603504 h 1417320"/>
                            <a:gd name="connsiteX8" fmla="*/ 1316736 w 5495544"/>
                            <a:gd name="connsiteY8" fmla="*/ 54864 h 1417320"/>
                            <a:gd name="connsiteX9" fmla="*/ 2359152 w 5495544"/>
                            <a:gd name="connsiteY9" fmla="*/ 0 h 1417320"/>
                            <a:gd name="connsiteX10" fmla="*/ 3419856 w 5495544"/>
                            <a:gd name="connsiteY10" fmla="*/ 393192 h 1417320"/>
                            <a:gd name="connsiteX11" fmla="*/ 5020056 w 5495544"/>
                            <a:gd name="connsiteY11" fmla="*/ 768096 h 1417320"/>
                            <a:gd name="connsiteX12" fmla="*/ 5495544 w 5495544"/>
                            <a:gd name="connsiteY12" fmla="*/ 1280160 h 1417320"/>
                            <a:gd name="connsiteX13" fmla="*/ 4681728 w 5495544"/>
                            <a:gd name="connsiteY13" fmla="*/ 1335024 h 1417320"/>
                            <a:gd name="connsiteX14" fmla="*/ 4645152 w 5495544"/>
                            <a:gd name="connsiteY14" fmla="*/ 896112 h 1417320"/>
                            <a:gd name="connsiteX15" fmla="*/ 4123944 w 5495544"/>
                            <a:gd name="connsiteY15" fmla="*/ 658368 h 1417320"/>
                            <a:gd name="connsiteX16" fmla="*/ 3547872 w 5495544"/>
                            <a:gd name="connsiteY16" fmla="*/ 850392 h 1417320"/>
                            <a:gd name="connsiteX17" fmla="*/ 3557016 w 5495544"/>
                            <a:gd name="connsiteY17" fmla="*/ 1417320 h 1417320"/>
                            <a:gd name="connsiteX18" fmla="*/ 1746504 w 5495544"/>
                            <a:gd name="connsiteY18" fmla="*/ 1389888 h 1417320"/>
                            <a:gd name="connsiteX19" fmla="*/ 1746504 w 5495544"/>
                            <a:gd name="connsiteY19" fmla="*/ 1170432 h 1417320"/>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01768 w 5495544"/>
                            <a:gd name="connsiteY11" fmla="*/ 833628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81728 w 5382768"/>
                            <a:gd name="connsiteY13" fmla="*/ 1391412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645152 w 5382768"/>
                            <a:gd name="connsiteY14" fmla="*/ 952500 h 1519428"/>
                            <a:gd name="connsiteX15" fmla="*/ 4123944 w 5382768"/>
                            <a:gd name="connsiteY15" fmla="*/ 714756 h 1519428"/>
                            <a:gd name="connsiteX16" fmla="*/ 3547872 w 5382768"/>
                            <a:gd name="connsiteY16" fmla="*/ 906780 h 1519428"/>
                            <a:gd name="connsiteX17" fmla="*/ 3557016 w 5382768"/>
                            <a:gd name="connsiteY17" fmla="*/ 147370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557016 w 5382768"/>
                            <a:gd name="connsiteY17" fmla="*/ 147370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67968 w 5382768"/>
                            <a:gd name="connsiteY3" fmla="*/ 681228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67968 w 5382768"/>
                            <a:gd name="connsiteY3" fmla="*/ 681228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321808 w 5382768"/>
                            <a:gd name="connsiteY11" fmla="*/ 92506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21808"/>
                            <a:gd name="connsiteY0" fmla="*/ 1226820 h 1534668"/>
                            <a:gd name="connsiteX1" fmla="*/ 1746504 w 5321808"/>
                            <a:gd name="connsiteY1" fmla="*/ 1226820 h 1534668"/>
                            <a:gd name="connsiteX2" fmla="*/ 1648968 w 5321808"/>
                            <a:gd name="connsiteY2" fmla="*/ 833628 h 1534668"/>
                            <a:gd name="connsiteX3" fmla="*/ 1267968 w 5321808"/>
                            <a:gd name="connsiteY3" fmla="*/ 681228 h 1534668"/>
                            <a:gd name="connsiteX4" fmla="*/ 810768 w 5321808"/>
                            <a:gd name="connsiteY4" fmla="*/ 909828 h 1534668"/>
                            <a:gd name="connsiteX5" fmla="*/ 810768 w 5321808"/>
                            <a:gd name="connsiteY5" fmla="*/ 1443228 h 1534668"/>
                            <a:gd name="connsiteX6" fmla="*/ 27432 w 5321808"/>
                            <a:gd name="connsiteY6" fmla="*/ 1190244 h 1534668"/>
                            <a:gd name="connsiteX7" fmla="*/ 0 w 5321808"/>
                            <a:gd name="connsiteY7" fmla="*/ 659892 h 1534668"/>
                            <a:gd name="connsiteX8" fmla="*/ 1316736 w 5321808"/>
                            <a:gd name="connsiteY8" fmla="*/ 111252 h 1534668"/>
                            <a:gd name="connsiteX9" fmla="*/ 2359152 w 5321808"/>
                            <a:gd name="connsiteY9" fmla="*/ 56388 h 1534668"/>
                            <a:gd name="connsiteX10" fmla="*/ 3419856 w 5321808"/>
                            <a:gd name="connsiteY10" fmla="*/ 449580 h 1534668"/>
                            <a:gd name="connsiteX11" fmla="*/ 5321808 w 5321808"/>
                            <a:gd name="connsiteY11" fmla="*/ 925068 h 1534668"/>
                            <a:gd name="connsiteX12" fmla="*/ 5181600 w 5321808"/>
                            <a:gd name="connsiteY12" fmla="*/ 1534668 h 1534668"/>
                            <a:gd name="connsiteX13" fmla="*/ 4620768 w 5321808"/>
                            <a:gd name="connsiteY13" fmla="*/ 1519428 h 1534668"/>
                            <a:gd name="connsiteX14" fmla="*/ 4544568 w 5321808"/>
                            <a:gd name="connsiteY14" fmla="*/ 986028 h 1534668"/>
                            <a:gd name="connsiteX15" fmla="*/ 4123944 w 5321808"/>
                            <a:gd name="connsiteY15" fmla="*/ 714756 h 1534668"/>
                            <a:gd name="connsiteX16" fmla="*/ 3706368 w 5321808"/>
                            <a:gd name="connsiteY16" fmla="*/ 909828 h 1534668"/>
                            <a:gd name="connsiteX17" fmla="*/ 3630168 w 5321808"/>
                            <a:gd name="connsiteY17" fmla="*/ 1519428 h 1534668"/>
                            <a:gd name="connsiteX18" fmla="*/ 1746504 w 5321808"/>
                            <a:gd name="connsiteY18" fmla="*/ 1446276 h 1534668"/>
                            <a:gd name="connsiteX19" fmla="*/ 1746504 w 5321808"/>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51916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5191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285232" h="1534668">
                              <a:moveTo>
                                <a:pt x="1746504" y="1226820"/>
                              </a:moveTo>
                              <a:lnTo>
                                <a:pt x="1746504" y="1226820"/>
                              </a:lnTo>
                              <a:cubicBezTo>
                                <a:pt x="1746504" y="1164336"/>
                                <a:pt x="1779016" y="1049528"/>
                                <a:pt x="1685544" y="897636"/>
                              </a:cubicBezTo>
                              <a:cubicBezTo>
                                <a:pt x="1592072" y="745744"/>
                                <a:pt x="1386332" y="697484"/>
                                <a:pt x="1240536" y="699516"/>
                              </a:cubicBezTo>
                              <a:cubicBezTo>
                                <a:pt x="1094740" y="701548"/>
                                <a:pt x="882396" y="785876"/>
                                <a:pt x="810768" y="909828"/>
                              </a:cubicBezTo>
                              <a:cubicBezTo>
                                <a:pt x="739140" y="1033780"/>
                                <a:pt x="748284" y="1220724"/>
                                <a:pt x="810768" y="1443228"/>
                              </a:cubicBezTo>
                              <a:lnTo>
                                <a:pt x="27432" y="1190244"/>
                              </a:lnTo>
                              <a:lnTo>
                                <a:pt x="0" y="659892"/>
                              </a:lnTo>
                              <a:cubicBezTo>
                                <a:pt x="214884" y="480060"/>
                                <a:pt x="923544" y="211836"/>
                                <a:pt x="1316736" y="111252"/>
                              </a:cubicBezTo>
                              <a:cubicBezTo>
                                <a:pt x="1709928" y="10668"/>
                                <a:pt x="2008632" y="0"/>
                                <a:pt x="2359152" y="56388"/>
                              </a:cubicBezTo>
                              <a:cubicBezTo>
                                <a:pt x="2709672" y="112776"/>
                                <a:pt x="3058668" y="242316"/>
                                <a:pt x="3419856" y="449580"/>
                              </a:cubicBezTo>
                              <a:cubicBezTo>
                                <a:pt x="3959352" y="477012"/>
                                <a:pt x="4486656" y="644652"/>
                                <a:pt x="5285232" y="998220"/>
                              </a:cubicBezTo>
                              <a:lnTo>
                                <a:pt x="5181600" y="1534668"/>
                              </a:lnTo>
                              <a:lnTo>
                                <a:pt x="4620768" y="1519428"/>
                              </a:lnTo>
                              <a:cubicBezTo>
                                <a:pt x="4589272" y="1260856"/>
                                <a:pt x="4627372" y="1120140"/>
                                <a:pt x="4544568" y="986028"/>
                              </a:cubicBezTo>
                              <a:cubicBezTo>
                                <a:pt x="4461764" y="851916"/>
                                <a:pt x="4272788" y="730504"/>
                                <a:pt x="4123944" y="714756"/>
                              </a:cubicBezTo>
                              <a:cubicBezTo>
                                <a:pt x="3975100" y="699008"/>
                                <a:pt x="3742944" y="757428"/>
                                <a:pt x="3651504" y="891540"/>
                              </a:cubicBezTo>
                              <a:cubicBezTo>
                                <a:pt x="3560064" y="1025652"/>
                                <a:pt x="3582924" y="1161288"/>
                                <a:pt x="3575304" y="1519428"/>
                              </a:cubicBezTo>
                              <a:lnTo>
                                <a:pt x="1746504" y="1446276"/>
                              </a:lnTo>
                              <a:lnTo>
                                <a:pt x="1746504" y="1226820"/>
                              </a:lnTo>
                              <a:close/>
                            </a:path>
                          </a:pathLst>
                        </a:custGeom>
                        <a:noFill/>
                        <a:ln w="25400" cmpd="sng">
                          <a:solidFill>
                            <a:schemeClr val="tx1"/>
                          </a:solidFill>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reeform 6"/>
                        <a:cNvSpPr/>
                      </a:nvSpPr>
                      <a:spPr>
                        <a:xfrm>
                          <a:off x="1388511" y="4842488"/>
                          <a:ext cx="3431073" cy="452843"/>
                        </a:xfrm>
                        <a:custGeom>
                          <a:avLst/>
                          <a:gdLst>
                            <a:gd name="connsiteX0" fmla="*/ 0 w 4965192"/>
                            <a:gd name="connsiteY0" fmla="*/ 179832 h 655320"/>
                            <a:gd name="connsiteX1" fmla="*/ 3072384 w 4965192"/>
                            <a:gd name="connsiteY1" fmla="*/ 79248 h 655320"/>
                            <a:gd name="connsiteX2" fmla="*/ 4965192 w 4965192"/>
                            <a:gd name="connsiteY2" fmla="*/ 655320 h 655320"/>
                          </a:gdLst>
                          <a:ahLst/>
                          <a:cxnLst>
                            <a:cxn ang="0">
                              <a:pos x="connsiteX0" y="connsiteY0"/>
                            </a:cxn>
                            <a:cxn ang="0">
                              <a:pos x="connsiteX1" y="connsiteY1"/>
                            </a:cxn>
                            <a:cxn ang="0">
                              <a:pos x="connsiteX2" y="connsiteY2"/>
                            </a:cxn>
                          </a:cxnLst>
                          <a:rect l="l" t="t" r="r" b="b"/>
                          <a:pathLst>
                            <a:path w="4965192" h="655320">
                              <a:moveTo>
                                <a:pt x="0" y="179832"/>
                              </a:moveTo>
                              <a:cubicBezTo>
                                <a:pt x="1122426" y="89916"/>
                                <a:pt x="2244852" y="0"/>
                                <a:pt x="3072384" y="79248"/>
                              </a:cubicBezTo>
                              <a:cubicBezTo>
                                <a:pt x="3899916" y="158496"/>
                                <a:pt x="4687824" y="521208"/>
                                <a:pt x="4965192" y="655320"/>
                              </a:cubicBezTo>
                            </a:path>
                          </a:pathLst>
                        </a:cu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1">
                          <a:schemeClr val="accent1"/>
                        </a:lnRef>
                        <a:fillRef idx="0">
                          <a:schemeClr val="accent1"/>
                        </a:fillRef>
                        <a:effectRef idx="0">
                          <a:schemeClr val="accent1"/>
                        </a:effectRef>
                        <a:fontRef idx="minor">
                          <a:schemeClr val="tx1"/>
                        </a:fontRef>
                      </a:style>
                    </a:sp>
                    <a:grpSp>
                      <a:nvGrpSpPr>
                        <a:cNvPr id="92" name="Group 91"/>
                        <a:cNvGrpSpPr/>
                      </a:nvGrpSpPr>
                      <a:grpSpPr>
                        <a:xfrm>
                          <a:off x="1240810" y="2324100"/>
                          <a:ext cx="3645910" cy="1764615"/>
                          <a:chOff x="1240810" y="2667000"/>
                          <a:chExt cx="3645910" cy="1421715"/>
                        </a:xfrm>
                      </a:grpSpPr>
                      <a:sp>
                        <a:nvSpPr>
                          <a:cNvPr id="11" name="Rounded Rectangle 10"/>
                          <a:cNvSpPr/>
                        </a:nvSpPr>
                        <a:spPr>
                          <a:xfrm>
                            <a:off x="1240810" y="2667000"/>
                            <a:ext cx="3645910" cy="1421715"/>
                          </a:xfrm>
                          <a:prstGeom prst="roundRect">
                            <a:avLst/>
                          </a:prstGeom>
                          <a:noFill/>
                          <a:ln w="254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1443010" y="2736506"/>
                            <a:ext cx="2243151" cy="1289022"/>
                          </a:xfrm>
                          <a:prstGeom prst="ellipse">
                            <a:avLst/>
                          </a:prstGeom>
                          <a:noFill/>
                          <a:ln w="254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Connector 12"/>
                          <a:cNvCxnSpPr>
                            <a:stCxn id="12" idx="0"/>
                            <a:endCxn id="12" idx="4"/>
                          </a:cNvCxnSpPr>
                        </a:nvCxnSpPr>
                        <a:spPr>
                          <a:xfrm rot="16200000" flipH="1">
                            <a:off x="1920074" y="3381017"/>
                            <a:ext cx="1289022" cy="0"/>
                          </a:xfrm>
                          <a:prstGeom prst="line">
                            <a:avLst/>
                          </a:prstGeom>
                          <a:ln w="15875" cmpd="sng">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5400000">
                            <a:off x="1629412" y="3396814"/>
                            <a:ext cx="1206878" cy="0"/>
                          </a:xfrm>
                          <a:prstGeom prst="line">
                            <a:avLst/>
                          </a:prstGeom>
                          <a:ln w="15875" cmpd="sng">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9" name="Straight Connector 38"/>
                        <a:cNvCxnSpPr/>
                      </a:nvCxnSpPr>
                      <a:spPr>
                        <a:xfrm>
                          <a:off x="1009650" y="5715000"/>
                          <a:ext cx="7486650" cy="0"/>
                        </a:xfrm>
                        <a:prstGeom prst="line">
                          <a:avLst/>
                        </a:prstGeom>
                        <a:ln w="12700" cmpd="sng">
                          <a:solidFill>
                            <a:schemeClr val="tx1"/>
                          </a:solidFill>
                        </a:ln>
                      </a:spPr>
                      <a:style>
                        <a:lnRef idx="1">
                          <a:schemeClr val="accent1"/>
                        </a:lnRef>
                        <a:fillRef idx="0">
                          <a:schemeClr val="accent1"/>
                        </a:fillRef>
                        <a:effectRef idx="0">
                          <a:schemeClr val="accent1"/>
                        </a:effectRef>
                        <a:fontRef idx="minor">
                          <a:schemeClr val="tx1"/>
                        </a:fontRef>
                      </a:style>
                    </a:cxnSp>
                    <a:sp>
                      <a:nvSpPr>
                        <a:cNvPr id="90" name="Rounded Rectangle 89"/>
                        <a:cNvSpPr/>
                      </a:nvSpPr>
                      <a:spPr>
                        <a:xfrm>
                          <a:off x="6318001" y="5181600"/>
                          <a:ext cx="398431" cy="504825"/>
                        </a:xfrm>
                        <a:prstGeom prst="roundRect">
                          <a:avLst/>
                        </a:prstGeom>
                        <a:solidFill>
                          <a:schemeClr val="tx1">
                            <a:lumMod val="50000"/>
                            <a:lumOff val="50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Rounded Rectangle 90"/>
                        <a:cNvSpPr/>
                      </a:nvSpPr>
                      <a:spPr>
                        <a:xfrm>
                          <a:off x="7812119" y="5181600"/>
                          <a:ext cx="398431" cy="504825"/>
                        </a:xfrm>
                        <a:prstGeom prst="roundRect">
                          <a:avLst/>
                        </a:prstGeom>
                        <a:solidFill>
                          <a:schemeClr val="tx1">
                            <a:lumMod val="50000"/>
                            <a:lumOff val="50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Rounded Rectangle 87"/>
                        <a:cNvSpPr/>
                      </a:nvSpPr>
                      <a:spPr>
                        <a:xfrm>
                          <a:off x="6305550" y="4591050"/>
                          <a:ext cx="1892549" cy="990600"/>
                        </a:xfrm>
                        <a:prstGeom prst="roundRect">
                          <a:avLst/>
                        </a:prstGeom>
                        <a:solidFill>
                          <a:schemeClr val="bg1"/>
                        </a:solidFill>
                        <a:ln w="254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6529668" y="4410075"/>
                          <a:ext cx="1456765" cy="628650"/>
                        </a:xfrm>
                        <a:prstGeom prst="ellipse">
                          <a:avLst/>
                        </a:prstGeom>
                        <a:solidFill>
                          <a:schemeClr val="bg1"/>
                        </a:solidFill>
                        <a:ln w="254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6" name="Straight Connector 95"/>
                        <a:cNvCxnSpPr/>
                      </a:nvCxnSpPr>
                      <a:spPr>
                        <a:xfrm rot="5400000">
                          <a:off x="6234116" y="5081589"/>
                          <a:ext cx="2085971" cy="0"/>
                        </a:xfrm>
                        <a:prstGeom prst="line">
                          <a:avLst/>
                        </a:prstGeom>
                        <a:ln w="12700" cmpd="sng">
                          <a:solidFill>
                            <a:schemeClr val="tx1"/>
                          </a:solidFill>
                          <a:prstDash val="sysDot"/>
                        </a:ln>
                      </a:spPr>
                      <a:style>
                        <a:lnRef idx="1">
                          <a:schemeClr val="accent1"/>
                        </a:lnRef>
                        <a:fillRef idx="0">
                          <a:schemeClr val="accent1"/>
                        </a:fillRef>
                        <a:effectRef idx="0">
                          <a:schemeClr val="accent1"/>
                        </a:effectRef>
                        <a:fontRef idx="minor">
                          <a:schemeClr val="tx1"/>
                        </a:fontRef>
                      </a:style>
                    </a:cxnSp>
                    <a:cxnSp>
                      <a:nvCxnSpPr>
                        <a:cNvPr id="98" name="Straight Connector 97"/>
                        <a:cNvCxnSpPr/>
                      </a:nvCxnSpPr>
                      <a:spPr>
                        <a:xfrm rot="10800000">
                          <a:off x="809626" y="3190879"/>
                          <a:ext cx="4448177" cy="19051"/>
                        </a:xfrm>
                        <a:prstGeom prst="line">
                          <a:avLst/>
                        </a:prstGeom>
                        <a:ln w="12700" cmpd="sng">
                          <a:solidFill>
                            <a:schemeClr val="tx1"/>
                          </a:solidFill>
                          <a:prstDash val="sysDot"/>
                        </a:ln>
                      </a:spPr>
                      <a:style>
                        <a:lnRef idx="1">
                          <a:schemeClr val="accent1"/>
                        </a:lnRef>
                        <a:fillRef idx="0">
                          <a:schemeClr val="accent1"/>
                        </a:fillRef>
                        <a:effectRef idx="0">
                          <a:schemeClr val="accent1"/>
                        </a:effectRef>
                        <a:fontRef idx="minor">
                          <a:schemeClr val="tx1"/>
                        </a:fontRef>
                      </a:style>
                    </a:cxnSp>
                    <a:sp>
                      <a:nvSpPr>
                        <a:cNvPr id="100" name="TextBox 99"/>
                        <a:cNvSpPr txBox="1"/>
                      </a:nvSpPr>
                      <a:spPr>
                        <a:xfrm>
                          <a:off x="6696074" y="3686175"/>
                          <a:ext cx="1266825"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Arial" pitchFamily="34" charset="0"/>
                                <a:cs typeface="Arial" pitchFamily="34" charset="0"/>
                              </a:rPr>
                              <a:t>Symmetric</a:t>
                            </a:r>
                            <a:endParaRPr lang="en-US" sz="1600" dirty="0">
                              <a:latin typeface="Arial" pitchFamily="34" charset="0"/>
                              <a:cs typeface="Arial" pitchFamily="34" charset="0"/>
                            </a:endParaRPr>
                          </a:p>
                        </a:txBody>
                        <a:useSpRect/>
                      </a:txSp>
                    </a:sp>
                    <a:sp>
                      <a:nvSpPr>
                        <a:cNvPr id="101" name="TextBox 100"/>
                        <a:cNvSpPr txBox="1"/>
                      </a:nvSpPr>
                      <a:spPr>
                        <a:xfrm>
                          <a:off x="4924424" y="2781300"/>
                          <a:ext cx="1266825"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Arial" pitchFamily="34" charset="0"/>
                                <a:cs typeface="Arial" pitchFamily="34" charset="0"/>
                              </a:rPr>
                              <a:t>Symmetric</a:t>
                            </a:r>
                            <a:endParaRPr lang="en-US" sz="1600" dirty="0">
                              <a:latin typeface="Arial" pitchFamily="34" charset="0"/>
                              <a:cs typeface="Arial" pitchFamily="34" charset="0"/>
                            </a:endParaRPr>
                          </a:p>
                        </a:txBody>
                        <a:useSpRect/>
                      </a:txSp>
                    </a:sp>
                    <a:sp>
                      <a:nvSpPr>
                        <a:cNvPr id="102" name="TextBox 101"/>
                        <a:cNvSpPr txBox="1"/>
                      </a:nvSpPr>
                      <a:spPr>
                        <a:xfrm>
                          <a:off x="3676649" y="4467225"/>
                          <a:ext cx="1266825"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Arial" pitchFamily="34" charset="0"/>
                                <a:cs typeface="Arial" pitchFamily="34" charset="0"/>
                              </a:rPr>
                              <a:t>Asymmetric</a:t>
                            </a:r>
                            <a:endParaRPr lang="en-US" sz="1600" dirty="0">
                              <a:latin typeface="Arial" pitchFamily="34" charset="0"/>
                              <a:cs typeface="Arial" pitchFamily="34" charset="0"/>
                            </a:endParaRPr>
                          </a:p>
                        </a:txBody>
                        <a:useSpRect/>
                      </a:txSp>
                    </a:sp>
                    <a:sp>
                      <a:nvSpPr>
                        <a:cNvPr id="103" name="Flowchart: Connector 102"/>
                        <a:cNvSpPr/>
                      </a:nvSpPr>
                      <a:spPr>
                        <a:xfrm>
                          <a:off x="3086100" y="3114675"/>
                          <a:ext cx="142875" cy="142875"/>
                        </a:xfrm>
                        <a:prstGeom prst="flowChartConnector">
                          <a:avLst/>
                        </a:prstGeom>
                        <a:solidFill>
                          <a:schemeClr val="tx1"/>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4" name="Flowchart: Connector 103"/>
                        <a:cNvSpPr/>
                      </a:nvSpPr>
                      <a:spPr>
                        <a:xfrm>
                          <a:off x="3086100" y="5229225"/>
                          <a:ext cx="142875" cy="142875"/>
                        </a:xfrm>
                        <a:prstGeom prst="flowChartConnector">
                          <a:avLst/>
                        </a:prstGeom>
                        <a:solidFill>
                          <a:schemeClr val="tx1"/>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Flowchart: Connector 104"/>
                        <a:cNvSpPr/>
                      </a:nvSpPr>
                      <a:spPr>
                        <a:xfrm>
                          <a:off x="7200900" y="5229225"/>
                          <a:ext cx="142875" cy="142875"/>
                        </a:xfrm>
                        <a:prstGeom prst="flowChartConnector">
                          <a:avLst/>
                        </a:prstGeom>
                        <a:solidFill>
                          <a:schemeClr val="tx1"/>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7" name="Straight Arrow Connector 106"/>
                        <a:cNvCxnSpPr>
                          <a:stCxn id="103" idx="6"/>
                        </a:cNvCxnSpPr>
                      </a:nvCxnSpPr>
                      <a:spPr>
                        <a:xfrm>
                          <a:off x="3228975" y="3186113"/>
                          <a:ext cx="885825" cy="238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9" name="Straight Arrow Connector 108"/>
                        <a:cNvCxnSpPr>
                          <a:stCxn id="103" idx="4"/>
                        </a:cNvCxnSpPr>
                      </a:nvCxnSpPr>
                      <a:spPr>
                        <a:xfrm rot="5400000">
                          <a:off x="2645570" y="3764756"/>
                          <a:ext cx="1019175" cy="4763"/>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0" name="Straight Arrow Connector 109"/>
                        <a:cNvCxnSpPr/>
                      </a:nvCxnSpPr>
                      <a:spPr>
                        <a:xfrm>
                          <a:off x="3228975" y="5291138"/>
                          <a:ext cx="885825" cy="238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1" name="Straight Arrow Connector 110"/>
                        <a:cNvCxnSpPr/>
                      </a:nvCxnSpPr>
                      <a:spPr>
                        <a:xfrm rot="5400000">
                          <a:off x="2838453" y="5681662"/>
                          <a:ext cx="638175"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2" name="Straight Arrow Connector 111"/>
                        <a:cNvCxnSpPr/>
                      </a:nvCxnSpPr>
                      <a:spPr>
                        <a:xfrm rot="5400000">
                          <a:off x="6948490" y="5686425"/>
                          <a:ext cx="647700"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3" name="Straight Arrow Connector 112"/>
                        <a:cNvCxnSpPr/>
                      </a:nvCxnSpPr>
                      <a:spPr>
                        <a:xfrm rot="10800000">
                          <a:off x="5972175" y="5254380"/>
                          <a:ext cx="1238250" cy="3675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9" name="TextBox 118"/>
                        <a:cNvSpPr txBox="1"/>
                      </a:nvSpPr>
                      <a:spPr>
                        <a:xfrm>
                          <a:off x="2666999" y="2771775"/>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C.G.</a:t>
                            </a:r>
                            <a:endParaRPr lang="en-US" dirty="0">
                              <a:latin typeface="Arial" pitchFamily="34" charset="0"/>
                              <a:cs typeface="Arial" pitchFamily="34" charset="0"/>
                            </a:endParaRPr>
                          </a:p>
                        </a:txBody>
                        <a:useSpRect/>
                      </a:txSp>
                    </a:sp>
                    <a:sp>
                      <a:nvSpPr>
                        <a:cNvPr id="121" name="TextBox 120"/>
                        <a:cNvSpPr txBox="1"/>
                      </a:nvSpPr>
                      <a:spPr>
                        <a:xfrm>
                          <a:off x="4067174" y="3228975"/>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latin typeface="Arial" pitchFamily="34" charset="0"/>
                                <a:cs typeface="Arial" pitchFamily="34" charset="0"/>
                              </a:rPr>
                              <a:t>i</a:t>
                            </a:r>
                            <a:endParaRPr lang="en-US" dirty="0">
                              <a:latin typeface="Arial" pitchFamily="34" charset="0"/>
                              <a:cs typeface="Arial" pitchFamily="34" charset="0"/>
                            </a:endParaRPr>
                          </a:p>
                        </a:txBody>
                        <a:useSpRect/>
                      </a:txSp>
                    </a:sp>
                    <a:sp>
                      <a:nvSpPr>
                        <a:cNvPr id="122" name="TextBox 121"/>
                        <a:cNvSpPr txBox="1"/>
                      </a:nvSpPr>
                      <a:spPr>
                        <a:xfrm>
                          <a:off x="3943349" y="5305425"/>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latin typeface="Arial" pitchFamily="34" charset="0"/>
                                <a:cs typeface="Arial" pitchFamily="34" charset="0"/>
                              </a:rPr>
                              <a:t>i</a:t>
                            </a:r>
                            <a:endParaRPr lang="en-US" dirty="0">
                              <a:latin typeface="Arial" pitchFamily="34" charset="0"/>
                              <a:cs typeface="Arial" pitchFamily="34" charset="0"/>
                            </a:endParaRPr>
                          </a:p>
                        </a:txBody>
                        <a:useSpRect/>
                      </a:txSp>
                    </a:sp>
                    <a:sp>
                      <a:nvSpPr>
                        <a:cNvPr id="123" name="TextBox 122"/>
                        <a:cNvSpPr txBox="1"/>
                      </a:nvSpPr>
                      <a:spPr>
                        <a:xfrm>
                          <a:off x="3162299" y="4095750"/>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j</a:t>
                            </a:r>
                            <a:endParaRPr lang="en-US" dirty="0">
                              <a:latin typeface="Arial" pitchFamily="34" charset="0"/>
                              <a:cs typeface="Arial" pitchFamily="34" charset="0"/>
                            </a:endParaRPr>
                          </a:p>
                        </a:txBody>
                        <a:useSpRect/>
                      </a:txSp>
                    </a:sp>
                    <a:sp>
                      <a:nvSpPr>
                        <a:cNvPr id="124" name="TextBox 123"/>
                        <a:cNvSpPr txBox="1"/>
                      </a:nvSpPr>
                      <a:spPr>
                        <a:xfrm>
                          <a:off x="3162299" y="5781675"/>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k</a:t>
                            </a:r>
                            <a:endParaRPr lang="en-US" dirty="0">
                              <a:latin typeface="Arial" pitchFamily="34" charset="0"/>
                              <a:cs typeface="Arial" pitchFamily="34" charset="0"/>
                            </a:endParaRPr>
                          </a:p>
                        </a:txBody>
                        <a:useSpRect/>
                      </a:txSp>
                    </a:sp>
                    <a:sp>
                      <a:nvSpPr>
                        <a:cNvPr id="126" name="TextBox 125"/>
                        <a:cNvSpPr txBox="1"/>
                      </a:nvSpPr>
                      <a:spPr>
                        <a:xfrm>
                          <a:off x="7286624" y="5819775"/>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k</a:t>
                            </a:r>
                            <a:endParaRPr lang="en-US" dirty="0">
                              <a:latin typeface="Arial" pitchFamily="34" charset="0"/>
                              <a:cs typeface="Arial" pitchFamily="34" charset="0"/>
                            </a:endParaRPr>
                          </a:p>
                        </a:txBody>
                        <a:useSpRect/>
                      </a:txSp>
                    </a:sp>
                    <a:sp>
                      <a:nvSpPr>
                        <a:cNvPr id="127" name="TextBox 126"/>
                        <a:cNvSpPr txBox="1"/>
                      </a:nvSpPr>
                      <a:spPr>
                        <a:xfrm>
                          <a:off x="5734049" y="5133975"/>
                          <a:ext cx="96202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j</a:t>
                            </a:r>
                            <a:endParaRPr lang="en-US" dirty="0">
                              <a:latin typeface="Arial" pitchFamily="34" charset="0"/>
                              <a:cs typeface="Arial" pitchFamily="34" charset="0"/>
                            </a:endParaRPr>
                          </a:p>
                        </a:txBody>
                        <a:useSpRect/>
                      </a:txSp>
                    </a:sp>
                  </lc:lockedCanvas>
                </a:graphicData>
              </a:graphic>
            </wp:inline>
          </w:drawing>
        </w:r>
      </w:ins>
    </w:p>
    <w:p w:rsidR="001B13DB" w:rsidRDefault="009005B9">
      <w:pPr>
        <w:pStyle w:val="Caption"/>
        <w:jc w:val="center"/>
        <w:rPr>
          <w:ins w:id="271" w:author="meuser" w:date="2010-06-05T16:19:00Z"/>
          <w:rFonts w:asciiTheme="majorHAnsi" w:hAnsiTheme="majorHAnsi" w:cstheme="majorHAnsi"/>
        </w:rPr>
        <w:pPrChange w:id="272" w:author="meuser" w:date="2010-06-04T20:52:00Z">
          <w:pPr>
            <w:spacing w:line="480" w:lineRule="auto"/>
            <w:contextualSpacing/>
          </w:pPr>
        </w:pPrChange>
      </w:pPr>
      <w:ins w:id="273" w:author="meuser" w:date="2010-06-04T20:52:00Z">
        <w:r w:rsidRPr="009005B9">
          <w:rPr>
            <w:rFonts w:asciiTheme="majorHAnsi" w:hAnsiTheme="majorHAnsi" w:cstheme="majorHAnsi"/>
            <w:sz w:val="22"/>
            <w:szCs w:val="22"/>
            <w:rPrChange w:id="274" w:author="meuser" w:date="2010-06-05T09:18:00Z">
              <w:rPr>
                <w:b/>
                <w:bCs/>
              </w:rPr>
            </w:rPrChange>
          </w:rPr>
          <w:t xml:space="preserve">Figure </w:t>
        </w:r>
        <w:r w:rsidRPr="009005B9">
          <w:rPr>
            <w:rFonts w:asciiTheme="majorHAnsi" w:hAnsiTheme="majorHAnsi" w:cstheme="majorHAnsi"/>
            <w:sz w:val="22"/>
            <w:szCs w:val="22"/>
            <w:rPrChange w:id="275" w:author="meuser" w:date="2010-06-05T09:18:00Z">
              <w:rPr>
                <w:b/>
                <w:bCs/>
              </w:rPr>
            </w:rPrChange>
          </w:rPr>
          <w:fldChar w:fldCharType="begin"/>
        </w:r>
        <w:r w:rsidRPr="009005B9">
          <w:rPr>
            <w:rFonts w:asciiTheme="majorHAnsi" w:hAnsiTheme="majorHAnsi" w:cstheme="majorHAnsi"/>
            <w:sz w:val="22"/>
            <w:szCs w:val="22"/>
            <w:rPrChange w:id="276" w:author="meuser" w:date="2010-06-05T09:18:00Z">
              <w:rPr>
                <w:b/>
                <w:bCs/>
              </w:rPr>
            </w:rPrChange>
          </w:rPr>
          <w:instrText xml:space="preserve"> SEQ Figure \* ARABIC </w:instrText>
        </w:r>
      </w:ins>
      <w:r w:rsidRPr="009005B9">
        <w:rPr>
          <w:rFonts w:asciiTheme="majorHAnsi" w:hAnsiTheme="majorHAnsi" w:cstheme="majorHAnsi"/>
          <w:sz w:val="22"/>
          <w:szCs w:val="22"/>
          <w:rPrChange w:id="277" w:author="meuser" w:date="2010-06-05T09:18:00Z">
            <w:rPr>
              <w:b/>
              <w:bCs/>
            </w:rPr>
          </w:rPrChange>
        </w:rPr>
        <w:fldChar w:fldCharType="separate"/>
      </w:r>
      <w:ins w:id="278" w:author="meuser" w:date="2010-06-05T17:04:00Z">
        <w:r w:rsidR="00057B86">
          <w:rPr>
            <w:rFonts w:asciiTheme="majorHAnsi" w:hAnsiTheme="majorHAnsi" w:cstheme="majorHAnsi"/>
            <w:noProof/>
            <w:sz w:val="22"/>
            <w:szCs w:val="22"/>
          </w:rPr>
          <w:t>5</w:t>
        </w:r>
      </w:ins>
      <w:ins w:id="279" w:author="meuser" w:date="2010-06-04T20:52:00Z">
        <w:r w:rsidRPr="009005B9">
          <w:rPr>
            <w:rFonts w:asciiTheme="majorHAnsi" w:hAnsiTheme="majorHAnsi" w:cstheme="majorHAnsi"/>
            <w:sz w:val="22"/>
            <w:szCs w:val="22"/>
            <w:rPrChange w:id="280" w:author="meuser" w:date="2010-06-05T09:18:00Z">
              <w:rPr>
                <w:b/>
                <w:bCs/>
              </w:rPr>
            </w:rPrChange>
          </w:rPr>
          <w:fldChar w:fldCharType="end"/>
        </w:r>
        <w:r w:rsidRPr="009005B9">
          <w:rPr>
            <w:rFonts w:asciiTheme="majorHAnsi" w:hAnsiTheme="majorHAnsi" w:cstheme="majorHAnsi"/>
            <w:sz w:val="22"/>
            <w:szCs w:val="22"/>
            <w:rPrChange w:id="281" w:author="meuser" w:date="2010-06-05T09:18:00Z">
              <w:rPr>
                <w:b/>
                <w:bCs/>
              </w:rPr>
            </w:rPrChange>
          </w:rPr>
          <w:t>: Symmetric and asymmetric planes of vehicle</w:t>
        </w:r>
      </w:ins>
    </w:p>
    <w:p w:rsidR="001B13DB" w:rsidRDefault="001B13DB">
      <w:pPr>
        <w:rPr>
          <w:rPrChange w:id="282" w:author="meuser" w:date="2010-06-05T16:19:00Z">
            <w:rPr>
              <w:rFonts w:ascii="Arial" w:hAnsi="Arial" w:cs="Arial"/>
            </w:rPr>
          </w:rPrChange>
        </w:rPr>
        <w:pPrChange w:id="283" w:author="meuser" w:date="2010-06-05T16:19:00Z">
          <w:pPr>
            <w:spacing w:line="480" w:lineRule="auto"/>
            <w:contextualSpacing/>
          </w:pPr>
        </w:pPrChange>
      </w:pPr>
    </w:p>
    <w:p w:rsidR="00546739" w:rsidRDefault="00546739" w:rsidP="002F6939">
      <w:pPr>
        <w:spacing w:line="480" w:lineRule="auto"/>
        <w:contextualSpacing/>
        <w:rPr>
          <w:rFonts w:ascii="Arial" w:hAnsi="Arial" w:cs="Arial"/>
        </w:rPr>
      </w:pPr>
      <w:r>
        <w:rPr>
          <w:rFonts w:ascii="Arial" w:hAnsi="Arial" w:cs="Arial"/>
        </w:rPr>
        <w:tab/>
        <w:t>Now that the moment of inertia tensor has been defined in the body frame of reference, it is necessary that it be projected into the chassis frame of reference. The rotation matrix for the transformation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546739" w:rsidTr="00A52E47">
        <w:tc>
          <w:tcPr>
            <w:tcW w:w="750" w:type="pct"/>
          </w:tcPr>
          <w:p w:rsidR="00546739" w:rsidRDefault="00546739" w:rsidP="00A52E47">
            <w:pPr>
              <w:spacing w:line="480" w:lineRule="auto"/>
              <w:contextualSpacing/>
              <w:rPr>
                <w:rFonts w:ascii="Arial" w:hAnsi="Arial" w:cs="Arial"/>
              </w:rPr>
            </w:pPr>
          </w:p>
        </w:tc>
        <w:tc>
          <w:tcPr>
            <w:tcW w:w="3500" w:type="pct"/>
          </w:tcPr>
          <w:p w:rsidR="00546739" w:rsidRPr="00FB7AC1" w:rsidRDefault="00546739" w:rsidP="00A52E47">
            <w:pPr>
              <w:spacing w:line="480" w:lineRule="auto"/>
              <w:contextualSpacing/>
              <w:rPr>
                <w:rFonts w:ascii="Arial" w:hAnsi="Arial" w:cs="Arial"/>
              </w:rPr>
            </w:pPr>
            <m:oMathPara>
              <m:oMath>
                <m:r>
                  <m:rPr>
                    <m:sty m:val="bi"/>
                  </m:rPr>
                  <w:rPr>
                    <w:rFonts w:ascii="Cambria Math" w:hAnsiTheme="majorHAnsi" w:cstheme="majorHAnsi"/>
                  </w:rPr>
                  <m:t>R</m:t>
                </m:r>
                <m:r>
                  <m:rPr>
                    <m:aln/>
                  </m:rPr>
                  <w:rPr>
                    <w:rFonts w:ascii="Cambria Math" w:hAnsiTheme="majorHAnsi" w:cstheme="majorHAnsi"/>
                  </w:rPr>
                  <m:t>=</m:t>
                </m:r>
                <m:d>
                  <m:dPr>
                    <m:begChr m:val="["/>
                    <m:endChr m:val="]"/>
                    <m:ctrlPr>
                      <w:rPr>
                        <w:rFonts w:ascii="Cambria Math" w:hAnsiTheme="majorHAnsi" w:cstheme="majorHAnsi"/>
                        <w:i/>
                      </w:rPr>
                    </m:ctrlPr>
                  </m:dPr>
                  <m:e>
                    <m:m>
                      <m:mPr>
                        <m:mcs>
                          <m:mc>
                            <m:mcPr>
                              <m:count m:val="3"/>
                              <m:mcJc m:val="center"/>
                            </m:mcPr>
                          </m:mc>
                        </m:mcs>
                        <m:ctrlPr>
                          <w:rPr>
                            <w:rFonts w:ascii="Cambria Math" w:hAnsiTheme="majorHAnsi" w:cstheme="majorHAnsi"/>
                            <w:i/>
                          </w:rPr>
                        </m:ctrlPr>
                      </m:mPr>
                      <m:mr>
                        <m:e>
                          <m:r>
                            <w:rPr>
                              <w:rFonts w:ascii="Cambria Math" w:hAnsiTheme="majorHAnsi" w:cstheme="majorHAnsi"/>
                            </w:rPr>
                            <m:t>1</m:t>
                          </m:r>
                        </m:e>
                        <m:e>
                          <m:r>
                            <w:rPr>
                              <w:rFonts w:ascii="Cambria Math" w:hAnsiTheme="majorHAnsi" w:cstheme="majorHAnsi"/>
                            </w:rPr>
                            <m:t>0</m:t>
                          </m:r>
                        </m:e>
                        <m:e>
                          <m:r>
                            <w:rPr>
                              <w:rFonts w:ascii="Cambria Math" w:hAnsiTheme="majorHAnsi" w:cstheme="majorHAnsi"/>
                            </w:rPr>
                            <m:t>0</m:t>
                          </m:r>
                        </m:e>
                      </m:mr>
                      <m:mr>
                        <m:e>
                          <m:r>
                            <w:rPr>
                              <w:rFonts w:ascii="Cambria Math" w:hAnsiTheme="majorHAnsi" w:cstheme="majorHAnsi"/>
                            </w:rPr>
                            <m:t>0</m:t>
                          </m:r>
                        </m:e>
                        <m:e>
                          <m:func>
                            <m:funcPr>
                              <m:ctrlPr>
                                <w:rPr>
                                  <w:rFonts w:ascii="Cambria Math" w:hAnsiTheme="majorHAnsi" w:cstheme="majorHAnsi"/>
                                  <w:i/>
                                </w:rPr>
                              </m:ctrlPr>
                            </m:funcPr>
                            <m:fName>
                              <m:r>
                                <m:rPr>
                                  <m:sty m:val="p"/>
                                </m:rPr>
                                <w:rPr>
                                  <w:rFonts w:ascii="Cambria Math" w:hAnsiTheme="majorHAnsi" w:cstheme="majorHAnsi"/>
                                </w:rPr>
                                <m:t>cos</m:t>
                              </m:r>
                            </m:fName>
                            <m:e>
                              <m:r>
                                <w:rPr>
                                  <w:rFonts w:ascii="Cambria Math" w:hAnsi="Cambria Math" w:cstheme="majorHAnsi"/>
                                </w:rPr>
                                <m:t>ϕ</m:t>
                              </m:r>
                            </m:e>
                          </m:func>
                        </m:e>
                        <m:e>
                          <m:func>
                            <m:funcPr>
                              <m:ctrlPr>
                                <w:rPr>
                                  <w:rFonts w:ascii="Cambria Math" w:hAnsiTheme="majorHAnsi" w:cstheme="majorHAnsi"/>
                                  <w:i/>
                                </w:rPr>
                              </m:ctrlPr>
                            </m:funcPr>
                            <m:fName>
                              <m:r>
                                <m:rPr>
                                  <m:sty m:val="p"/>
                                </m:rPr>
                                <w:rPr>
                                  <w:rFonts w:ascii="Cambria Math" w:hAnsiTheme="majorHAnsi" w:cstheme="majorHAnsi"/>
                                </w:rPr>
                                <m:t>sin</m:t>
                              </m:r>
                            </m:fName>
                            <m:e>
                              <m:r>
                                <w:rPr>
                                  <w:rFonts w:ascii="Cambria Math" w:hAnsi="Cambria Math" w:cstheme="majorHAnsi"/>
                                </w:rPr>
                                <m:t>ϕ</m:t>
                              </m:r>
                            </m:e>
                          </m:func>
                        </m:e>
                      </m:mr>
                      <m:mr>
                        <m:e>
                          <m:r>
                            <w:rPr>
                              <w:rFonts w:ascii="Cambria Math" w:hAnsiTheme="majorHAnsi" w:cstheme="majorHAnsi"/>
                            </w:rPr>
                            <m:t>0</m:t>
                          </m:r>
                        </m:e>
                        <m:e>
                          <m:r>
                            <w:rPr>
                              <w:rFonts w:ascii="Cambria Math" w:hAnsiTheme="majorHAnsi" w:cstheme="majorHAnsi"/>
                            </w:rPr>
                            <m:t>-</m:t>
                          </m:r>
                          <m:func>
                            <m:funcPr>
                              <m:ctrlPr>
                                <w:rPr>
                                  <w:rFonts w:ascii="Cambria Math" w:hAnsiTheme="majorHAnsi" w:cstheme="majorHAnsi"/>
                                  <w:i/>
                                </w:rPr>
                              </m:ctrlPr>
                            </m:funcPr>
                            <m:fName>
                              <m:r>
                                <m:rPr>
                                  <m:sty m:val="p"/>
                                </m:rPr>
                                <w:rPr>
                                  <w:rFonts w:ascii="Cambria Math" w:hAnsiTheme="majorHAnsi" w:cstheme="majorHAnsi"/>
                                </w:rPr>
                                <m:t>sin</m:t>
                              </m:r>
                            </m:fName>
                            <m:e>
                              <m:r>
                                <w:rPr>
                                  <w:rFonts w:ascii="Cambria Math" w:hAnsi="Cambria Math" w:cstheme="majorHAnsi"/>
                                </w:rPr>
                                <m:t>ϕ</m:t>
                              </m:r>
                            </m:e>
                          </m:func>
                        </m:e>
                        <m:e>
                          <m:func>
                            <m:funcPr>
                              <m:ctrlPr>
                                <w:rPr>
                                  <w:rFonts w:ascii="Cambria Math" w:hAnsiTheme="majorHAnsi" w:cstheme="majorHAnsi"/>
                                  <w:i/>
                                </w:rPr>
                              </m:ctrlPr>
                            </m:funcPr>
                            <m:fName>
                              <m:r>
                                <m:rPr>
                                  <m:sty m:val="p"/>
                                </m:rPr>
                                <w:rPr>
                                  <w:rFonts w:ascii="Cambria Math" w:hAnsiTheme="majorHAnsi" w:cstheme="majorHAnsi"/>
                                </w:rPr>
                                <m:t>cos</m:t>
                              </m:r>
                            </m:fName>
                            <m:e>
                              <m:r>
                                <w:rPr>
                                  <w:rFonts w:ascii="Cambria Math" w:hAnsi="Cambria Math" w:cstheme="majorHAnsi"/>
                                </w:rPr>
                                <m:t>ϕ</m:t>
                              </m:r>
                            </m:e>
                          </m:func>
                        </m:e>
                      </m:mr>
                    </m:m>
                  </m:e>
                </m:d>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284" w:author="meuser" w:date="2010-06-04T21:51:00Z">
                <w:pPr>
                  <w:pStyle w:val="ListParagraph"/>
                  <w:numPr>
                    <w:ilvl w:val="1"/>
                    <w:numId w:val="11"/>
                  </w:numPr>
                  <w:spacing w:line="480" w:lineRule="auto"/>
                  <w:ind w:hanging="360"/>
                </w:pPr>
              </w:pPrChange>
            </w:pPr>
          </w:p>
        </w:tc>
      </w:tr>
    </w:tbl>
    <w:p w:rsidR="00546739" w:rsidRDefault="00A52E47" w:rsidP="002F6939">
      <w:pPr>
        <w:spacing w:line="480" w:lineRule="auto"/>
        <w:contextualSpacing/>
        <w:rPr>
          <w:rFonts w:ascii="Arial" w:hAnsi="Arial" w:cs="Arial"/>
        </w:rPr>
      </w:pPr>
      <w:r>
        <w:rPr>
          <w:rFonts w:ascii="Arial" w:hAnsi="Arial" w:cs="Arial"/>
        </w:rPr>
        <w:t>and the transformation itself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A52E47" w:rsidTr="00A52E47">
        <w:tc>
          <w:tcPr>
            <w:tcW w:w="750" w:type="pct"/>
          </w:tcPr>
          <w:p w:rsidR="00A52E47" w:rsidRDefault="00A52E47" w:rsidP="00A52E47">
            <w:pPr>
              <w:spacing w:line="480" w:lineRule="auto"/>
              <w:contextualSpacing/>
              <w:rPr>
                <w:rFonts w:ascii="Arial" w:hAnsi="Arial" w:cs="Arial"/>
              </w:rPr>
            </w:pPr>
          </w:p>
        </w:tc>
        <w:tc>
          <w:tcPr>
            <w:tcW w:w="3500" w:type="pct"/>
          </w:tcPr>
          <w:p w:rsidR="00A52E47" w:rsidRPr="00A52E47" w:rsidRDefault="009005B9" w:rsidP="00A52E47">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I</m:t>
                    </m:r>
                  </m:e>
                  <m:sub>
                    <m:r>
                      <m:rPr>
                        <m:sty m:val="bi"/>
                      </m:rPr>
                      <w:rPr>
                        <w:rFonts w:ascii="Cambria Math" w:hAnsiTheme="majorHAnsi" w:cstheme="majorHAnsi"/>
                      </w:rPr>
                      <m:t>sc</m:t>
                    </m:r>
                  </m:sub>
                </m:sSub>
                <m:r>
                  <m:rPr>
                    <m:aln/>
                  </m:rPr>
                  <w:rPr>
                    <w:rFonts w:ascii="Cambria Math" w:hAnsiTheme="majorHAnsi" w:cstheme="majorHAnsi"/>
                  </w:rPr>
                  <m:t>=R</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sb</m:t>
                    </m:r>
                  </m:sub>
                </m:sSub>
                <m:sSup>
                  <m:sSupPr>
                    <m:ctrlPr>
                      <w:rPr>
                        <w:rFonts w:ascii="Cambria Math" w:hAnsiTheme="majorHAnsi" w:cstheme="majorHAnsi"/>
                        <w:i/>
                      </w:rPr>
                    </m:ctrlPr>
                  </m:sSupPr>
                  <m:e>
                    <m:r>
                      <w:rPr>
                        <w:rFonts w:ascii="Cambria Math" w:hAnsiTheme="majorHAnsi" w:cstheme="majorHAnsi"/>
                      </w:rPr>
                      <m:t>R</m:t>
                    </m:r>
                  </m:e>
                  <m:sup>
                    <m:r>
                      <w:rPr>
                        <w:rFonts w:ascii="Cambria Math" w:hAnsiTheme="majorHAnsi" w:cstheme="majorHAnsi"/>
                      </w:rPr>
                      <m:t>T</m:t>
                    </m:r>
                  </m:sup>
                </m:sSup>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285" w:author="meuser" w:date="2010-06-04T21:51:00Z">
                <w:pPr>
                  <w:pStyle w:val="ListParagraph"/>
                  <w:numPr>
                    <w:ilvl w:val="1"/>
                    <w:numId w:val="11"/>
                  </w:numPr>
                  <w:spacing w:line="480" w:lineRule="auto"/>
                  <w:ind w:hanging="360"/>
                </w:pPr>
              </w:pPrChange>
            </w:pPr>
          </w:p>
        </w:tc>
      </w:tr>
    </w:tbl>
    <w:p w:rsidR="00A52E47" w:rsidRDefault="00645225" w:rsidP="002F6939">
      <w:pPr>
        <w:spacing w:line="480" w:lineRule="auto"/>
        <w:contextualSpacing/>
        <w:rPr>
          <w:rFonts w:ascii="Arial" w:hAnsi="Arial" w:cs="Arial"/>
        </w:rPr>
      </w:pPr>
      <w:r>
        <w:rPr>
          <w:rFonts w:ascii="Arial" w:hAnsi="Arial" w:cs="Arial"/>
        </w:rPr>
        <w:t xml:space="preserve">Finally, recalling that the unsprung masses only rotate about the </w:t>
      </w:r>
      <w:r>
        <w:rPr>
          <w:rFonts w:ascii="Arial" w:hAnsi="Arial" w:cs="Arial"/>
          <w:i/>
        </w:rPr>
        <w:t>z-</w:t>
      </w:r>
      <w:r>
        <w:rPr>
          <w:rFonts w:ascii="Arial" w:hAnsi="Arial" w:cs="Arial"/>
        </w:rPr>
        <w:t xml:space="preserve">axis, their moment of inertia terms must be added to the moment of inertia tensor. These additional terms are shown to </w:t>
      </w:r>
      <w:commentRangeStart w:id="286"/>
      <w:commentRangeStart w:id="287"/>
      <w:r>
        <w:rPr>
          <w:rFonts w:ascii="Arial" w:hAnsi="Arial" w:cs="Arial"/>
        </w:rPr>
        <w:t>be</w:t>
      </w:r>
      <w:commentRangeEnd w:id="286"/>
      <w:r w:rsidR="001A5AA9">
        <w:rPr>
          <w:rStyle w:val="CommentReference"/>
        </w:rPr>
        <w:commentReference w:id="286"/>
      </w:r>
      <w:commentRangeEnd w:id="287"/>
      <w:r w:rsidR="001B13DB">
        <w:rPr>
          <w:rStyle w:val="CommentReference"/>
        </w:rPr>
        <w:commentReference w:id="287"/>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645225" w:rsidTr="00F55B78">
        <w:tc>
          <w:tcPr>
            <w:tcW w:w="750" w:type="pct"/>
          </w:tcPr>
          <w:p w:rsidR="00645225" w:rsidRDefault="00645225" w:rsidP="00F55B78">
            <w:pPr>
              <w:spacing w:line="480" w:lineRule="auto"/>
              <w:contextualSpacing/>
              <w:rPr>
                <w:rFonts w:ascii="Arial" w:hAnsi="Arial" w:cs="Arial"/>
              </w:rPr>
            </w:pPr>
          </w:p>
        </w:tc>
        <w:tc>
          <w:tcPr>
            <w:tcW w:w="3500" w:type="pct"/>
          </w:tcPr>
          <w:p w:rsidR="00645225" w:rsidRPr="00A52E47" w:rsidRDefault="009005B9" w:rsidP="00645225">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I</m:t>
                    </m:r>
                  </m:e>
                  <m:sub>
                    <m:r>
                      <m:rPr>
                        <m:sty m:val="bi"/>
                      </m:rPr>
                      <w:rPr>
                        <w:rFonts w:ascii="Cambria Math" w:hAnsiTheme="majorHAnsi" w:cstheme="majorHAnsi"/>
                      </w:rPr>
                      <m:t>usc</m:t>
                    </m:r>
                  </m:sub>
                </m:sSub>
                <m:r>
                  <m:rPr>
                    <m:aln/>
                  </m:rPr>
                  <w:rPr>
                    <w:rFonts w:ascii="Cambria Math" w:hAnsiTheme="majorHAnsi" w:cstheme="majorHAnsi"/>
                  </w:rPr>
                  <m:t>=</m:t>
                </m:r>
                <m:d>
                  <m:dPr>
                    <m:begChr m:val="["/>
                    <m:endChr m:val="]"/>
                    <m:ctrlPr>
                      <w:rPr>
                        <w:rFonts w:ascii="Cambria Math" w:hAnsiTheme="majorHAnsi" w:cstheme="majorHAnsi"/>
                        <w:i/>
                      </w:rPr>
                    </m:ctrlPr>
                  </m:dPr>
                  <m:e>
                    <m:m>
                      <m:mPr>
                        <m:mcs>
                          <m:mc>
                            <m:mcPr>
                              <m:count m:val="3"/>
                              <m:mcJc m:val="center"/>
                            </m:mcPr>
                          </m:mc>
                        </m:mcs>
                        <m:ctrlPr>
                          <w:rPr>
                            <w:rFonts w:ascii="Cambria Math" w:hAnsiTheme="majorHAnsi" w:cstheme="majorHAnsi"/>
                            <w:i/>
                          </w:rPr>
                        </m:ctrlPr>
                      </m:mPr>
                      <m:mr>
                        <m:e>
                          <m:r>
                            <w:rPr>
                              <w:rFonts w:ascii="Cambria Math" w:hAnsiTheme="majorHAnsi" w:cstheme="majorHAnsi"/>
                            </w:rPr>
                            <m:t>0</m:t>
                          </m:r>
                        </m:e>
                        <m:e>
                          <m:r>
                            <w:rPr>
                              <w:rFonts w:ascii="Cambria Math" w:hAnsiTheme="majorHAnsi" w:cstheme="majorHAnsi"/>
                            </w:rPr>
                            <m:t>0</m:t>
                          </m:r>
                        </m:e>
                        <m:e>
                          <m:r>
                            <w:rPr>
                              <w:rFonts w:ascii="Cambria Math" w:hAnsiTheme="majorHAnsi" w:cstheme="majorHAnsi"/>
                            </w:rPr>
                            <m:t>0</m:t>
                          </m:r>
                        </m:e>
                      </m:mr>
                      <m:mr>
                        <m:e>
                          <m:r>
                            <w:rPr>
                              <w:rFonts w:ascii="Cambria Math" w:hAnsiTheme="majorHAnsi" w:cstheme="majorHAnsi"/>
                            </w:rPr>
                            <m:t>0</m:t>
                          </m:r>
                        </m:e>
                        <m:e>
                          <m:r>
                            <w:rPr>
                              <w:rFonts w:ascii="Cambria Math" w:hAnsiTheme="majorHAnsi" w:cstheme="majorHAnsi"/>
                            </w:rPr>
                            <m:t>0</m:t>
                          </m:r>
                        </m:e>
                        <m:e>
                          <m:r>
                            <w:rPr>
                              <w:rFonts w:ascii="Cambria Math" w:hAnsiTheme="majorHAnsi" w:cstheme="majorHAnsi"/>
                            </w:rPr>
                            <m:t>0</m:t>
                          </m:r>
                        </m:e>
                      </m:mr>
                      <m:mr>
                        <m:e>
                          <m:r>
                            <w:rPr>
                              <w:rFonts w:ascii="Cambria Math" w:hAnsiTheme="majorHAnsi" w:cstheme="majorHAnsi"/>
                            </w:rPr>
                            <m:t>0</m:t>
                          </m:r>
                        </m:e>
                        <m:e>
                          <m:r>
                            <w:rPr>
                              <w:rFonts w:ascii="Cambria Math" w:hAnsiTheme="majorHAnsi" w:cstheme="majorHAnsi"/>
                            </w:rPr>
                            <m:t>0</m:t>
                          </m:r>
                        </m:e>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zzuf</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zzur</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uf</m:t>
                              </m:r>
                            </m:sub>
                          </m:sSub>
                          <m:sSubSup>
                            <m:sSubSupPr>
                              <m:ctrlPr>
                                <w:rPr>
                                  <w:rFonts w:ascii="Cambria Math" w:hAnsiTheme="majorHAnsi" w:cstheme="majorHAnsi"/>
                                  <w:i/>
                                </w:rPr>
                              </m:ctrlPr>
                            </m:sSubSupPr>
                            <m:e>
                              <m:r>
                                <w:rPr>
                                  <w:rFonts w:ascii="Cambria Math" w:hAnsiTheme="majorHAnsi" w:cstheme="majorHAnsi"/>
                                </w:rPr>
                                <m:t>l</m:t>
                              </m:r>
                            </m:e>
                            <m:sub>
                              <m:r>
                                <w:rPr>
                                  <w:rFonts w:ascii="Cambria Math" w:hAnsiTheme="majorHAnsi" w:cstheme="majorHAnsi"/>
                                </w:rPr>
                                <m:t>f</m:t>
                              </m:r>
                            </m:sub>
                            <m:sup>
                              <m:r>
                                <w:rPr>
                                  <w:rFonts w:ascii="Cambria Math" w:hAnsiTheme="majorHAnsi" w:cstheme="majorHAnsi"/>
                                </w:rPr>
                                <m:t>2</m:t>
                              </m:r>
                            </m:sup>
                          </m:sSubSup>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ur</m:t>
                              </m:r>
                            </m:sub>
                          </m:sSub>
                          <m:sSubSup>
                            <m:sSubSupPr>
                              <m:ctrlPr>
                                <w:rPr>
                                  <w:rFonts w:ascii="Cambria Math" w:hAnsiTheme="majorHAnsi" w:cstheme="majorHAnsi"/>
                                  <w:i/>
                                </w:rPr>
                              </m:ctrlPr>
                            </m:sSubSupPr>
                            <m:e>
                              <m:r>
                                <w:rPr>
                                  <w:rFonts w:ascii="Cambria Math" w:hAnsiTheme="majorHAnsi" w:cstheme="majorHAnsi"/>
                                </w:rPr>
                                <m:t>l</m:t>
                              </m:r>
                            </m:e>
                            <m:sub>
                              <m:r>
                                <w:rPr>
                                  <w:rFonts w:ascii="Cambria Math" w:hAnsiTheme="majorHAnsi" w:cstheme="majorHAnsi"/>
                                </w:rPr>
                                <m:t>r</m:t>
                              </m:r>
                            </m:sub>
                            <m:sup>
                              <m:r>
                                <w:rPr>
                                  <w:rFonts w:ascii="Cambria Math" w:hAnsiTheme="majorHAnsi" w:cstheme="majorHAnsi"/>
                                </w:rPr>
                                <m:t>2</m:t>
                              </m:r>
                            </m:sup>
                          </m:sSubSup>
                        </m:e>
                      </m:mr>
                    </m:m>
                  </m:e>
                </m:d>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288" w:author="meuser" w:date="2010-06-04T21:51:00Z">
                <w:pPr>
                  <w:pStyle w:val="ListParagraph"/>
                  <w:numPr>
                    <w:ilvl w:val="1"/>
                    <w:numId w:val="11"/>
                  </w:numPr>
                  <w:spacing w:line="480" w:lineRule="auto"/>
                  <w:ind w:hanging="360"/>
                </w:pPr>
              </w:pPrChange>
            </w:pPr>
          </w:p>
        </w:tc>
      </w:tr>
    </w:tbl>
    <w:p w:rsidR="00645225" w:rsidRDefault="00645225" w:rsidP="002F6939">
      <w:pPr>
        <w:spacing w:line="480" w:lineRule="auto"/>
        <w:contextualSpacing/>
        <w:rPr>
          <w:rFonts w:ascii="Arial" w:hAnsi="Arial" w:cs="Arial"/>
        </w:rPr>
      </w:pPr>
      <w:r>
        <w:rPr>
          <w:rFonts w:ascii="Arial" w:hAnsi="Arial" w:cs="Arial"/>
        </w:rPr>
        <w:t xml:space="preserve">where the </w:t>
      </w:r>
      <w:r>
        <w:rPr>
          <w:rFonts w:ascii="Arial" w:hAnsi="Arial" w:cs="Arial"/>
          <w:i/>
        </w:rPr>
        <w:t>I</w:t>
      </w:r>
      <w:r>
        <w:rPr>
          <w:rFonts w:ascii="Arial" w:hAnsi="Arial" w:cs="Arial"/>
        </w:rPr>
        <w:t xml:space="preserve"> terms are the moments of inertia about the unsprung mass centers and the terms that follow represent the parallel axis corrections. Therefore the final moment of inertia tensor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645225" w:rsidTr="00F55B78">
        <w:tc>
          <w:tcPr>
            <w:tcW w:w="750" w:type="pct"/>
          </w:tcPr>
          <w:p w:rsidR="00645225" w:rsidRDefault="00645225" w:rsidP="00F55B78">
            <w:pPr>
              <w:spacing w:line="480" w:lineRule="auto"/>
              <w:contextualSpacing/>
              <w:rPr>
                <w:rFonts w:ascii="Arial" w:hAnsi="Arial" w:cs="Arial"/>
              </w:rPr>
            </w:pPr>
          </w:p>
        </w:tc>
        <w:tc>
          <w:tcPr>
            <w:tcW w:w="3500" w:type="pct"/>
          </w:tcPr>
          <w:p w:rsidR="00645225" w:rsidRPr="00A52E47" w:rsidRDefault="009005B9" w:rsidP="00645225">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I</m:t>
                    </m:r>
                  </m:e>
                  <m:sub>
                    <m:r>
                      <m:rPr>
                        <m:sty m:val="bi"/>
                      </m:rPr>
                      <w:rPr>
                        <w:rFonts w:ascii="Cambria Math" w:hAnsiTheme="majorHAnsi" w:cstheme="majorHAnsi"/>
                      </w:rPr>
                      <m:t>c</m:t>
                    </m:r>
                  </m:sub>
                </m:sSub>
                <m:r>
                  <m:rPr>
                    <m:aln/>
                  </m:rP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sc</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usc</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289" w:author="meuser" w:date="2010-06-04T21:51:00Z">
                <w:pPr>
                  <w:pStyle w:val="ListParagraph"/>
                  <w:numPr>
                    <w:ilvl w:val="1"/>
                    <w:numId w:val="11"/>
                  </w:numPr>
                  <w:spacing w:line="480" w:lineRule="auto"/>
                  <w:ind w:hanging="360"/>
                </w:pPr>
              </w:pPrChange>
            </w:pPr>
          </w:p>
        </w:tc>
      </w:tr>
    </w:tbl>
    <w:p w:rsidR="00645225" w:rsidRDefault="001A5AA9" w:rsidP="002F6939">
      <w:pPr>
        <w:spacing w:line="480" w:lineRule="auto"/>
        <w:contextualSpacing/>
        <w:rPr>
          <w:rFonts w:ascii="Arial" w:hAnsi="Arial" w:cs="Arial"/>
        </w:rPr>
      </w:pPr>
      <w:ins w:id="290" w:author=" Charles Birdsong" w:date="2010-06-04T14:43:00Z">
        <w:del w:id="291" w:author="meuser" w:date="2010-06-04T20:57:00Z">
          <w:r w:rsidDel="001071D4">
            <w:rPr>
              <w:rFonts w:ascii="Arial" w:hAnsi="Arial" w:cs="Arial"/>
            </w:rPr>
            <w:delText xml:space="preserve">.  </w:delText>
          </w:r>
        </w:del>
      </w:ins>
      <w:r w:rsidR="001071D4">
        <w:rPr>
          <w:rFonts w:ascii="Arial" w:hAnsi="Arial" w:cs="Arial"/>
        </w:rPr>
        <w:t>Taking</w:t>
      </w:r>
      <w:r w:rsidR="00A25DFF">
        <w:rPr>
          <w:rFonts w:ascii="Arial" w:hAnsi="Arial" w:cs="Arial"/>
        </w:rPr>
        <w:t xml:space="preserve"> the time derivative of equation </w:t>
      </w:r>
      <w:r w:rsidR="009005B9">
        <w:rPr>
          <w:rFonts w:ascii="Arial" w:hAnsi="Arial" w:cs="Arial"/>
        </w:rPr>
        <w:fldChar w:fldCharType="begin"/>
      </w:r>
      <w:r w:rsidR="00A25DFF">
        <w:rPr>
          <w:rFonts w:ascii="Arial" w:hAnsi="Arial" w:cs="Arial"/>
        </w:rPr>
        <w:instrText xml:space="preserve"> REF H_c \h </w:instrText>
      </w:r>
      <w:r w:rsidR="009005B9">
        <w:rPr>
          <w:rFonts w:ascii="Arial" w:hAnsi="Arial" w:cs="Arial"/>
        </w:rPr>
      </w:r>
      <w:del w:id="292" w:author="meuser" w:date="2010-06-05T17:04:00Z">
        <w:r w:rsidR="009005B9">
          <w:rPr>
            <w:rFonts w:ascii="Arial" w:hAnsi="Arial" w:cs="Arial"/>
          </w:rPr>
          <w:fldChar w:fldCharType="end"/>
        </w:r>
      </w:del>
      <w:r w:rsidR="009005B9">
        <w:rPr>
          <w:rFonts w:ascii="Arial" w:hAnsi="Arial" w:cs="Arial"/>
        </w:rPr>
        <w:fldChar w:fldCharType="begin"/>
      </w:r>
      <w:r w:rsidR="00A25DFF">
        <w:rPr>
          <w:rFonts w:ascii="Arial" w:hAnsi="Arial" w:cs="Arial"/>
        </w:rPr>
        <w:instrText xml:space="preserve"> REF H_c \w \h </w:instrText>
      </w:r>
      <w:r w:rsidR="009005B9">
        <w:rPr>
          <w:rFonts w:ascii="Arial" w:hAnsi="Arial" w:cs="Arial"/>
        </w:rPr>
      </w:r>
      <w:r w:rsidR="009005B9">
        <w:rPr>
          <w:rFonts w:ascii="Arial" w:hAnsi="Arial" w:cs="Arial"/>
        </w:rPr>
        <w:fldChar w:fldCharType="separate"/>
      </w:r>
      <w:ins w:id="293" w:author="meuser" w:date="2010-06-05T17:04:00Z">
        <w:r w:rsidR="00057B86">
          <w:rPr>
            <w:rFonts w:ascii="Arial" w:hAnsi="Arial" w:cs="Arial"/>
          </w:rPr>
          <w:t>(3.37)</w:t>
        </w:r>
      </w:ins>
      <w:del w:id="294" w:author="meuser" w:date="2010-06-05T17:04:00Z">
        <w:r w:rsidR="00A25DFF" w:rsidDel="00057B86">
          <w:rPr>
            <w:rFonts w:ascii="Arial" w:hAnsi="Arial" w:cs="Arial"/>
          </w:rPr>
          <w:delText>(3.30)</w:delText>
        </w:r>
      </w:del>
      <w:r w:rsidR="009005B9">
        <w:rPr>
          <w:rFonts w:ascii="Arial" w:hAnsi="Arial" w:cs="Arial"/>
        </w:rPr>
        <w:fldChar w:fldCharType="end"/>
      </w:r>
      <w:r w:rsidR="00A25DFF">
        <w:rPr>
          <w:rFonts w:ascii="Arial" w:hAnsi="Arial" w:cs="Arial"/>
        </w:rPr>
        <w:t xml:space="preserve"> and recalling that the pitch degree of freedom is neglected, we can show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A25DFF" w:rsidTr="00F55B78">
        <w:tc>
          <w:tcPr>
            <w:tcW w:w="750" w:type="pct"/>
          </w:tcPr>
          <w:p w:rsidR="00A25DFF" w:rsidRDefault="00A25DFF" w:rsidP="00F55B78">
            <w:pPr>
              <w:spacing w:line="480" w:lineRule="auto"/>
              <w:contextualSpacing/>
              <w:rPr>
                <w:rFonts w:ascii="Arial" w:hAnsi="Arial" w:cs="Arial"/>
              </w:rPr>
            </w:pPr>
          </w:p>
        </w:tc>
        <w:tc>
          <w:tcPr>
            <w:tcW w:w="3500" w:type="pct"/>
          </w:tcPr>
          <w:p w:rsidR="00A25DFF" w:rsidRPr="002D0418" w:rsidRDefault="009005B9" w:rsidP="002D0418">
            <w:pPr>
              <w:spacing w:line="480" w:lineRule="auto"/>
              <w:contextualSpacing/>
              <w:rPr>
                <w:rFonts w:ascii="Arial" w:hAnsi="Arial" w:cs="Arial"/>
                <w:b/>
              </w:rPr>
            </w:pPr>
            <m:oMathPara>
              <m:oMath>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Theme="majorHAnsi" w:cstheme="majorHAnsi"/>
                          </w:rPr>
                          <m:t>H</m:t>
                        </m:r>
                      </m:e>
                      <m:sub>
                        <m:r>
                          <w:rPr>
                            <w:rFonts w:ascii="Cambria Math" w:hAnsiTheme="majorHAnsi" w:cstheme="majorHAnsi"/>
                          </w:rPr>
                          <m:t>c</m:t>
                        </m:r>
                      </m:sub>
                    </m:sSub>
                  </m:num>
                  <m:den>
                    <m:r>
                      <w:rPr>
                        <w:rFonts w:ascii="Cambria Math" w:hAnsi="Cambria Math" w:cstheme="majorHAnsi"/>
                      </w:rPr>
                      <m:t>∂</m:t>
                    </m:r>
                    <m:r>
                      <w:rPr>
                        <w:rFonts w:ascii="Cambria Math" w:hAnsiTheme="majorHAnsi" w:cstheme="majorHAnsi"/>
                      </w:rPr>
                      <m:t>t</m:t>
                    </m:r>
                  </m:den>
                </m:f>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d</m:t>
                    </m:r>
                    <m:sSub>
                      <m:sSubPr>
                        <m:ctrlPr>
                          <w:rPr>
                            <w:rFonts w:ascii="Cambria Math" w:hAnsiTheme="majorHAnsi" w:cstheme="majorHAnsi"/>
                            <w:i/>
                          </w:rPr>
                        </m:ctrlPr>
                      </m:sSubPr>
                      <m:e>
                        <m:r>
                          <m:rPr>
                            <m:sty m:val="bi"/>
                          </m:rPr>
                          <w:rPr>
                            <w:rFonts w:ascii="Cambria Math" w:hAnsiTheme="majorHAnsi" w:cstheme="majorHAnsi"/>
                          </w:rPr>
                          <m:t>H</m:t>
                        </m:r>
                      </m:e>
                      <m:sub>
                        <m:r>
                          <w:rPr>
                            <w:rFonts w:ascii="Cambria Math" w:hAnsiTheme="majorHAnsi" w:cstheme="majorHAnsi"/>
                          </w:rPr>
                          <m:t>c</m:t>
                        </m:r>
                      </m:sub>
                    </m:sSub>
                  </m:num>
                  <m:den>
                    <m:r>
                      <w:rPr>
                        <w:rFonts w:ascii="Cambria Math" w:hAnsiTheme="majorHAnsi" w:cstheme="majorHAnsi"/>
                      </w:rPr>
                      <m:t>dt</m:t>
                    </m:r>
                  </m:den>
                </m:f>
                <m:r>
                  <w:rPr>
                    <w:rFonts w:ascii="Cambria Math" w:hAnsiTheme="majorHAnsi" w:cstheme="majorHAnsi"/>
                  </w:rPr>
                  <m:t>+</m:t>
                </m:r>
                <m:sSub>
                  <m:sSubPr>
                    <m:ctrlPr>
                      <w:rPr>
                        <w:rFonts w:ascii="Cambria Math" w:hAnsi="Cambria Math" w:cstheme="majorHAnsi"/>
                        <w:b/>
                        <w:i/>
                      </w:rPr>
                    </m:ctrlPr>
                  </m:sSubPr>
                  <m:e>
                    <m:r>
                      <m:rPr>
                        <m:sty m:val="bi"/>
                      </m:rPr>
                      <w:rPr>
                        <w:rFonts w:ascii="Cambria Math" w:hAnsiTheme="majorHAnsi" w:cstheme="majorHAnsi"/>
                      </w:rPr>
                      <m:t>Ω</m:t>
                    </m:r>
                  </m:e>
                  <m:sub>
                    <m:r>
                      <m:rPr>
                        <m:sty m:val="bi"/>
                      </m:rPr>
                      <w:rPr>
                        <w:rFonts w:ascii="Cambria Math" w:hAnsi="Cambria Math" w:cstheme="majorHAnsi"/>
                      </w:rPr>
                      <m:t>c</m:t>
                    </m:r>
                  </m:sub>
                </m:sSub>
                <m:r>
                  <m:rPr>
                    <m:sty m:val="bi"/>
                  </m:rPr>
                  <w:rPr>
                    <w:rFonts w:ascii="Cambria Math" w:hAnsi="Cambria Math" w:cstheme="majorHAnsi"/>
                  </w:rPr>
                  <m:t>×</m:t>
                </m:r>
                <m:sSub>
                  <m:sSubPr>
                    <m:ctrlPr>
                      <w:rPr>
                        <w:rFonts w:ascii="Cambria Math" w:hAnsi="Cambria Math" w:cstheme="majorHAnsi"/>
                        <w:b/>
                        <w:i/>
                      </w:rPr>
                    </m:ctrlPr>
                  </m:sSubPr>
                  <m:e>
                    <m:r>
                      <m:rPr>
                        <m:sty m:val="bi"/>
                      </m:rPr>
                      <w:rPr>
                        <w:rFonts w:ascii="Cambria Math" w:hAnsi="Cambria Math" w:cstheme="majorHAnsi"/>
                      </w:rPr>
                      <m:t>H</m:t>
                    </m:r>
                  </m:e>
                  <m:sub>
                    <m:r>
                      <m:rPr>
                        <m:sty m:val="bi"/>
                      </m:rPr>
                      <w:rPr>
                        <w:rFonts w:ascii="Cambria Math" w:hAnsi="Cambria Math" w:cstheme="majorHAnsi"/>
                      </w:rPr>
                      <m:t>c</m:t>
                    </m:r>
                  </m:sub>
                </m:sSub>
                <m:r>
                  <m:rPr>
                    <m:sty m:val="p"/>
                  </m:rPr>
                  <w:rPr>
                    <w:rFonts w:ascii="Cambria Math" w:hAnsi="Cambria Math" w:cstheme="majorHAnsi"/>
                  </w:rPr>
                  <w:br/>
                </m:r>
              </m:oMath>
              <m:oMath>
                <m:r>
                  <m:rPr>
                    <m:aln/>
                  </m:rP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H</m:t>
                            </m:r>
                          </m:e>
                        </m:acc>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y</m:t>
                        </m:r>
                      </m:sub>
                    </m:sSub>
                    <m:r>
                      <w:rPr>
                        <w:rFonts w:ascii="Cambria Math" w:hAnsi="Cambria Math" w:cs="Arial"/>
                      </w:rPr>
                      <m:t>ψ</m:t>
                    </m:r>
                  </m:e>
                </m:d>
                <m:r>
                  <m:rPr>
                    <m:sty m:val="bi"/>
                  </m:rPr>
                  <w:rPr>
                    <w:rFonts w:ascii="Cambria Math" w:hAnsi="Cambria Math" w:cs="Arial"/>
                  </w:rPr>
                  <m:t>i+</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H</m:t>
                            </m:r>
                          </m:e>
                        </m:acc>
                      </m:e>
                      <m:sub>
                        <m:r>
                          <w:rPr>
                            <w:rFonts w:ascii="Cambria Math" w:hAnsi="Cambria Math" w:cs="Arial"/>
                          </w:rPr>
                          <m:t>z</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y</m:t>
                        </m:r>
                      </m:sub>
                    </m:sSub>
                    <m:r>
                      <w:rPr>
                        <w:rFonts w:ascii="Cambria Math" w:hAnsi="Cambria Math" w:cstheme="majorHAnsi"/>
                      </w:rPr>
                      <m:t>ϕ</m:t>
                    </m:r>
                  </m:e>
                </m:d>
                <m:r>
                  <m:rPr>
                    <m:sty m:val="bi"/>
                  </m:rPr>
                  <w:rPr>
                    <w:rFonts w:ascii="Cambria Math" w:hAnsi="Cambria Math" w:cs="Arial"/>
                  </w:rPr>
                  <m:t>k</m:t>
                </m:r>
                <m:r>
                  <m:rPr>
                    <m:sty m:val="p"/>
                  </m:rPr>
                  <w:rPr>
                    <w:rFonts w:ascii="Cambria Math" w:hAnsi="Cambria Math" w:cs="Arial"/>
                  </w:rPr>
                  <w:br/>
                </m:r>
              </m:oMath>
              <m:oMath>
                <m:r>
                  <m:rPr>
                    <m:sty m:val="bi"/>
                    <m:aln/>
                  </m:rPr>
                  <w:rPr>
                    <w:rFonts w:ascii="Cambria Math" w:hAnsi="Cambria Math" w:cs="Arial"/>
                  </w:rPr>
                  <m:t>=</m:t>
                </m:r>
                <m:d>
                  <m:dPr>
                    <m:ctrlPr>
                      <w:rPr>
                        <w:rFonts w:ascii="Cambria Math" w:hAnsi="Cambria Math" w:cs="Arial"/>
                        <w:b/>
                        <w:i/>
                      </w:rPr>
                    </m:ctrlPr>
                  </m:dPr>
                  <m:e>
                    <m:d>
                      <m:dPr>
                        <m:ctrlPr>
                          <w:rPr>
                            <w:rFonts w:ascii="Cambria Math" w:hAnsi="Cambria Math" w:cs="Arial"/>
                            <w:b/>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xxs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Sup>
                          <m:sSubSupPr>
                            <m:ctrlPr>
                              <w:rPr>
                                <w:rFonts w:ascii="Cambria Math" w:hAnsiTheme="majorHAnsi" w:cstheme="majorHAnsi"/>
                                <w:i/>
                              </w:rPr>
                            </m:ctrlPr>
                          </m:sSubSupPr>
                          <m:e>
                            <m:r>
                              <w:rPr>
                                <w:rFonts w:ascii="Cambria Math" w:hAnsi="Cambria Math" w:cs="Arial"/>
                              </w:rPr>
                              <m:t>h</m:t>
                            </m:r>
                          </m:e>
                          <m:sub>
                            <m:r>
                              <w:rPr>
                                <w:rFonts w:ascii="Cambria Math" w:hAnsiTheme="majorHAnsi" w:cstheme="majorHAnsi"/>
                              </w:rPr>
                              <m:t>s</m:t>
                            </m:r>
                          </m:sub>
                          <m:sup>
                            <m:r>
                              <w:rPr>
                                <w:rFonts w:ascii="Cambria Math" w:hAnsiTheme="majorHAnsi" w:cstheme="majorHAnsi"/>
                              </w:rPr>
                              <m:t>2</m:t>
                            </m:r>
                          </m:sup>
                        </m:sSubSup>
                      </m:e>
                    </m:d>
                    <m:acc>
                      <m:accPr>
                        <m:chr m:val="̈"/>
                        <m:ctrlPr>
                          <w:rPr>
                            <w:rFonts w:ascii="Cambria Math" w:hAnsi="Cambria Math" w:cstheme="majorHAnsi"/>
                            <w:i/>
                          </w:rPr>
                        </m:ctrlPr>
                      </m:accPr>
                      <m:e>
                        <m:r>
                          <w:rPr>
                            <w:rFonts w:ascii="Cambria Math" w:hAnsi="Cambria Math" w:cstheme="majorHAnsi"/>
                          </w:rPr>
                          <m:t>ϕ</m:t>
                        </m:r>
                      </m:e>
                    </m:acc>
                    <m:r>
                      <w:rPr>
                        <w:rFonts w:ascii="Cambria Math" w:hAnsi="Cambria Math" w:cstheme="majorHAnsi"/>
                      </w:rPr>
                      <m:t>+</m:t>
                    </m:r>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zxs</m:t>
                            </m:r>
                          </m:sub>
                        </m:sSub>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Arial"/>
                              </w:rPr>
                              <m:t>h</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cgs</m:t>
                            </m:r>
                          </m:sub>
                        </m:sSub>
                      </m:e>
                    </m:d>
                    <m:func>
                      <m:funcPr>
                        <m:ctrlPr>
                          <w:rPr>
                            <w:rFonts w:ascii="Cambria Math" w:hAnsiTheme="majorHAnsi" w:cstheme="majorHAnsi"/>
                            <w:i/>
                          </w:rPr>
                        </m:ctrlPr>
                      </m:funcPr>
                      <m:fName>
                        <m:r>
                          <m:rPr>
                            <m:sty m:val="p"/>
                          </m:rPr>
                          <w:rPr>
                            <w:rFonts w:ascii="Cambria Math" w:hAnsiTheme="majorHAnsi" w:cstheme="majorHAnsi"/>
                          </w:rPr>
                          <m:t>cos</m:t>
                        </m:r>
                      </m:fName>
                      <m:e>
                        <m:r>
                          <w:rPr>
                            <w:rFonts w:ascii="Cambria Math" w:hAnsi="Cambria Math" w:cstheme="majorHAnsi"/>
                          </w:rPr>
                          <m:t>ϕ</m:t>
                        </m:r>
                      </m:e>
                    </m:func>
                    <m:acc>
                      <m:accPr>
                        <m:chr m:val="̈"/>
                        <m:ctrlPr>
                          <w:rPr>
                            <w:rFonts w:ascii="Cambria Math" w:hAnsi="Cambria Math" w:cs="Arial"/>
                            <w:i/>
                          </w:rPr>
                        </m:ctrlPr>
                      </m:accPr>
                      <m:e>
                        <m:r>
                          <w:rPr>
                            <w:rFonts w:ascii="Cambria Math" w:hAnsi="Cambria Math" w:cs="Arial"/>
                          </w:rPr>
                          <m:t>ψ</m:t>
                        </m:r>
                      </m:e>
                    </m:acc>
                    <m:r>
                      <w:rPr>
                        <w:rFonts w:ascii="Cambria Math" w:hAnsi="Cambria Math" w:cs="Arial"/>
                      </w:rPr>
                      <m:t>-</m:t>
                    </m:r>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m:t>
                            </m:r>
                            <m:r>
                              <w:rPr>
                                <w:rFonts w:ascii="Cambria Math" w:hAnsiTheme="majorHAnsi" w:cstheme="majorHAnsi"/>
                              </w:rPr>
                              <m:t>xs</m:t>
                            </m:r>
                          </m:sub>
                        </m:sSub>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Arial"/>
                              </w:rPr>
                              <m:t>h</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cgs</m:t>
                            </m:r>
                          </m:sub>
                        </m:sSub>
                      </m:e>
                    </m:d>
                    <m:func>
                      <m:funcPr>
                        <m:ctrlPr>
                          <w:rPr>
                            <w:rFonts w:ascii="Cambria Math" w:hAnsiTheme="majorHAnsi" w:cstheme="majorHAnsi"/>
                            <w:i/>
                          </w:rPr>
                        </m:ctrlPr>
                      </m:funcPr>
                      <m:fName>
                        <m:r>
                          <m:rPr>
                            <m:sty m:val="p"/>
                          </m:rPr>
                          <w:rPr>
                            <w:rFonts w:ascii="Cambria Math" w:hAnsiTheme="majorHAnsi" w:cstheme="majorHAnsi"/>
                          </w:rPr>
                          <m:t>sin</m:t>
                        </m:r>
                      </m:fName>
                      <m:e>
                        <m:r>
                          <w:rPr>
                            <w:rFonts w:ascii="Cambria Math" w:hAnsi="Cambria Math" w:cstheme="majorHAnsi"/>
                          </w:rPr>
                          <m:t>ϕ</m:t>
                        </m:r>
                      </m:e>
                    </m:func>
                    <m:acc>
                      <m:accPr>
                        <m:chr m:val="̇"/>
                        <m:ctrlPr>
                          <w:rPr>
                            <w:rFonts w:ascii="Cambria Math" w:hAnsi="Cambria Math" w:cs="Arial"/>
                            <w:i/>
                          </w:rPr>
                        </m:ctrlPr>
                      </m:accPr>
                      <m:e>
                        <m:r>
                          <w:rPr>
                            <w:rFonts w:ascii="Cambria Math" w:hAnsi="Cambria Math" w:cs="Arial"/>
                          </w:rPr>
                          <m:t>ψ</m:t>
                        </m:r>
                      </m:e>
                    </m:acc>
                    <m:acc>
                      <m:accPr>
                        <m:chr m:val="̇"/>
                        <m:ctrlPr>
                          <w:rPr>
                            <w:rFonts w:ascii="Cambria Math" w:hAnsi="Cambria Math" w:cs="Arial"/>
                            <w:i/>
                          </w:rPr>
                        </m:ctrlPr>
                      </m:accPr>
                      <m:e>
                        <m:r>
                          <w:rPr>
                            <w:rFonts w:ascii="Cambria Math" w:hAnsi="Cambria Math" w:cstheme="majorHAnsi"/>
                          </w:rPr>
                          <m:t>ϕ</m:t>
                        </m:r>
                      </m:e>
                    </m:acc>
                    <m:r>
                      <w:rPr>
                        <w:rFonts w:ascii="Cambria Math" w:hAnsi="Cambria Math" w:cs="Arial"/>
                      </w:rPr>
                      <m:t>-</m:t>
                    </m:r>
                    <m:d>
                      <m:dPr>
                        <m:ctrlPr>
                          <w:rPr>
                            <w:rFonts w:ascii="Cambria Math" w:hAnsi="Cambria Math" w:cs="Arial"/>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zzs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yys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Sup>
                          <m:sSubSupPr>
                            <m:ctrlPr>
                              <w:rPr>
                                <w:rFonts w:ascii="Cambria Math" w:hAnsiTheme="majorHAnsi" w:cstheme="majorHAnsi"/>
                                <w:i/>
                              </w:rPr>
                            </m:ctrlPr>
                          </m:sSubSupPr>
                          <m:e>
                            <m:r>
                              <w:rPr>
                                <w:rFonts w:ascii="Cambria Math" w:hAnsi="Cambria Math" w:cs="Arial"/>
                              </w:rPr>
                              <m:t>h</m:t>
                            </m:r>
                          </m:e>
                          <m:sub>
                            <m:r>
                              <w:rPr>
                                <w:rFonts w:ascii="Cambria Math" w:hAnsiTheme="majorHAnsi" w:cstheme="majorHAnsi"/>
                              </w:rPr>
                              <m:t>s</m:t>
                            </m:r>
                          </m:sub>
                          <m:sup>
                            <m:r>
                              <w:rPr>
                                <w:rFonts w:ascii="Cambria Math" w:hAnsiTheme="majorHAnsi" w:cstheme="majorHAnsi"/>
                              </w:rPr>
                              <m:t>2</m:t>
                            </m:r>
                          </m:sup>
                        </m:sSubSup>
                      </m:e>
                    </m:d>
                    <m:func>
                      <m:funcPr>
                        <m:ctrlPr>
                          <w:rPr>
                            <w:rFonts w:ascii="Cambria Math" w:hAnsiTheme="majorHAnsi" w:cstheme="majorHAnsi"/>
                            <w:i/>
                          </w:rPr>
                        </m:ctrlPr>
                      </m:funcPr>
                      <m:fName>
                        <m:r>
                          <m:rPr>
                            <m:sty m:val="p"/>
                          </m:rPr>
                          <w:rPr>
                            <w:rFonts w:ascii="Cambria Math" w:hAnsiTheme="majorHAnsi" w:cstheme="majorHAnsi"/>
                          </w:rPr>
                          <m:t>sin</m:t>
                        </m:r>
                      </m:fName>
                      <m:e>
                        <m:r>
                          <w:rPr>
                            <w:rFonts w:ascii="Cambria Math" w:hAnsi="Cambria Math" w:cstheme="majorHAnsi"/>
                          </w:rPr>
                          <m:t>ϕ</m:t>
                        </m:r>
                      </m:e>
                    </m:func>
                    <m:func>
                      <m:funcPr>
                        <m:ctrlPr>
                          <w:rPr>
                            <w:rFonts w:ascii="Cambria Math" w:hAnsiTheme="majorHAnsi" w:cstheme="majorHAnsi"/>
                            <w:i/>
                          </w:rPr>
                        </m:ctrlPr>
                      </m:funcPr>
                      <m:fName>
                        <m:r>
                          <m:rPr>
                            <m:sty m:val="p"/>
                          </m:rPr>
                          <w:rPr>
                            <w:rFonts w:ascii="Cambria Math" w:hAnsiTheme="majorHAnsi" w:cstheme="majorHAnsi"/>
                          </w:rPr>
                          <m:t>cos</m:t>
                        </m:r>
                      </m:fName>
                      <m:e>
                        <m:r>
                          <w:rPr>
                            <w:rFonts w:ascii="Cambria Math" w:hAnsi="Cambria Math" w:cstheme="majorHAnsi"/>
                          </w:rPr>
                          <m:t>ϕ</m:t>
                        </m:r>
                      </m:e>
                    </m:func>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ψ</m:t>
                            </m:r>
                          </m:e>
                        </m:acc>
                      </m:e>
                      <m:sup>
                        <m:r>
                          <w:rPr>
                            <w:rFonts w:ascii="Cambria Math" w:hAnsi="Cambria Math" w:cs="Arial"/>
                          </w:rPr>
                          <m:t>2</m:t>
                        </m:r>
                      </m:sup>
                    </m:sSup>
                  </m:e>
                </m:d>
                <m:r>
                  <m:rPr>
                    <m:sty m:val="bi"/>
                  </m:rPr>
                  <w:rPr>
                    <w:rFonts w:ascii="Cambria Math" w:hAnsi="Cambria Math" w:cs="Arial"/>
                  </w:rPr>
                  <m:t>i+</m:t>
                </m:r>
                <m:d>
                  <m:dPr>
                    <m:ctrlPr>
                      <w:rPr>
                        <w:rFonts w:ascii="Cambria Math" w:hAnsi="Cambria Math" w:cs="Arial"/>
                        <w:b/>
                        <w:i/>
                      </w:rPr>
                    </m:ctrlPr>
                  </m:dPr>
                  <m:e>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zxs</m:t>
                            </m:r>
                          </m:sub>
                        </m:sSub>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Arial"/>
                              </w:rPr>
                              <m:t>h</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cgs</m:t>
                            </m:r>
                          </m:sub>
                        </m:sSub>
                      </m:e>
                    </m:d>
                    <m:func>
                      <m:funcPr>
                        <m:ctrlPr>
                          <w:rPr>
                            <w:rFonts w:ascii="Cambria Math" w:hAnsiTheme="majorHAnsi" w:cstheme="majorHAnsi"/>
                            <w:i/>
                          </w:rPr>
                        </m:ctrlPr>
                      </m:funcPr>
                      <m:fName>
                        <m:r>
                          <m:rPr>
                            <m:sty m:val="p"/>
                          </m:rPr>
                          <w:rPr>
                            <w:rFonts w:ascii="Cambria Math" w:hAnsiTheme="majorHAnsi" w:cstheme="majorHAnsi"/>
                          </w:rPr>
                          <m:t>cos</m:t>
                        </m:r>
                      </m:fName>
                      <m:e>
                        <m:r>
                          <w:rPr>
                            <w:rFonts w:ascii="Cambria Math" w:hAnsi="Cambria Math" w:cstheme="majorHAnsi"/>
                          </w:rPr>
                          <m:t>ϕ</m:t>
                        </m:r>
                      </m:e>
                    </m:func>
                    <m:acc>
                      <m:accPr>
                        <m:chr m:val="̈"/>
                        <m:ctrlPr>
                          <w:rPr>
                            <w:rFonts w:ascii="Cambria Math" w:hAnsi="Cambria Math" w:cstheme="majorHAnsi"/>
                            <w:i/>
                          </w:rPr>
                        </m:ctrlPr>
                      </m:accPr>
                      <m:e>
                        <m:r>
                          <w:rPr>
                            <w:rFonts w:ascii="Cambria Math" w:hAnsi="Cambria Math" w:cstheme="majorHAnsi"/>
                          </w:rPr>
                          <m:t>ϕ</m:t>
                        </m:r>
                      </m:e>
                    </m:acc>
                    <m:r>
                      <w:rPr>
                        <w:rFonts w:ascii="Cambria Math" w:hAnsi="Cambria Math" w:cstheme="majorHAnsi"/>
                      </w:rPr>
                      <m:t>+</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yys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d>
                              <m:dPr>
                                <m:ctrlPr>
                                  <w:rPr>
                                    <w:rFonts w:ascii="Cambria Math" w:hAnsiTheme="majorHAnsi" w:cstheme="majorHAnsi"/>
                                    <w:i/>
                                  </w:rPr>
                                </m:ctrlPr>
                              </m:dPr>
                              <m:e>
                                <m:sSubSup>
                                  <m:sSubSupPr>
                                    <m:ctrlPr>
                                      <w:rPr>
                                        <w:rFonts w:ascii="Cambria Math" w:hAnsiTheme="majorHAnsi" w:cstheme="majorHAnsi"/>
                                        <w:i/>
                                      </w:rPr>
                                    </m:ctrlPr>
                                  </m:sSubSupPr>
                                  <m:e>
                                    <m:r>
                                      <w:rPr>
                                        <w:rFonts w:ascii="Cambria Math" w:hAnsi="Cambria Math" w:cs="Arial"/>
                                      </w:rPr>
                                      <m:t>h</m:t>
                                    </m:r>
                                  </m:e>
                                  <m:sub>
                                    <m:r>
                                      <w:rPr>
                                        <w:rFonts w:ascii="Cambria Math" w:hAnsiTheme="majorHAnsi" w:cstheme="majorHAnsi"/>
                                      </w:rPr>
                                      <m:t>s</m:t>
                                    </m:r>
                                  </m:sub>
                                  <m:sup>
                                    <m:r>
                                      <w:rPr>
                                        <w:rFonts w:ascii="Cambria Math" w:hAnsiTheme="majorHAnsi" w:cstheme="majorHAnsi"/>
                                      </w:rPr>
                                      <m:t>2</m:t>
                                    </m:r>
                                  </m:sup>
                                </m:sSubSup>
                                <m:r>
                                  <w:rPr>
                                    <w:rFonts w:ascii="Cambria Math" w:hAnsiTheme="majorHAnsi" w:cstheme="majorHAnsi"/>
                                  </w:rPr>
                                  <m:t>+</m:t>
                                </m:r>
                                <m:sSubSup>
                                  <m:sSubSupPr>
                                    <m:ctrlPr>
                                      <w:rPr>
                                        <w:rFonts w:ascii="Cambria Math" w:hAnsiTheme="majorHAnsi" w:cstheme="majorHAnsi"/>
                                        <w:i/>
                                      </w:rPr>
                                    </m:ctrlPr>
                                  </m:sSubSupPr>
                                  <m:e>
                                    <m:r>
                                      <w:rPr>
                                        <w:rFonts w:ascii="Cambria Math" w:hAnsiTheme="majorHAnsi" w:cstheme="majorHAnsi"/>
                                      </w:rPr>
                                      <m:t>l</m:t>
                                    </m:r>
                                  </m:e>
                                  <m:sub>
                                    <m:r>
                                      <w:rPr>
                                        <w:rFonts w:ascii="Cambria Math" w:hAnsiTheme="majorHAnsi" w:cstheme="majorHAnsi"/>
                                      </w:rPr>
                                      <m:t>cgs</m:t>
                                    </m:r>
                                  </m:sub>
                                  <m:sup>
                                    <m:r>
                                      <w:rPr>
                                        <w:rFonts w:ascii="Cambria Math" w:hAnsiTheme="majorHAnsi" w:cstheme="majorHAnsi"/>
                                      </w:rPr>
                                      <m:t>2</m:t>
                                    </m:r>
                                  </m:sup>
                                </m:sSubSup>
                              </m:e>
                            </m:d>
                          </m:e>
                        </m:d>
                        <m:func>
                          <m:funcPr>
                            <m:ctrlPr>
                              <w:rPr>
                                <w:rFonts w:ascii="Cambria Math" w:hAnsiTheme="majorHAnsi" w:cstheme="majorHAnsi"/>
                                <w:i/>
                              </w:rPr>
                            </m:ctrlPr>
                          </m:funcPr>
                          <m:fName>
                            <m:sSup>
                              <m:sSupPr>
                                <m:ctrlPr>
                                  <w:rPr>
                                    <w:rFonts w:ascii="Cambria Math" w:hAnsiTheme="majorHAnsi" w:cstheme="majorHAnsi"/>
                                  </w:rPr>
                                </m:ctrlPr>
                              </m:sSupPr>
                              <m:e>
                                <m:r>
                                  <m:rPr>
                                    <m:sty m:val="p"/>
                                  </m:rPr>
                                  <w:rPr>
                                    <w:rFonts w:ascii="Cambria Math" w:hAnsiTheme="majorHAnsi" w:cstheme="majorHAnsi"/>
                                  </w:rPr>
                                  <m:t>sin</m:t>
                                </m:r>
                              </m:e>
                              <m:sup>
                                <m:r>
                                  <m:rPr>
                                    <m:sty m:val="p"/>
                                  </m:rPr>
                                  <w:rPr>
                                    <w:rFonts w:ascii="Cambria Math" w:hAnsiTheme="majorHAnsi" w:cstheme="majorHAnsi"/>
                                  </w:rPr>
                                  <m:t>2</m:t>
                                </m:r>
                              </m:sup>
                            </m:sSup>
                          </m:fName>
                          <m:e>
                            <m:r>
                              <w:rPr>
                                <w:rFonts w:ascii="Cambria Math" w:hAnsi="Cambria Math" w:cstheme="majorHAnsi"/>
                              </w:rPr>
                              <m:t>ϕ</m:t>
                            </m:r>
                          </m:e>
                        </m:func>
                        <m:func>
                          <m:funcPr>
                            <m:ctrlPr>
                              <w:rPr>
                                <w:rFonts w:ascii="Cambria Math" w:hAnsiTheme="majorHAnsi" w:cstheme="majorHAnsi"/>
                                <w:i/>
                              </w:rPr>
                            </m:ctrlPr>
                          </m:funcPr>
                          <m:fName>
                            <m:sSup>
                              <m:sSupPr>
                                <m:ctrlPr>
                                  <w:rPr>
                                    <w:rFonts w:ascii="Cambria Math" w:hAnsiTheme="majorHAnsi" w:cstheme="majorHAnsi"/>
                                  </w:rPr>
                                </m:ctrlPr>
                              </m:sSupPr>
                              <m:e>
                                <m:r>
                                  <m:rPr>
                                    <m:sty m:val="p"/>
                                  </m:rPr>
                                  <w:rPr>
                                    <w:rFonts w:ascii="Cambria Math" w:hAnsiTheme="majorHAnsi" w:cstheme="majorHAnsi"/>
                                  </w:rPr>
                                  <m:t>+</m:t>
                                </m:r>
                                <m:d>
                                  <m:dPr>
                                    <m:ctrlPr>
                                      <w:rPr>
                                        <w:rFonts w:ascii="Cambria Math" w:hAnsiTheme="majorHAnsi" w:cstheme="majorHAns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zzs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Sup>
                                      <m:sSubSupPr>
                                        <m:ctrlPr>
                                          <w:rPr>
                                            <w:rFonts w:ascii="Cambria Math" w:hAnsiTheme="majorHAnsi" w:cstheme="majorHAnsi"/>
                                            <w:i/>
                                          </w:rPr>
                                        </m:ctrlPr>
                                      </m:sSubSupPr>
                                      <m:e>
                                        <m:r>
                                          <w:rPr>
                                            <w:rFonts w:ascii="Cambria Math" w:hAnsiTheme="majorHAnsi" w:cstheme="majorHAnsi"/>
                                          </w:rPr>
                                          <m:t>l</m:t>
                                        </m:r>
                                      </m:e>
                                      <m:sub>
                                        <m:r>
                                          <w:rPr>
                                            <w:rFonts w:ascii="Cambria Math" w:hAnsiTheme="majorHAnsi" w:cstheme="majorHAnsi"/>
                                          </w:rPr>
                                          <m:t>c</m:t>
                                        </m:r>
                                        <m:r>
                                          <w:rPr>
                                            <w:rFonts w:ascii="Cambria Math" w:hAnsiTheme="majorHAnsi" w:cstheme="majorHAnsi"/>
                                          </w:rPr>
                                          <m:t>gs</m:t>
                                        </m:r>
                                      </m:sub>
                                      <m:sup>
                                        <m:r>
                                          <w:rPr>
                                            <w:rFonts w:ascii="Cambria Math" w:hAnsiTheme="majorHAnsi" w:cstheme="majorHAnsi"/>
                                          </w:rPr>
                                          <m:t>2</m:t>
                                        </m:r>
                                      </m:sup>
                                    </m:sSubSup>
                                  </m:e>
                                </m:d>
                                <m:r>
                                  <m:rPr>
                                    <m:sty m:val="p"/>
                                  </m:rPr>
                                  <w:rPr>
                                    <w:rFonts w:ascii="Cambria Math" w:hAnsiTheme="majorHAnsi" w:cstheme="majorHAnsi"/>
                                  </w:rPr>
                                  <m:t>cos</m:t>
                                </m:r>
                              </m:e>
                              <m:sup>
                                <m:r>
                                  <m:rPr>
                                    <m:sty m:val="p"/>
                                  </m:rPr>
                                  <w:rPr>
                                    <w:rFonts w:ascii="Cambria Math" w:hAnsiTheme="majorHAnsi" w:cstheme="majorHAnsi"/>
                                  </w:rPr>
                                  <m:t>2</m:t>
                                </m:r>
                              </m:sup>
                            </m:sSup>
                          </m:fName>
                          <m:e>
                            <m:r>
                              <w:rPr>
                                <w:rFonts w:ascii="Cambria Math" w:hAnsi="Cambria Math" w:cstheme="majorHAnsi"/>
                              </w:rPr>
                              <m:t>ϕ</m:t>
                            </m:r>
                          </m:e>
                        </m:func>
                      </m:e>
                    </m:d>
                    <m:acc>
                      <m:accPr>
                        <m:chr m:val="̈"/>
                        <m:ctrlPr>
                          <w:rPr>
                            <w:rFonts w:ascii="Cambria Math" w:hAnsi="Cambria Math" w:cs="Arial"/>
                            <w:i/>
                          </w:rPr>
                        </m:ctrlPr>
                      </m:accPr>
                      <m:e>
                        <m:r>
                          <w:rPr>
                            <w:rFonts w:ascii="Cambria Math" w:hAnsi="Cambria Math" w:cs="Arial"/>
                          </w:rPr>
                          <m:t>ψ</m:t>
                        </m:r>
                      </m:e>
                    </m:acc>
                    <m:r>
                      <w:rPr>
                        <w:rFonts w:ascii="Cambria Math" w:hAnsi="Cambria Math" w:cstheme="majorHAnsi"/>
                      </w:rPr>
                      <m:t>+</m:t>
                    </m:r>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zxs</m:t>
                            </m:r>
                          </m:sub>
                        </m:sSub>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Arial"/>
                              </w:rPr>
                              <m:t>h</m:t>
                            </m:r>
                          </m:e>
                          <m:sub>
                            <m:r>
                              <w:rPr>
                                <w:rFonts w:ascii="Cambria Math" w:hAnsi="Cambria Math" w:cstheme="majorHAnsi"/>
                              </w:rPr>
                              <m:t>s</m:t>
                            </m:r>
                          </m:sub>
                        </m:sSub>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cgs</m:t>
                            </m:r>
                          </m:sub>
                        </m:sSub>
                      </m:e>
                    </m:d>
                    <m:func>
                      <m:funcPr>
                        <m:ctrlPr>
                          <w:rPr>
                            <w:rFonts w:ascii="Cambria Math" w:hAnsiTheme="majorHAnsi" w:cstheme="majorHAnsi"/>
                            <w:i/>
                          </w:rPr>
                        </m:ctrlPr>
                      </m:funcPr>
                      <m:fName>
                        <m:r>
                          <m:rPr>
                            <m:sty m:val="p"/>
                          </m:rPr>
                          <w:rPr>
                            <w:rFonts w:ascii="Cambria Math" w:hAnsiTheme="majorHAnsi" w:cstheme="majorHAnsi"/>
                          </w:rPr>
                          <m:t>sin</m:t>
                        </m:r>
                      </m:fName>
                      <m:e>
                        <m:r>
                          <w:rPr>
                            <w:rFonts w:ascii="Cambria Math" w:hAnsi="Cambria Math" w:cstheme="majorHAnsi"/>
                          </w:rPr>
                          <m:t>ϕ</m:t>
                        </m:r>
                      </m:e>
                    </m:func>
                    <m:sSup>
                      <m:sSupPr>
                        <m:ctrlPr>
                          <w:rPr>
                            <w:rFonts w:ascii="Cambria Math" w:hAnsi="Cambria Math" w:cstheme="majorHAnsi"/>
                            <w:i/>
                          </w:rPr>
                        </m:ctrlPr>
                      </m:sSupPr>
                      <m:e>
                        <m:acc>
                          <m:accPr>
                            <m:chr m:val="̇"/>
                            <m:ctrlPr>
                              <w:rPr>
                                <w:rFonts w:ascii="Cambria Math" w:hAnsi="Cambria Math" w:cstheme="majorHAnsi"/>
                                <w:i/>
                              </w:rPr>
                            </m:ctrlPr>
                          </m:accPr>
                          <m:e>
                            <m:r>
                              <w:rPr>
                                <w:rFonts w:ascii="Cambria Math" w:hAnsi="Cambria Math" w:cstheme="majorHAnsi"/>
                              </w:rPr>
                              <m:t>ϕ</m:t>
                            </m:r>
                          </m:e>
                        </m:acc>
                      </m:e>
                      <m:sup>
                        <m:r>
                          <w:rPr>
                            <w:rFonts w:ascii="Cambria Math" w:hAnsi="Cambria Math" w:cstheme="majorHAnsi"/>
                          </w:rPr>
                          <m:t>2</m:t>
                        </m:r>
                      </m:sup>
                    </m:sSup>
                    <m:r>
                      <w:rPr>
                        <w:rFonts w:ascii="Cambria Math" w:hAnsi="Cambria Math" w:cstheme="majorHAnsi"/>
                      </w:rPr>
                      <m:t>+</m:t>
                    </m:r>
                    <m:d>
                      <m:dPr>
                        <m:ctrlPr>
                          <w:rPr>
                            <w:rFonts w:ascii="Cambria Math" w:hAnsi="Cambria Math" w:cstheme="majorHAnsi"/>
                            <w:i/>
                          </w:rPr>
                        </m:ctrlPr>
                      </m:dPr>
                      <m:e>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zzs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I</m:t>
                            </m:r>
                          </m:e>
                          <m:sub>
                            <m:r>
                              <w:rPr>
                                <w:rFonts w:ascii="Cambria Math" w:hAnsiTheme="majorHAnsi" w:cstheme="majorHAnsi"/>
                              </w:rPr>
                              <m:t>yys</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Sup>
                          <m:sSubSupPr>
                            <m:ctrlPr>
                              <w:rPr>
                                <w:rFonts w:ascii="Cambria Math" w:hAnsiTheme="majorHAnsi" w:cstheme="majorHAnsi"/>
                                <w:i/>
                              </w:rPr>
                            </m:ctrlPr>
                          </m:sSubSupPr>
                          <m:e>
                            <m:r>
                              <w:rPr>
                                <w:rFonts w:ascii="Cambria Math" w:hAnsi="Cambria Math" w:cs="Arial"/>
                              </w:rPr>
                              <m:t>h</m:t>
                            </m:r>
                          </m:e>
                          <m:sub>
                            <m:r>
                              <w:rPr>
                                <w:rFonts w:ascii="Cambria Math" w:hAnsiTheme="majorHAnsi" w:cstheme="majorHAnsi"/>
                              </w:rPr>
                              <m:t>s</m:t>
                            </m:r>
                          </m:sub>
                          <m:sup>
                            <m:r>
                              <w:rPr>
                                <w:rFonts w:ascii="Cambria Math" w:hAnsiTheme="majorHAnsi" w:cstheme="majorHAnsi"/>
                              </w:rPr>
                              <m:t>2</m:t>
                            </m:r>
                          </m:sup>
                        </m:sSubSup>
                      </m:e>
                    </m:d>
                    <m:func>
                      <m:funcPr>
                        <m:ctrlPr>
                          <w:rPr>
                            <w:rFonts w:ascii="Cambria Math" w:hAnsiTheme="majorHAnsi" w:cstheme="majorHAnsi"/>
                            <w:i/>
                          </w:rPr>
                        </m:ctrlPr>
                      </m:funcPr>
                      <m:fName>
                        <m:r>
                          <m:rPr>
                            <m:sty m:val="p"/>
                          </m:rPr>
                          <w:rPr>
                            <w:rFonts w:ascii="Cambria Math" w:hAnsiTheme="majorHAnsi" w:cstheme="majorHAnsi"/>
                          </w:rPr>
                          <m:t>sin</m:t>
                        </m:r>
                      </m:fName>
                      <m:e>
                        <m:r>
                          <w:rPr>
                            <w:rFonts w:ascii="Cambria Math" w:hAnsi="Cambria Math" w:cstheme="majorHAnsi"/>
                          </w:rPr>
                          <m:t>ϕ</m:t>
                        </m:r>
                      </m:e>
                    </m:func>
                    <m:func>
                      <m:funcPr>
                        <m:ctrlPr>
                          <w:rPr>
                            <w:rFonts w:ascii="Cambria Math" w:hAnsiTheme="majorHAnsi" w:cstheme="majorHAnsi"/>
                            <w:i/>
                          </w:rPr>
                        </m:ctrlPr>
                      </m:funcPr>
                      <m:fName>
                        <m:r>
                          <m:rPr>
                            <m:sty m:val="p"/>
                          </m:rPr>
                          <w:rPr>
                            <w:rFonts w:ascii="Cambria Math" w:hAnsiTheme="majorHAnsi" w:cstheme="majorHAnsi"/>
                          </w:rPr>
                          <m:t>cos</m:t>
                        </m:r>
                      </m:fName>
                      <m:e>
                        <m:r>
                          <w:rPr>
                            <w:rFonts w:ascii="Cambria Math" w:hAnsi="Cambria Math" w:cstheme="majorHAnsi"/>
                          </w:rPr>
                          <m:t>ϕ</m:t>
                        </m:r>
                      </m:e>
                    </m:func>
                    <m:acc>
                      <m:accPr>
                        <m:chr m:val="̇"/>
                        <m:ctrlPr>
                          <w:rPr>
                            <w:rFonts w:ascii="Cambria Math" w:hAnsi="Cambria Math" w:cs="Arial"/>
                            <w:i/>
                          </w:rPr>
                        </m:ctrlPr>
                      </m:accPr>
                      <m:e>
                        <m:r>
                          <w:rPr>
                            <w:rFonts w:ascii="Cambria Math" w:hAnsi="Cambria Math" w:cs="Arial"/>
                          </w:rPr>
                          <m:t>ψ</m:t>
                        </m:r>
                      </m:e>
                    </m:acc>
                    <m:acc>
                      <m:accPr>
                        <m:chr m:val="̇"/>
                        <m:ctrlPr>
                          <w:rPr>
                            <w:rFonts w:ascii="Cambria Math" w:hAnsi="Cambria Math" w:cs="Arial"/>
                            <w:i/>
                          </w:rPr>
                        </m:ctrlPr>
                      </m:accPr>
                      <m:e>
                        <m:r>
                          <w:rPr>
                            <w:rFonts w:ascii="Cambria Math" w:hAnsi="Cambria Math" w:cstheme="majorHAnsi"/>
                          </w:rPr>
                          <m:t>ϕ</m:t>
                        </m:r>
                      </m:e>
                    </m:acc>
                  </m:e>
                </m:d>
                <m:r>
                  <m:rPr>
                    <m:sty m:val="bi"/>
                  </m:rPr>
                  <w:rPr>
                    <w:rFonts w:ascii="Cambria Math" w:hAnsi="Cambria Math" w:cs="Arial"/>
                  </w:rPr>
                  <m:t>k</m:t>
                </m:r>
              </m:oMath>
            </m:oMathPara>
            <w:r w:rsidR="002D0418">
              <w:rPr>
                <w:rFonts w:ascii="Arial" w:hAnsi="Arial" w:cs="Arial"/>
                <w:b/>
              </w:rPr>
              <w:br/>
            </w:r>
          </w:p>
        </w:tc>
        <w:tc>
          <w:tcPr>
            <w:tcW w:w="750" w:type="pct"/>
            <w:vAlign w:val="center"/>
          </w:tcPr>
          <w:p w:rsidR="001B13DB" w:rsidRDefault="001B13DB">
            <w:pPr>
              <w:pStyle w:val="ListParagraph"/>
              <w:numPr>
                <w:ilvl w:val="1"/>
                <w:numId w:val="1"/>
              </w:numPr>
              <w:spacing w:line="480" w:lineRule="auto"/>
              <w:rPr>
                <w:rFonts w:ascii="Arial" w:hAnsi="Arial" w:cs="Arial"/>
              </w:rPr>
              <w:pPrChange w:id="295" w:author="meuser" w:date="2010-06-04T21:51:00Z">
                <w:pPr>
                  <w:pStyle w:val="ListParagraph"/>
                  <w:numPr>
                    <w:ilvl w:val="1"/>
                    <w:numId w:val="10"/>
                  </w:numPr>
                  <w:spacing w:line="480" w:lineRule="auto"/>
                  <w:ind w:hanging="360"/>
                </w:pPr>
              </w:pPrChange>
            </w:pPr>
          </w:p>
        </w:tc>
      </w:tr>
    </w:tbl>
    <w:p w:rsidR="00116A1E" w:rsidRDefault="006778B9" w:rsidP="00510E3A">
      <w:pPr>
        <w:spacing w:line="480" w:lineRule="auto"/>
        <w:contextualSpacing/>
        <w:rPr>
          <w:rFonts w:ascii="Arial" w:hAnsi="Arial" w:cs="Arial"/>
        </w:rPr>
      </w:pPr>
      <w:r>
        <w:rPr>
          <w:rFonts w:ascii="Arial" w:hAnsi="Arial" w:cs="Arial"/>
        </w:rPr>
        <w:t xml:space="preserve">where the two terms represents the moments about the </w:t>
      </w:r>
      <w:r>
        <w:rPr>
          <w:rFonts w:ascii="Arial" w:hAnsi="Arial" w:cs="Arial"/>
          <w:i/>
        </w:rPr>
        <w:t xml:space="preserve">x </w:t>
      </w:r>
      <w:r>
        <w:rPr>
          <w:rFonts w:ascii="Arial" w:hAnsi="Arial" w:cs="Arial"/>
        </w:rPr>
        <w:t xml:space="preserve">and </w:t>
      </w:r>
      <w:r>
        <w:rPr>
          <w:rFonts w:ascii="Arial" w:hAnsi="Arial" w:cs="Arial"/>
          <w:i/>
        </w:rPr>
        <w:t>z-</w:t>
      </w:r>
      <w:r>
        <w:rPr>
          <w:rFonts w:ascii="Arial" w:hAnsi="Arial" w:cs="Arial"/>
        </w:rPr>
        <w:t>axes respectively.</w:t>
      </w:r>
    </w:p>
    <w:p w:rsidR="00B27D0F" w:rsidRDefault="00B27D0F" w:rsidP="00510E3A">
      <w:pPr>
        <w:spacing w:line="480" w:lineRule="auto"/>
        <w:contextualSpacing/>
        <w:rPr>
          <w:rFonts w:ascii="Arial" w:hAnsi="Arial" w:cs="Arial"/>
        </w:rPr>
      </w:pPr>
      <w:r>
        <w:rPr>
          <w:rFonts w:ascii="Arial" w:hAnsi="Arial" w:cs="Arial"/>
        </w:rPr>
        <w:lastRenderedPageBreak/>
        <w:tab/>
        <w:t>Having defiend the time derivative of the angular momentum, and recalling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B27D0F" w:rsidTr="00B00323">
        <w:tc>
          <w:tcPr>
            <w:tcW w:w="750" w:type="pct"/>
          </w:tcPr>
          <w:p w:rsidR="00B27D0F" w:rsidRDefault="00B27D0F" w:rsidP="00B00323">
            <w:pPr>
              <w:spacing w:line="480" w:lineRule="auto"/>
              <w:contextualSpacing/>
              <w:rPr>
                <w:rFonts w:ascii="Arial" w:hAnsi="Arial" w:cs="Arial"/>
              </w:rPr>
            </w:pPr>
          </w:p>
        </w:tc>
        <w:tc>
          <w:tcPr>
            <w:tcW w:w="3500" w:type="pct"/>
          </w:tcPr>
          <w:p w:rsidR="00B27D0F" w:rsidRPr="00CA7A55" w:rsidRDefault="009005B9" w:rsidP="000F42FC">
            <w:pPr>
              <w:spacing w:line="480" w:lineRule="auto"/>
              <w:contextualSpacing/>
              <w:rPr>
                <w:rFonts w:ascii="Arial" w:hAnsi="Arial" w:cs="Arial"/>
                <w:b/>
              </w:rPr>
            </w:pPr>
            <m:oMathPara>
              <m:oMath>
                <m:nary>
                  <m:naryPr>
                    <m:chr m:val="∑"/>
                    <m:limLoc m:val="undOvr"/>
                    <m:subHide m:val="on"/>
                    <m:supHide m:val="on"/>
                    <m:ctrlPr>
                      <w:rPr>
                        <w:rFonts w:ascii="Cambria Math" w:hAnsiTheme="majorHAnsi" w:cstheme="majorHAnsi"/>
                        <w:i/>
                      </w:rPr>
                    </m:ctrlPr>
                  </m:naryPr>
                  <m:sub/>
                  <m:sup/>
                  <m:e>
                    <m:r>
                      <w:rPr>
                        <w:rFonts w:ascii="Cambria Math" w:hAnsiTheme="majorHAnsi" w:cstheme="majorHAnsi"/>
                      </w:rPr>
                      <m:t>M</m:t>
                    </m:r>
                  </m:e>
                </m:nary>
                <m:r>
                  <m:rPr>
                    <m:aln/>
                  </m:rPr>
                  <w:rPr>
                    <w:rFonts w:ascii="Cambria Math" w:hAnsiTheme="majorHAnsi" w:cstheme="majorHAnsi"/>
                  </w:rPr>
                  <m:t>=</m:t>
                </m:r>
                <m:f>
                  <m:fPr>
                    <m:ctrlPr>
                      <w:rPr>
                        <w:rFonts w:ascii="Cambria Math" w:hAnsiTheme="majorHAnsi" w:cstheme="majorHAnsi"/>
                        <w:i/>
                      </w:rPr>
                    </m:ctrlPr>
                  </m:fPr>
                  <m:num>
                    <m:r>
                      <w:rPr>
                        <w:rFonts w:ascii="Cambria Math" w:hAnsi="Cambria Math" w:cstheme="majorHAnsi"/>
                      </w:rPr>
                      <m:t>∂</m:t>
                    </m:r>
                    <m:sSub>
                      <m:sSubPr>
                        <m:ctrlPr>
                          <w:rPr>
                            <w:rFonts w:ascii="Cambria Math" w:hAnsiTheme="majorHAnsi" w:cstheme="majorHAnsi"/>
                            <w:i/>
                          </w:rPr>
                        </m:ctrlPr>
                      </m:sSubPr>
                      <m:e>
                        <m:r>
                          <m:rPr>
                            <m:sty m:val="bi"/>
                          </m:rPr>
                          <w:rPr>
                            <w:rFonts w:ascii="Cambria Math" w:hAnsiTheme="majorHAnsi" w:cstheme="majorHAnsi"/>
                          </w:rPr>
                          <m:t>H</m:t>
                        </m:r>
                      </m:e>
                      <m:sub>
                        <m:r>
                          <w:rPr>
                            <w:rFonts w:ascii="Cambria Math" w:hAnsiTheme="majorHAnsi" w:cstheme="majorHAnsi"/>
                          </w:rPr>
                          <m:t>c</m:t>
                        </m:r>
                      </m:sub>
                    </m:sSub>
                  </m:num>
                  <m:den>
                    <m:r>
                      <w:rPr>
                        <w:rFonts w:ascii="Cambria Math" w:hAnsi="Cambria Math" w:cstheme="majorHAnsi"/>
                      </w:rPr>
                      <m:t>∂</m:t>
                    </m:r>
                    <m:r>
                      <w:rPr>
                        <w:rFonts w:ascii="Cambria Math" w:hAnsiTheme="majorHAnsi" w:cstheme="majorHAnsi"/>
                      </w:rPr>
                      <m:t>t</m:t>
                    </m:r>
                  </m:den>
                </m:f>
                <m: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d</m:t>
                    </m:r>
                    <m:sSub>
                      <m:sSubPr>
                        <m:ctrlPr>
                          <w:rPr>
                            <w:rFonts w:ascii="Cambria Math" w:hAnsiTheme="majorHAnsi" w:cstheme="majorHAnsi"/>
                            <w:i/>
                          </w:rPr>
                        </m:ctrlPr>
                      </m:sSubPr>
                      <m:e>
                        <m:r>
                          <m:rPr>
                            <m:sty m:val="bi"/>
                          </m:rPr>
                          <w:rPr>
                            <w:rFonts w:ascii="Cambria Math" w:hAnsiTheme="majorHAnsi" w:cstheme="majorHAnsi"/>
                          </w:rPr>
                          <m:t>H</m:t>
                        </m:r>
                      </m:e>
                      <m:sub>
                        <m:r>
                          <w:rPr>
                            <w:rFonts w:ascii="Cambria Math" w:hAnsiTheme="majorHAnsi" w:cstheme="majorHAnsi"/>
                          </w:rPr>
                          <m:t>c</m:t>
                        </m:r>
                      </m:sub>
                    </m:sSub>
                  </m:num>
                  <m:den>
                    <m:r>
                      <w:rPr>
                        <w:rFonts w:ascii="Cambria Math" w:hAnsiTheme="majorHAnsi" w:cstheme="majorHAnsi"/>
                      </w:rPr>
                      <m:t>dt</m:t>
                    </m:r>
                  </m:den>
                </m:f>
                <m:r>
                  <w:rPr>
                    <w:rFonts w:ascii="Cambria Math" w:hAnsiTheme="majorHAnsi" w:cstheme="majorHAnsi"/>
                  </w:rPr>
                  <m:t>+</m:t>
                </m:r>
                <m:sSub>
                  <m:sSubPr>
                    <m:ctrlPr>
                      <w:rPr>
                        <w:rFonts w:ascii="Cambria Math" w:hAnsi="Cambria Math" w:cstheme="majorHAnsi"/>
                        <w:b/>
                        <w:i/>
                      </w:rPr>
                    </m:ctrlPr>
                  </m:sSubPr>
                  <m:e>
                    <m:r>
                      <m:rPr>
                        <m:sty m:val="bi"/>
                      </m:rPr>
                      <w:rPr>
                        <w:rFonts w:ascii="Cambria Math" w:hAnsiTheme="majorHAnsi" w:cstheme="majorHAnsi"/>
                      </w:rPr>
                      <m:t>Ω</m:t>
                    </m:r>
                  </m:e>
                  <m:sub>
                    <m:r>
                      <m:rPr>
                        <m:sty m:val="bi"/>
                      </m:rPr>
                      <w:rPr>
                        <w:rFonts w:ascii="Cambria Math" w:hAnsi="Cambria Math" w:cstheme="majorHAnsi"/>
                      </w:rPr>
                      <m:t>c</m:t>
                    </m:r>
                  </m:sub>
                </m:sSub>
                <m:r>
                  <m:rPr>
                    <m:sty m:val="bi"/>
                  </m:rPr>
                  <w:rPr>
                    <w:rFonts w:ascii="Cambria Math" w:hAnsi="Cambria Math" w:cstheme="majorHAnsi"/>
                  </w:rPr>
                  <m:t>×</m:t>
                </m:r>
                <m:sSub>
                  <m:sSubPr>
                    <m:ctrlPr>
                      <w:rPr>
                        <w:rFonts w:ascii="Cambria Math" w:hAnsi="Cambria Math" w:cstheme="majorHAnsi"/>
                        <w:b/>
                        <w:i/>
                      </w:rPr>
                    </m:ctrlPr>
                  </m:sSubPr>
                  <m:e>
                    <m:r>
                      <m:rPr>
                        <m:sty m:val="bi"/>
                      </m:rPr>
                      <w:rPr>
                        <w:rFonts w:ascii="Cambria Math" w:hAnsi="Cambria Math" w:cstheme="majorHAnsi"/>
                      </w:rPr>
                      <m:t>H</m:t>
                    </m:r>
                  </m:e>
                  <m:sub>
                    <m:r>
                      <m:rPr>
                        <m:sty m:val="bi"/>
                      </m:rPr>
                      <w:rPr>
                        <w:rFonts w:ascii="Cambria Math" w:hAnsi="Cambria Math" w:cstheme="majorHAnsi"/>
                      </w:rPr>
                      <m:t>c</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296" w:author="meuser" w:date="2010-06-04T21:51:00Z">
                <w:pPr>
                  <w:pStyle w:val="ListParagraph"/>
                  <w:numPr>
                    <w:ilvl w:val="1"/>
                    <w:numId w:val="16"/>
                  </w:numPr>
                  <w:spacing w:line="480" w:lineRule="auto"/>
                  <w:ind w:hanging="360"/>
                </w:pPr>
              </w:pPrChange>
            </w:pPr>
          </w:p>
        </w:tc>
      </w:tr>
    </w:tbl>
    <w:p w:rsidR="00B27D0F" w:rsidRDefault="000F42FC" w:rsidP="00510E3A">
      <w:pPr>
        <w:spacing w:line="480" w:lineRule="auto"/>
        <w:contextualSpacing/>
        <w:rPr>
          <w:rFonts w:ascii="Arial" w:hAnsi="Arial" w:cs="Arial"/>
        </w:rPr>
      </w:pPr>
      <w:r>
        <w:rPr>
          <w:rFonts w:ascii="Arial" w:hAnsi="Arial" w:cs="Arial"/>
        </w:rPr>
        <w:t xml:space="preserve">the following equations of motion </w:t>
      </w:r>
      <w:r w:rsidR="003375E6">
        <w:rPr>
          <w:rFonts w:ascii="Arial" w:hAnsi="Arial" w:cs="Arial"/>
        </w:rPr>
        <w:t>can be extracted. The first equation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9"/>
        <w:gridCol w:w="6258"/>
        <w:gridCol w:w="1299"/>
      </w:tblGrid>
      <w:tr w:rsidR="000F42FC" w:rsidTr="00B00323">
        <w:tc>
          <w:tcPr>
            <w:tcW w:w="750" w:type="pct"/>
          </w:tcPr>
          <w:p w:rsidR="000F42FC" w:rsidRDefault="000F42FC" w:rsidP="00B00323">
            <w:pPr>
              <w:spacing w:line="480" w:lineRule="auto"/>
              <w:contextualSpacing/>
              <w:rPr>
                <w:rFonts w:ascii="Arial" w:hAnsi="Arial" w:cs="Arial"/>
              </w:rPr>
            </w:pPr>
          </w:p>
        </w:tc>
        <w:tc>
          <w:tcPr>
            <w:tcW w:w="3500" w:type="pct"/>
          </w:tcPr>
          <w:p w:rsidR="000F42FC" w:rsidRPr="00CA7A55" w:rsidRDefault="009005B9" w:rsidP="00B00323">
            <w:pPr>
              <w:spacing w:line="480" w:lineRule="auto"/>
              <w:contextualSpacing/>
              <w:rPr>
                <w:rFonts w:ascii="Arial" w:hAnsi="Arial" w:cs="Arial"/>
                <w:b/>
              </w:rPr>
            </w:pPr>
            <m:oMathPara>
              <m:oMath>
                <m:acc>
                  <m:accPr>
                    <m:chr m:val="̈"/>
                    <m:ctrlPr>
                      <w:rPr>
                        <w:rFonts w:ascii="Cambria Math" w:hAnsi="Cambria Math" w:cs="Arial"/>
                        <w:i/>
                      </w:rPr>
                    </m:ctrlPr>
                  </m:accPr>
                  <m:e>
                    <m:r>
                      <w:rPr>
                        <w:rFonts w:ascii="Cambria Math" w:hAnsi="Cambria Math" w:cs="Arial"/>
                      </w:rPr>
                      <m:t>φ</m:t>
                    </m:r>
                  </m:e>
                </m:acc>
                <m:r>
                  <w:rPr>
                    <w:rFonts w:ascii="Cambria Math" w:hAnsi="Cambria Math" w:cs="Arial"/>
                  </w:rPr>
                  <m:t>=</m:t>
                </m:r>
                <m:f>
                  <m:fPr>
                    <m:ctrlPr>
                      <w:rPr>
                        <w:rFonts w:ascii="Cambria Math" w:hAnsi="Cambria Math" w:cs="Arial"/>
                        <w:i/>
                      </w:rPr>
                    </m:ctrlPr>
                  </m:fPr>
                  <m:num>
                    <m:eqArr>
                      <m:eqArrPr>
                        <m:ctrlPr>
                          <w:rPr>
                            <w:rFonts w:ascii="Cambria Math" w:hAnsi="Cambria Math" w:cs="Arial"/>
                            <w:i/>
                          </w:rPr>
                        </m:ctrlPr>
                      </m:eqArrPr>
                      <m:e>
                        <m:nary>
                          <m:naryPr>
                            <m:chr m:val="∑"/>
                            <m:limLoc m:val="undOvr"/>
                            <m:subHide m:val="on"/>
                            <m:supHide m:val="on"/>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T</m:t>
                                </m:r>
                              </m:e>
                              <m:sub>
                                <m:r>
                                  <w:rPr>
                                    <w:rFonts w:ascii="Cambria Math" w:hAnsi="Cambria Math" w:cs="Arial"/>
                                  </w:rPr>
                                  <m:t>xs</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xzs</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cgs</m:t>
                                    </m:r>
                                  </m:sub>
                                </m:sSub>
                              </m:e>
                            </m:d>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φ</m:t>
                                </m:r>
                              </m:e>
                            </m:func>
                            <m:acc>
                              <m:accPr>
                                <m:chr m:val="̈"/>
                                <m:ctrlPr>
                                  <w:rPr>
                                    <w:rFonts w:ascii="Cambria Math" w:hAnsi="Cambria Math" w:cs="Arial"/>
                                    <w:i/>
                                  </w:rPr>
                                </m:ctrlPr>
                              </m:accPr>
                              <m:e>
                                <m:r>
                                  <w:rPr>
                                    <w:rFonts w:ascii="Cambria Math" w:hAnsi="Cambria Math" w:cs="Arial"/>
                                  </w:rPr>
                                  <m:t>ψ+</m:t>
                                </m:r>
                              </m:e>
                            </m:acc>
                          </m:e>
                        </m:nary>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xzs</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cgs</m:t>
                                </m:r>
                              </m:sub>
                            </m:sSub>
                          </m:e>
                        </m:d>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acc>
                          <m:accPr>
                            <m:chr m:val="̇"/>
                            <m:ctrlPr>
                              <w:rPr>
                                <w:rFonts w:ascii="Cambria Math" w:hAnsi="Cambria Math" w:cs="Arial"/>
                                <w:i/>
                              </w:rPr>
                            </m:ctrlPr>
                          </m:accPr>
                          <m:e>
                            <m:r>
                              <w:rPr>
                                <w:rFonts w:ascii="Cambria Math" w:hAnsi="Cambria Math" w:cs="Arial"/>
                              </w:rPr>
                              <m:t>φ</m:t>
                            </m:r>
                          </m:e>
                        </m:acc>
                        <m:acc>
                          <m:accPr>
                            <m:chr m:val="̇"/>
                            <m:ctrlPr>
                              <w:rPr>
                                <w:rFonts w:ascii="Cambria Math" w:hAnsi="Cambria Math" w:cs="Arial"/>
                                <w:i/>
                              </w:rPr>
                            </m:ctrlPr>
                          </m:accPr>
                          <m:e>
                            <m:r>
                              <w:rPr>
                                <w:rFonts w:ascii="Cambria Math" w:hAnsi="Cambria Math" w:cs="Arial"/>
                              </w:rPr>
                              <m:t>ψ</m:t>
                            </m:r>
                          </m:e>
                        </m:acc>
                      </m:e>
                      <m:e>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zzs</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yys</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sSubSup>
                              <m:sSubSupPr>
                                <m:ctrlPr>
                                  <w:rPr>
                                    <w:rFonts w:ascii="Cambria Math" w:hAnsi="Cambria Math" w:cs="Arial"/>
                                    <w:i/>
                                  </w:rPr>
                                </m:ctrlPr>
                              </m:sSubSupPr>
                              <m:e>
                                <m:r>
                                  <w:rPr>
                                    <w:rFonts w:ascii="Cambria Math" w:hAnsi="Cambria Math" w:cs="Arial"/>
                                  </w:rPr>
                                  <m:t>h</m:t>
                                </m:r>
                              </m:e>
                              <m:sub>
                                <m:r>
                                  <w:rPr>
                                    <w:rFonts w:ascii="Cambria Math" w:hAnsi="Cambria Math" w:cs="Arial"/>
                                  </w:rPr>
                                  <m:t>s</m:t>
                                </m:r>
                              </m:sub>
                              <m:sup>
                                <m:r>
                                  <w:rPr>
                                    <w:rFonts w:ascii="Cambria Math" w:hAnsi="Cambria Math" w:cs="Arial"/>
                                  </w:rPr>
                                  <m:t>2</m:t>
                                </m:r>
                              </m:sup>
                            </m:sSubSup>
                          </m:e>
                        </m:d>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φ</m:t>
                            </m:r>
                          </m:e>
                        </m:fun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φ</m:t>
                            </m:r>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ψ</m:t>
                                    </m:r>
                                  </m:e>
                                </m:acc>
                              </m:e>
                              <m:sup>
                                <m:r>
                                  <w:rPr>
                                    <w:rFonts w:ascii="Cambria Math" w:hAnsi="Cambria Math" w:cs="Arial"/>
                                  </w:rPr>
                                  <m:t>2</m:t>
                                </m:r>
                              </m:sup>
                            </m:sSup>
                          </m:e>
                        </m:func>
                      </m:e>
                    </m:eqArr>
                  </m:num>
                  <m:den>
                    <m:sSub>
                      <m:sSubPr>
                        <m:ctrlPr>
                          <w:rPr>
                            <w:rFonts w:ascii="Cambria Math" w:hAnsi="Cambria Math" w:cs="Arial"/>
                            <w:i/>
                          </w:rPr>
                        </m:ctrlPr>
                      </m:sSubPr>
                      <m:e>
                        <m:r>
                          <w:rPr>
                            <w:rFonts w:ascii="Cambria Math" w:hAnsi="Cambria Math" w:cs="Arial"/>
                          </w:rPr>
                          <m:t>I</m:t>
                        </m:r>
                      </m:e>
                      <m:sub>
                        <m:r>
                          <w:rPr>
                            <w:rFonts w:ascii="Cambria Math" w:hAnsi="Cambria Math" w:cs="Arial"/>
                          </w:rPr>
                          <m:t>xxs</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sSubSup>
                      <m:sSubSupPr>
                        <m:ctrlPr>
                          <w:rPr>
                            <w:rFonts w:ascii="Cambria Math" w:hAnsi="Cambria Math" w:cs="Arial"/>
                            <w:i/>
                          </w:rPr>
                        </m:ctrlPr>
                      </m:sSubSupPr>
                      <m:e>
                        <m:r>
                          <w:rPr>
                            <w:rFonts w:ascii="Cambria Math" w:hAnsi="Cambria Math" w:cs="Arial"/>
                          </w:rPr>
                          <m:t>h</m:t>
                        </m:r>
                      </m:e>
                      <m:sub>
                        <m:r>
                          <w:rPr>
                            <w:rFonts w:ascii="Cambria Math" w:hAnsi="Cambria Math" w:cs="Arial"/>
                          </w:rPr>
                          <m:t>s</m:t>
                        </m:r>
                      </m:sub>
                      <m:sup>
                        <m:r>
                          <w:rPr>
                            <w:rFonts w:ascii="Cambria Math" w:hAnsi="Cambria Math" w:cs="Arial"/>
                          </w:rPr>
                          <m:t>2</m:t>
                        </m:r>
                      </m:sup>
                    </m:sSubSup>
                  </m:den>
                </m:f>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297" w:author="meuser" w:date="2010-06-04T21:51:00Z">
                <w:pPr>
                  <w:pStyle w:val="ListParagraph"/>
                  <w:numPr>
                    <w:ilvl w:val="1"/>
                    <w:numId w:val="19"/>
                  </w:numPr>
                  <w:spacing w:line="480" w:lineRule="auto"/>
                  <w:ind w:hanging="360"/>
                </w:pPr>
              </w:pPrChange>
            </w:pPr>
          </w:p>
        </w:tc>
      </w:tr>
    </w:tbl>
    <w:p w:rsidR="000F42FC" w:rsidRDefault="000F42FC" w:rsidP="00510E3A">
      <w:pPr>
        <w:spacing w:line="480" w:lineRule="auto"/>
        <w:contextualSpacing/>
        <w:rPr>
          <w:ins w:id="298" w:author="meuser" w:date="2010-06-04T21:27:00Z"/>
          <w:rFonts w:ascii="Arial" w:hAnsi="Arial" w:cs="Arial"/>
        </w:rPr>
      </w:pPr>
      <w:ins w:id="299" w:author="meuser" w:date="2010-06-04T21:27:00Z">
        <w:r>
          <w:rPr>
            <w:rFonts w:ascii="Arial" w:hAnsi="Arial" w:cs="Arial"/>
          </w:rPr>
          <w:t>which is the roll angular acceleration and</w:t>
        </w:r>
      </w:ins>
      <w:ins w:id="300" w:author="meuser" w:date="2010-06-04T21:44:00Z">
        <w:r w:rsidR="003375E6">
          <w:rPr>
            <w:rFonts w:ascii="Arial" w:hAnsi="Arial" w:cs="Arial"/>
          </w:rPr>
          <w:t xml:space="preserve"> the second equation is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0F42FC" w:rsidTr="00B00323">
        <w:trPr>
          <w:ins w:id="301" w:author="meuser" w:date="2010-06-04T21:28:00Z"/>
        </w:trPr>
        <w:tc>
          <w:tcPr>
            <w:tcW w:w="750" w:type="pct"/>
          </w:tcPr>
          <w:p w:rsidR="000F42FC" w:rsidRDefault="000F42FC" w:rsidP="00B00323">
            <w:pPr>
              <w:spacing w:line="480" w:lineRule="auto"/>
              <w:contextualSpacing/>
              <w:rPr>
                <w:ins w:id="302" w:author="meuser" w:date="2010-06-04T21:28:00Z"/>
                <w:rFonts w:ascii="Arial" w:hAnsi="Arial" w:cs="Arial"/>
              </w:rPr>
            </w:pPr>
          </w:p>
        </w:tc>
        <w:tc>
          <w:tcPr>
            <w:tcW w:w="3500" w:type="pct"/>
          </w:tcPr>
          <w:p w:rsidR="000F42FC" w:rsidRPr="00CA7A55" w:rsidRDefault="009005B9" w:rsidP="00B00323">
            <w:pPr>
              <w:spacing w:line="480" w:lineRule="auto"/>
              <w:contextualSpacing/>
              <w:rPr>
                <w:ins w:id="303" w:author="meuser" w:date="2010-06-04T21:28:00Z"/>
                <w:rFonts w:ascii="Arial" w:hAnsi="Arial" w:cs="Arial"/>
                <w:b/>
              </w:rPr>
            </w:pPr>
            <m:oMathPara>
              <m:oMath>
                <m:acc>
                  <m:accPr>
                    <m:chr m:val="̈"/>
                    <m:ctrlPr>
                      <w:ins w:id="304" w:author="meuser" w:date="2010-06-04T21:28:00Z">
                        <w:rPr>
                          <w:rFonts w:ascii="Cambria Math" w:hAnsi="Cambria Math" w:cs="Arial"/>
                          <w:i/>
                        </w:rPr>
                      </w:ins>
                    </m:ctrlPr>
                  </m:accPr>
                  <m:e>
                    <w:ins w:id="305" w:author="meuser" w:date="2010-06-04T21:28:00Z">
                      <m:r>
                        <w:rPr>
                          <w:rFonts w:ascii="Cambria Math" w:hAnsi="Cambria Math" w:cs="Arial"/>
                        </w:rPr>
                        <m:t>ψ</m:t>
                      </m:r>
                    </w:ins>
                  </m:e>
                </m:acc>
                <w:ins w:id="306" w:author="meuser" w:date="2010-06-04T21:28:00Z">
                  <m:r>
                    <w:rPr>
                      <w:rFonts w:ascii="Cambria Math" w:hAnsi="Cambria Math" w:cs="Arial"/>
                    </w:rPr>
                    <m:t xml:space="preserve"> =</m:t>
                  </m:r>
                </w:ins>
                <m:f>
                  <m:fPr>
                    <m:ctrlPr>
                      <w:ins w:id="307" w:author="meuser" w:date="2010-06-04T21:28:00Z">
                        <w:rPr>
                          <w:rFonts w:ascii="Cambria Math" w:hAnsi="Cambria Math" w:cs="Arial"/>
                          <w:i/>
                        </w:rPr>
                      </w:ins>
                    </m:ctrlPr>
                  </m:fPr>
                  <m:num>
                    <m:eqArr>
                      <m:eqArrPr>
                        <m:ctrlPr>
                          <w:ins w:id="308" w:author="meuser" w:date="2010-06-04T21:28:00Z">
                            <w:rPr>
                              <w:rFonts w:ascii="Cambria Math" w:hAnsi="Cambria Math" w:cs="Arial"/>
                              <w:i/>
                            </w:rPr>
                          </w:ins>
                        </m:ctrlPr>
                      </m:eqArrPr>
                      <m:e>
                        <m:nary>
                          <m:naryPr>
                            <m:chr m:val="∑"/>
                            <m:limLoc m:val="undOvr"/>
                            <m:subHide m:val="on"/>
                            <m:supHide m:val="on"/>
                            <m:ctrlPr>
                              <w:ins w:id="309" w:author="meuser" w:date="2010-06-04T21:28:00Z">
                                <w:rPr>
                                  <w:rFonts w:ascii="Cambria Math" w:hAnsi="Cambria Math" w:cs="Arial"/>
                                  <w:i/>
                                </w:rPr>
                              </w:ins>
                            </m:ctrlPr>
                          </m:naryPr>
                          <m:sub/>
                          <m:sup/>
                          <m:e>
                            <m:sSub>
                              <m:sSubPr>
                                <m:ctrlPr>
                                  <w:ins w:id="310" w:author="meuser" w:date="2010-06-04T21:28:00Z">
                                    <w:rPr>
                                      <w:rFonts w:ascii="Cambria Math" w:hAnsi="Cambria Math" w:cs="Arial"/>
                                      <w:i/>
                                    </w:rPr>
                                  </w:ins>
                                </m:ctrlPr>
                              </m:sSubPr>
                              <m:e>
                                <w:ins w:id="311" w:author="meuser" w:date="2010-06-04T21:28:00Z">
                                  <m:r>
                                    <w:rPr>
                                      <w:rFonts w:ascii="Cambria Math" w:hAnsi="Cambria Math" w:cs="Arial"/>
                                    </w:rPr>
                                    <m:t>T</m:t>
                                  </m:r>
                                </w:ins>
                              </m:e>
                              <m:sub>
                                <w:ins w:id="312" w:author="meuser" w:date="2010-06-04T21:28:00Z">
                                  <m:r>
                                    <w:rPr>
                                      <w:rFonts w:ascii="Cambria Math" w:hAnsi="Cambria Math" w:cs="Arial"/>
                                    </w:rPr>
                                    <m:t>z</m:t>
                                  </m:r>
                                </w:ins>
                              </m:sub>
                            </m:sSub>
                            <w:ins w:id="313" w:author="meuser" w:date="2010-06-04T21:28:00Z">
                              <m:r>
                                <w:rPr>
                                  <w:rFonts w:ascii="Cambria Math" w:hAnsi="Cambria Math" w:cs="Arial"/>
                                </w:rPr>
                                <m:t>-</m:t>
                              </m:r>
                            </w:ins>
                            <m:d>
                              <m:dPr>
                                <m:ctrlPr>
                                  <w:ins w:id="314" w:author="meuser" w:date="2010-06-04T21:28:00Z">
                                    <w:rPr>
                                      <w:rFonts w:ascii="Cambria Math" w:hAnsi="Cambria Math" w:cs="Arial"/>
                                      <w:i/>
                                    </w:rPr>
                                  </w:ins>
                                </m:ctrlPr>
                              </m:dPr>
                              <m:e>
                                <m:sSub>
                                  <m:sSubPr>
                                    <m:ctrlPr>
                                      <w:ins w:id="315" w:author="meuser" w:date="2010-06-04T21:28:00Z">
                                        <w:rPr>
                                          <w:rFonts w:ascii="Cambria Math" w:hAnsi="Cambria Math" w:cs="Arial"/>
                                          <w:i/>
                                        </w:rPr>
                                      </w:ins>
                                    </m:ctrlPr>
                                  </m:sSubPr>
                                  <m:e>
                                    <w:ins w:id="316" w:author="meuser" w:date="2010-06-04T21:28:00Z">
                                      <m:r>
                                        <w:rPr>
                                          <w:rFonts w:ascii="Cambria Math" w:hAnsi="Cambria Math" w:cs="Arial"/>
                                        </w:rPr>
                                        <m:t>I</m:t>
                                      </m:r>
                                    </w:ins>
                                  </m:e>
                                  <m:sub>
                                    <w:ins w:id="317" w:author="meuser" w:date="2010-06-04T21:28:00Z">
                                      <m:r>
                                        <w:rPr>
                                          <w:rFonts w:ascii="Cambria Math" w:hAnsi="Cambria Math" w:cs="Arial"/>
                                        </w:rPr>
                                        <m:t>xzs</m:t>
                                      </m:r>
                                    </w:ins>
                                  </m:sub>
                                </m:sSub>
                                <w:ins w:id="318" w:author="meuser" w:date="2010-06-04T21:28:00Z">
                                  <m:r>
                                    <w:rPr>
                                      <w:rFonts w:ascii="Cambria Math" w:hAnsi="Cambria Math" w:cs="Arial"/>
                                    </w:rPr>
                                    <m:t>-</m:t>
                                  </m:r>
                                </w:ins>
                                <m:sSub>
                                  <m:sSubPr>
                                    <m:ctrlPr>
                                      <w:ins w:id="319" w:author="meuser" w:date="2010-06-04T21:28:00Z">
                                        <w:rPr>
                                          <w:rFonts w:ascii="Cambria Math" w:hAnsi="Cambria Math" w:cs="Arial"/>
                                          <w:i/>
                                        </w:rPr>
                                      </w:ins>
                                    </m:ctrlPr>
                                  </m:sSubPr>
                                  <m:e>
                                    <w:ins w:id="320" w:author="meuser" w:date="2010-06-04T21:28:00Z">
                                      <m:r>
                                        <w:rPr>
                                          <w:rFonts w:ascii="Cambria Math" w:hAnsi="Cambria Math" w:cs="Arial"/>
                                        </w:rPr>
                                        <m:t>M</m:t>
                                      </m:r>
                                    </w:ins>
                                  </m:e>
                                  <m:sub>
                                    <w:ins w:id="321" w:author="meuser" w:date="2010-06-04T21:28:00Z">
                                      <m:r>
                                        <w:rPr>
                                          <w:rFonts w:ascii="Cambria Math" w:hAnsi="Cambria Math" w:cs="Arial"/>
                                        </w:rPr>
                                        <m:t>s</m:t>
                                      </m:r>
                                    </w:ins>
                                  </m:sub>
                                </m:sSub>
                                <m:sSub>
                                  <m:sSubPr>
                                    <m:ctrlPr>
                                      <w:ins w:id="322" w:author="meuser" w:date="2010-06-04T21:28:00Z">
                                        <w:rPr>
                                          <w:rFonts w:ascii="Cambria Math" w:hAnsi="Cambria Math" w:cs="Arial"/>
                                          <w:i/>
                                        </w:rPr>
                                      </w:ins>
                                    </m:ctrlPr>
                                  </m:sSubPr>
                                  <m:e>
                                    <w:ins w:id="323" w:author="meuser" w:date="2010-06-04T21:28:00Z">
                                      <m:r>
                                        <w:rPr>
                                          <w:rFonts w:ascii="Cambria Math" w:hAnsi="Cambria Math" w:cs="Arial"/>
                                        </w:rPr>
                                        <m:t>h</m:t>
                                      </m:r>
                                    </w:ins>
                                  </m:e>
                                  <m:sub>
                                    <w:ins w:id="324" w:author="meuser" w:date="2010-06-04T21:28:00Z">
                                      <m:r>
                                        <w:rPr>
                                          <w:rFonts w:ascii="Cambria Math" w:hAnsi="Cambria Math" w:cs="Arial"/>
                                        </w:rPr>
                                        <m:t>s</m:t>
                                      </m:r>
                                    </w:ins>
                                  </m:sub>
                                </m:sSub>
                                <m:sSub>
                                  <m:sSubPr>
                                    <m:ctrlPr>
                                      <w:ins w:id="325" w:author="meuser" w:date="2010-06-04T21:28:00Z">
                                        <w:rPr>
                                          <w:rFonts w:ascii="Cambria Math" w:hAnsi="Cambria Math" w:cs="Arial"/>
                                          <w:i/>
                                        </w:rPr>
                                      </w:ins>
                                    </m:ctrlPr>
                                  </m:sSubPr>
                                  <m:e>
                                    <w:ins w:id="326" w:author="meuser" w:date="2010-06-04T21:28:00Z">
                                      <m:r>
                                        <w:rPr>
                                          <w:rFonts w:ascii="Cambria Math" w:hAnsi="Cambria Math" w:cs="Arial"/>
                                        </w:rPr>
                                        <m:t>l</m:t>
                                      </m:r>
                                    </w:ins>
                                  </m:e>
                                  <m:sub>
                                    <w:ins w:id="327" w:author="meuser" w:date="2010-06-04T21:28:00Z">
                                      <m:r>
                                        <w:rPr>
                                          <w:rFonts w:ascii="Cambria Math" w:hAnsi="Cambria Math" w:cs="Arial"/>
                                        </w:rPr>
                                        <m:t>cgs</m:t>
                                      </m:r>
                                    </w:ins>
                                  </m:sub>
                                </m:sSub>
                              </m:e>
                            </m:d>
                            <m:func>
                              <m:funcPr>
                                <m:ctrlPr>
                                  <w:ins w:id="328" w:author="meuser" w:date="2010-06-04T21:28:00Z">
                                    <w:rPr>
                                      <w:rFonts w:ascii="Cambria Math" w:hAnsi="Cambria Math" w:cs="Arial"/>
                                      <w:i/>
                                    </w:rPr>
                                  </w:ins>
                                </m:ctrlPr>
                              </m:funcPr>
                              <m:fName>
                                <w:ins w:id="329" w:author="meuser" w:date="2010-06-04T21:28:00Z">
                                  <m:r>
                                    <m:rPr>
                                      <m:sty m:val="p"/>
                                    </m:rPr>
                                    <w:rPr>
                                      <w:rFonts w:ascii="Cambria Math" w:hAnsi="Cambria Math" w:cs="Arial"/>
                                    </w:rPr>
                                    <m:t>cos</m:t>
                                  </m:r>
                                </w:ins>
                              </m:fName>
                              <m:e>
                                <w:ins w:id="330" w:author="meuser" w:date="2010-06-04T21:28:00Z">
                                  <m:r>
                                    <w:rPr>
                                      <w:rFonts w:ascii="Cambria Math" w:hAnsi="Cambria Math" w:cs="Arial"/>
                                    </w:rPr>
                                    <m:t>φ</m:t>
                                  </m:r>
                                </w:ins>
                              </m:e>
                            </m:func>
                            <m:acc>
                              <m:accPr>
                                <m:chr m:val="̈"/>
                                <m:ctrlPr>
                                  <w:ins w:id="331" w:author="meuser" w:date="2010-06-04T21:28:00Z">
                                    <w:rPr>
                                      <w:rFonts w:ascii="Cambria Math" w:hAnsi="Cambria Math" w:cs="Arial"/>
                                      <w:i/>
                                    </w:rPr>
                                  </w:ins>
                                </m:ctrlPr>
                              </m:accPr>
                              <m:e>
                                <w:ins w:id="332" w:author="meuser" w:date="2010-06-04T21:28:00Z">
                                  <m:r>
                                    <w:rPr>
                                      <w:rFonts w:ascii="Cambria Math" w:hAnsi="Cambria Math" w:cs="Arial"/>
                                    </w:rPr>
                                    <m:t>φ-</m:t>
                                  </m:r>
                                </w:ins>
                              </m:e>
                            </m:acc>
                          </m:e>
                        </m:nary>
                        <m:d>
                          <m:dPr>
                            <m:ctrlPr>
                              <w:ins w:id="333" w:author="meuser" w:date="2010-06-04T21:28:00Z">
                                <w:rPr>
                                  <w:rFonts w:ascii="Cambria Math" w:hAnsi="Cambria Math" w:cs="Arial"/>
                                  <w:i/>
                                </w:rPr>
                              </w:ins>
                            </m:ctrlPr>
                          </m:dPr>
                          <m:e>
                            <m:sSub>
                              <m:sSubPr>
                                <m:ctrlPr>
                                  <w:ins w:id="334" w:author="meuser" w:date="2010-06-04T21:28:00Z">
                                    <w:rPr>
                                      <w:rFonts w:ascii="Cambria Math" w:hAnsi="Cambria Math" w:cs="Arial"/>
                                      <w:i/>
                                    </w:rPr>
                                  </w:ins>
                                </m:ctrlPr>
                              </m:sSubPr>
                              <m:e>
                                <w:ins w:id="335" w:author="meuser" w:date="2010-06-04T21:28:00Z">
                                  <m:r>
                                    <w:rPr>
                                      <w:rFonts w:ascii="Cambria Math" w:hAnsi="Cambria Math" w:cs="Arial"/>
                                    </w:rPr>
                                    <m:t>I</m:t>
                                  </m:r>
                                </w:ins>
                              </m:e>
                              <m:sub>
                                <w:ins w:id="336" w:author="meuser" w:date="2010-06-04T21:28:00Z">
                                  <m:r>
                                    <w:rPr>
                                      <w:rFonts w:ascii="Cambria Math" w:hAnsi="Cambria Math" w:cs="Arial"/>
                                    </w:rPr>
                                    <m:t>xzs</m:t>
                                  </m:r>
                                </w:ins>
                              </m:sub>
                            </m:sSub>
                            <w:ins w:id="337" w:author="meuser" w:date="2010-06-04T21:28:00Z">
                              <m:r>
                                <w:rPr>
                                  <w:rFonts w:ascii="Cambria Math" w:hAnsi="Cambria Math" w:cs="Arial"/>
                                </w:rPr>
                                <m:t>-</m:t>
                              </m:r>
                            </w:ins>
                            <m:sSub>
                              <m:sSubPr>
                                <m:ctrlPr>
                                  <w:ins w:id="338" w:author="meuser" w:date="2010-06-04T21:28:00Z">
                                    <w:rPr>
                                      <w:rFonts w:ascii="Cambria Math" w:hAnsi="Cambria Math" w:cs="Arial"/>
                                      <w:i/>
                                    </w:rPr>
                                  </w:ins>
                                </m:ctrlPr>
                              </m:sSubPr>
                              <m:e>
                                <w:ins w:id="339" w:author="meuser" w:date="2010-06-04T21:28:00Z">
                                  <m:r>
                                    <w:rPr>
                                      <w:rFonts w:ascii="Cambria Math" w:hAnsi="Cambria Math" w:cs="Arial"/>
                                    </w:rPr>
                                    <m:t>M</m:t>
                                  </m:r>
                                </w:ins>
                              </m:e>
                              <m:sub>
                                <w:ins w:id="340" w:author="meuser" w:date="2010-06-04T21:28:00Z">
                                  <m:r>
                                    <w:rPr>
                                      <w:rFonts w:ascii="Cambria Math" w:hAnsi="Cambria Math" w:cs="Arial"/>
                                    </w:rPr>
                                    <m:t>s</m:t>
                                  </m:r>
                                </w:ins>
                              </m:sub>
                            </m:sSub>
                            <m:sSub>
                              <m:sSubPr>
                                <m:ctrlPr>
                                  <w:ins w:id="341" w:author="meuser" w:date="2010-06-04T21:28:00Z">
                                    <w:rPr>
                                      <w:rFonts w:ascii="Cambria Math" w:hAnsi="Cambria Math" w:cs="Arial"/>
                                      <w:i/>
                                    </w:rPr>
                                  </w:ins>
                                </m:ctrlPr>
                              </m:sSubPr>
                              <m:e>
                                <w:ins w:id="342" w:author="meuser" w:date="2010-06-04T21:28:00Z">
                                  <m:r>
                                    <w:rPr>
                                      <w:rFonts w:ascii="Cambria Math" w:hAnsi="Cambria Math" w:cs="Arial"/>
                                    </w:rPr>
                                    <m:t>h</m:t>
                                  </m:r>
                                </w:ins>
                              </m:e>
                              <m:sub>
                                <w:ins w:id="343" w:author="meuser" w:date="2010-06-04T21:28:00Z">
                                  <m:r>
                                    <w:rPr>
                                      <w:rFonts w:ascii="Cambria Math" w:hAnsi="Cambria Math" w:cs="Arial"/>
                                    </w:rPr>
                                    <m:t>s</m:t>
                                  </m:r>
                                </w:ins>
                              </m:sub>
                            </m:sSub>
                            <m:sSub>
                              <m:sSubPr>
                                <m:ctrlPr>
                                  <w:ins w:id="344" w:author="meuser" w:date="2010-06-04T21:28:00Z">
                                    <w:rPr>
                                      <w:rFonts w:ascii="Cambria Math" w:hAnsi="Cambria Math" w:cs="Arial"/>
                                      <w:i/>
                                    </w:rPr>
                                  </w:ins>
                                </m:ctrlPr>
                              </m:sSubPr>
                              <m:e>
                                <w:ins w:id="345" w:author="meuser" w:date="2010-06-04T21:28:00Z">
                                  <m:r>
                                    <w:rPr>
                                      <w:rFonts w:ascii="Cambria Math" w:hAnsi="Cambria Math" w:cs="Arial"/>
                                    </w:rPr>
                                    <m:t>l</m:t>
                                  </m:r>
                                </w:ins>
                              </m:e>
                              <m:sub>
                                <w:ins w:id="346" w:author="meuser" w:date="2010-06-04T21:28:00Z">
                                  <m:r>
                                    <w:rPr>
                                      <w:rFonts w:ascii="Cambria Math" w:hAnsi="Cambria Math" w:cs="Arial"/>
                                    </w:rPr>
                                    <m:t>cgs</m:t>
                                  </m:r>
                                </w:ins>
                              </m:sub>
                            </m:sSub>
                          </m:e>
                        </m:d>
                        <m:func>
                          <m:funcPr>
                            <m:ctrlPr>
                              <w:ins w:id="347" w:author="meuser" w:date="2010-06-04T21:28:00Z">
                                <w:rPr>
                                  <w:rFonts w:ascii="Cambria Math" w:hAnsi="Cambria Math" w:cs="Arial"/>
                                  <w:i/>
                                </w:rPr>
                              </w:ins>
                            </m:ctrlPr>
                          </m:funcPr>
                          <m:fName>
                            <w:ins w:id="348" w:author="meuser" w:date="2010-06-04T21:28:00Z">
                              <m:r>
                                <m:rPr>
                                  <m:sty m:val="p"/>
                                </m:rPr>
                                <w:rPr>
                                  <w:rFonts w:ascii="Cambria Math" w:hAnsi="Cambria Math" w:cs="Arial"/>
                                </w:rPr>
                                <m:t>sin</m:t>
                              </m:r>
                            </w:ins>
                          </m:fName>
                          <m:e>
                            <w:ins w:id="349" w:author="meuser" w:date="2010-06-04T21:28:00Z">
                              <m:r>
                                <w:rPr>
                                  <w:rFonts w:ascii="Cambria Math" w:hAnsi="Cambria Math" w:cs="Arial"/>
                                </w:rPr>
                                <m:t>φ</m:t>
                              </m:r>
                            </w:ins>
                          </m:e>
                        </m:func>
                        <m:sSup>
                          <m:sSupPr>
                            <m:ctrlPr>
                              <w:ins w:id="350" w:author="meuser" w:date="2010-06-04T21:28:00Z">
                                <w:rPr>
                                  <w:rFonts w:ascii="Cambria Math" w:hAnsi="Cambria Math" w:cs="Arial"/>
                                  <w:i/>
                                </w:rPr>
                              </w:ins>
                            </m:ctrlPr>
                          </m:sSupPr>
                          <m:e>
                            <m:acc>
                              <m:accPr>
                                <m:chr m:val="̇"/>
                                <m:ctrlPr>
                                  <w:ins w:id="351" w:author="meuser" w:date="2010-06-04T21:28:00Z">
                                    <w:rPr>
                                      <w:rFonts w:ascii="Cambria Math" w:hAnsi="Cambria Math" w:cs="Arial"/>
                                      <w:i/>
                                    </w:rPr>
                                  </w:ins>
                                </m:ctrlPr>
                              </m:accPr>
                              <m:e>
                                <w:ins w:id="352" w:author="meuser" w:date="2010-06-04T21:28:00Z">
                                  <m:r>
                                    <w:rPr>
                                      <w:rFonts w:ascii="Cambria Math" w:hAnsi="Cambria Math" w:cs="Arial"/>
                                    </w:rPr>
                                    <m:t>φ</m:t>
                                  </m:r>
                                </w:ins>
                              </m:e>
                            </m:acc>
                          </m:e>
                          <m:sup>
                            <w:ins w:id="353" w:author="meuser" w:date="2010-06-04T21:28:00Z">
                              <m:r>
                                <w:rPr>
                                  <w:rFonts w:ascii="Cambria Math" w:hAnsi="Cambria Math" w:cs="Arial"/>
                                </w:rPr>
                                <m:t>2</m:t>
                              </m:r>
                            </w:ins>
                          </m:sup>
                        </m:sSup>
                      </m:e>
                      <m:e>
                        <w:ins w:id="354" w:author="meuser" w:date="2010-06-04T21:28:00Z">
                          <m:r>
                            <w:rPr>
                              <w:rFonts w:ascii="Cambria Math" w:hAnsi="Cambria Math" w:cs="Arial"/>
                            </w:rPr>
                            <m:t>+</m:t>
                          </m:r>
                        </w:ins>
                        <m:d>
                          <m:dPr>
                            <m:ctrlPr>
                              <w:ins w:id="355" w:author="meuser" w:date="2010-06-04T21:28:00Z">
                                <w:rPr>
                                  <w:rFonts w:ascii="Cambria Math" w:hAnsi="Cambria Math" w:cs="Arial"/>
                                  <w:i/>
                                </w:rPr>
                              </w:ins>
                            </m:ctrlPr>
                          </m:dPr>
                          <m:e>
                            <m:sSub>
                              <m:sSubPr>
                                <m:ctrlPr>
                                  <w:ins w:id="356" w:author="meuser" w:date="2010-06-04T21:28:00Z">
                                    <w:rPr>
                                      <w:rFonts w:ascii="Cambria Math" w:hAnsi="Cambria Math" w:cs="Arial"/>
                                      <w:i/>
                                    </w:rPr>
                                  </w:ins>
                                </m:ctrlPr>
                              </m:sSubPr>
                              <m:e>
                                <w:ins w:id="357" w:author="meuser" w:date="2010-06-04T21:28:00Z">
                                  <m:r>
                                    <w:rPr>
                                      <w:rFonts w:ascii="Cambria Math" w:hAnsi="Cambria Math" w:cs="Arial"/>
                                    </w:rPr>
                                    <m:t>I</m:t>
                                  </m:r>
                                </w:ins>
                              </m:e>
                              <m:sub>
                                <w:ins w:id="358" w:author="meuser" w:date="2010-06-04T21:28:00Z">
                                  <m:r>
                                    <w:rPr>
                                      <w:rFonts w:ascii="Cambria Math" w:hAnsi="Cambria Math" w:cs="Arial"/>
                                    </w:rPr>
                                    <m:t>zzs</m:t>
                                  </m:r>
                                </w:ins>
                              </m:sub>
                            </m:sSub>
                            <w:ins w:id="359" w:author="meuser" w:date="2010-06-04T21:28:00Z">
                              <m:r>
                                <w:rPr>
                                  <w:rFonts w:ascii="Cambria Math" w:hAnsi="Cambria Math" w:cs="Arial"/>
                                </w:rPr>
                                <m:t>-</m:t>
                              </m:r>
                            </w:ins>
                            <m:sSub>
                              <m:sSubPr>
                                <m:ctrlPr>
                                  <w:ins w:id="360" w:author="meuser" w:date="2010-06-04T21:28:00Z">
                                    <w:rPr>
                                      <w:rFonts w:ascii="Cambria Math" w:hAnsi="Cambria Math" w:cs="Arial"/>
                                      <w:i/>
                                    </w:rPr>
                                  </w:ins>
                                </m:ctrlPr>
                              </m:sSubPr>
                              <m:e>
                                <w:ins w:id="361" w:author="meuser" w:date="2010-06-04T21:28:00Z">
                                  <m:r>
                                    <w:rPr>
                                      <w:rFonts w:ascii="Cambria Math" w:hAnsi="Cambria Math" w:cs="Arial"/>
                                    </w:rPr>
                                    <m:t>I</m:t>
                                  </m:r>
                                </w:ins>
                              </m:e>
                              <m:sub>
                                <w:ins w:id="362" w:author="meuser" w:date="2010-06-04T21:28:00Z">
                                  <m:r>
                                    <w:rPr>
                                      <w:rFonts w:ascii="Cambria Math" w:hAnsi="Cambria Math" w:cs="Arial"/>
                                    </w:rPr>
                                    <m:t>yys</m:t>
                                  </m:r>
                                </w:ins>
                              </m:sub>
                            </m:sSub>
                            <w:ins w:id="363" w:author="meuser" w:date="2010-06-04T21:28:00Z">
                              <m:r>
                                <w:rPr>
                                  <w:rFonts w:ascii="Cambria Math" w:hAnsi="Cambria Math" w:cs="Arial"/>
                                </w:rPr>
                                <m:t>-</m:t>
                              </m:r>
                            </w:ins>
                            <m:sSub>
                              <m:sSubPr>
                                <m:ctrlPr>
                                  <w:ins w:id="364" w:author="meuser" w:date="2010-06-04T21:28:00Z">
                                    <w:rPr>
                                      <w:rFonts w:ascii="Cambria Math" w:hAnsi="Cambria Math" w:cs="Arial"/>
                                      <w:i/>
                                    </w:rPr>
                                  </w:ins>
                                </m:ctrlPr>
                              </m:sSubPr>
                              <m:e>
                                <w:ins w:id="365" w:author="meuser" w:date="2010-06-04T21:28:00Z">
                                  <m:r>
                                    <w:rPr>
                                      <w:rFonts w:ascii="Cambria Math" w:hAnsi="Cambria Math" w:cs="Arial"/>
                                    </w:rPr>
                                    <m:t>M</m:t>
                                  </m:r>
                                </w:ins>
                              </m:e>
                              <m:sub>
                                <w:ins w:id="366" w:author="meuser" w:date="2010-06-04T21:28:00Z">
                                  <m:r>
                                    <w:rPr>
                                      <w:rFonts w:ascii="Cambria Math" w:hAnsi="Cambria Math" w:cs="Arial"/>
                                    </w:rPr>
                                    <m:t>s</m:t>
                                  </m:r>
                                </w:ins>
                              </m:sub>
                            </m:sSub>
                            <m:sSubSup>
                              <m:sSubSupPr>
                                <m:ctrlPr>
                                  <w:ins w:id="367" w:author="meuser" w:date="2010-06-04T21:28:00Z">
                                    <w:rPr>
                                      <w:rFonts w:ascii="Cambria Math" w:hAnsi="Cambria Math" w:cs="Arial"/>
                                      <w:i/>
                                    </w:rPr>
                                  </w:ins>
                                </m:ctrlPr>
                              </m:sSubSupPr>
                              <m:e>
                                <w:ins w:id="368" w:author="meuser" w:date="2010-06-04T21:28:00Z">
                                  <m:r>
                                    <w:rPr>
                                      <w:rFonts w:ascii="Cambria Math" w:hAnsi="Cambria Math" w:cs="Arial"/>
                                    </w:rPr>
                                    <m:t>h</m:t>
                                  </m:r>
                                </w:ins>
                              </m:e>
                              <m:sub>
                                <w:ins w:id="369" w:author="meuser" w:date="2010-06-04T21:28:00Z">
                                  <m:r>
                                    <w:rPr>
                                      <w:rFonts w:ascii="Cambria Math" w:hAnsi="Cambria Math" w:cs="Arial"/>
                                    </w:rPr>
                                    <m:t>s</m:t>
                                  </m:r>
                                </w:ins>
                              </m:sub>
                              <m:sup>
                                <w:ins w:id="370" w:author="meuser" w:date="2010-06-04T21:28:00Z">
                                  <m:r>
                                    <w:rPr>
                                      <w:rFonts w:ascii="Cambria Math" w:hAnsi="Cambria Math" w:cs="Arial"/>
                                    </w:rPr>
                                    <m:t>2</m:t>
                                  </m:r>
                                </w:ins>
                              </m:sup>
                            </m:sSubSup>
                          </m:e>
                        </m:d>
                        <m:func>
                          <m:funcPr>
                            <m:ctrlPr>
                              <w:ins w:id="371" w:author="meuser" w:date="2010-06-04T21:28:00Z">
                                <w:rPr>
                                  <w:rFonts w:ascii="Cambria Math" w:hAnsi="Cambria Math" w:cs="Arial"/>
                                  <w:i/>
                                </w:rPr>
                              </w:ins>
                            </m:ctrlPr>
                          </m:funcPr>
                          <m:fName>
                            <w:ins w:id="372" w:author="meuser" w:date="2010-06-04T21:28:00Z">
                              <m:r>
                                <m:rPr>
                                  <m:sty m:val="p"/>
                                </m:rPr>
                                <w:rPr>
                                  <w:rFonts w:ascii="Cambria Math" w:hAnsi="Cambria Math" w:cs="Arial"/>
                                </w:rPr>
                                <m:t>sin</m:t>
                              </m:r>
                            </w:ins>
                          </m:fName>
                          <m:e>
                            <w:ins w:id="373" w:author="meuser" w:date="2010-06-04T21:28:00Z">
                              <m:r>
                                <w:rPr>
                                  <w:rFonts w:ascii="Cambria Math" w:hAnsi="Cambria Math" w:cs="Arial"/>
                                </w:rPr>
                                <m:t>φ</m:t>
                              </m:r>
                            </w:ins>
                          </m:e>
                        </m:func>
                        <m:func>
                          <m:funcPr>
                            <m:ctrlPr>
                              <w:ins w:id="374" w:author="meuser" w:date="2010-06-04T21:28:00Z">
                                <w:rPr>
                                  <w:rFonts w:ascii="Cambria Math" w:hAnsi="Cambria Math" w:cs="Arial"/>
                                  <w:i/>
                                </w:rPr>
                              </w:ins>
                            </m:ctrlPr>
                          </m:funcPr>
                          <m:fName>
                            <w:ins w:id="375" w:author="meuser" w:date="2010-06-04T21:28:00Z">
                              <m:r>
                                <m:rPr>
                                  <m:sty m:val="p"/>
                                </m:rPr>
                                <w:rPr>
                                  <w:rFonts w:ascii="Cambria Math" w:hAnsi="Cambria Math" w:cs="Arial"/>
                                </w:rPr>
                                <m:t>cos</m:t>
                              </m:r>
                            </w:ins>
                          </m:fName>
                          <m:e>
                            <w:ins w:id="376" w:author="meuser" w:date="2010-06-04T21:28:00Z">
                              <m:r>
                                <w:rPr>
                                  <w:rFonts w:ascii="Cambria Math" w:hAnsi="Cambria Math" w:cs="Arial"/>
                                </w:rPr>
                                <m:t>φ</m:t>
                              </m:r>
                            </w:ins>
                            <m:sSup>
                              <m:sSupPr>
                                <m:ctrlPr>
                                  <w:ins w:id="377" w:author="meuser" w:date="2010-06-04T21:28:00Z">
                                    <w:rPr>
                                      <w:rFonts w:ascii="Cambria Math" w:hAnsi="Cambria Math" w:cs="Arial"/>
                                      <w:i/>
                                    </w:rPr>
                                  </w:ins>
                                </m:ctrlPr>
                              </m:sSupPr>
                              <m:e>
                                <m:acc>
                                  <m:accPr>
                                    <m:chr m:val="̇"/>
                                    <m:ctrlPr>
                                      <w:ins w:id="378" w:author="meuser" w:date="2010-06-04T21:28:00Z">
                                        <w:rPr>
                                          <w:rFonts w:ascii="Cambria Math" w:hAnsi="Cambria Math" w:cs="Arial"/>
                                          <w:i/>
                                        </w:rPr>
                                      </w:ins>
                                    </m:ctrlPr>
                                  </m:accPr>
                                  <m:e>
                                    <w:ins w:id="379" w:author="meuser" w:date="2010-06-04T21:28:00Z">
                                      <m:r>
                                        <w:rPr>
                                          <w:rFonts w:ascii="Cambria Math" w:hAnsi="Cambria Math" w:cs="Arial"/>
                                        </w:rPr>
                                        <m:t>ψ</m:t>
                                      </m:r>
                                    </w:ins>
                                  </m:e>
                                </m:acc>
                              </m:e>
                              <m:sup>
                                <w:ins w:id="380" w:author="meuser" w:date="2010-06-04T21:28:00Z">
                                  <m:r>
                                    <w:rPr>
                                      <w:rFonts w:ascii="Cambria Math" w:hAnsi="Cambria Math" w:cs="Arial"/>
                                    </w:rPr>
                                    <m:t>2</m:t>
                                  </m:r>
                                </w:ins>
                              </m:sup>
                            </m:sSup>
                          </m:e>
                        </m:func>
                        <m:ctrlPr>
                          <w:ins w:id="381" w:author="meuser" w:date="2010-06-04T21:28:00Z">
                            <w:rPr>
                              <w:rFonts w:ascii="Cambria Math" w:eastAsia="Cambria Math" w:hAnsi="Cambria Math" w:cs="Cambria Math"/>
                              <w:i/>
                            </w:rPr>
                          </w:ins>
                        </m:ctrlPr>
                      </m:e>
                      <m:e>
                        <w:ins w:id="382" w:author="meuser" w:date="2010-06-04T21:28:00Z">
                          <m:r>
                            <w:rPr>
                              <w:rFonts w:ascii="Cambria Math" w:hAnsi="Cambria Math" w:cs="Arial"/>
                            </w:rPr>
                            <m:t>-</m:t>
                          </m:r>
                        </w:ins>
                        <m:sSub>
                          <m:sSubPr>
                            <m:ctrlPr>
                              <w:ins w:id="383" w:author="meuser" w:date="2010-06-04T21:28:00Z">
                                <w:rPr>
                                  <w:rFonts w:ascii="Cambria Math" w:hAnsi="Cambria Math" w:cs="Arial"/>
                                  <w:i/>
                                </w:rPr>
                              </w:ins>
                            </m:ctrlPr>
                          </m:sSubPr>
                          <m:e>
                            <w:ins w:id="384" w:author="meuser" w:date="2010-06-04T21:28:00Z">
                              <m:r>
                                <w:rPr>
                                  <w:rFonts w:ascii="Cambria Math" w:hAnsi="Cambria Math" w:cs="Arial"/>
                                </w:rPr>
                                <m:t>M</m:t>
                              </m:r>
                            </w:ins>
                          </m:e>
                          <m:sub>
                            <w:ins w:id="385" w:author="meuser" w:date="2010-06-04T21:28:00Z">
                              <m:r>
                                <w:rPr>
                                  <w:rFonts w:ascii="Cambria Math" w:hAnsi="Cambria Math" w:cs="Arial"/>
                                </w:rPr>
                                <m:t>s</m:t>
                              </m:r>
                            </w:ins>
                          </m:sub>
                        </m:sSub>
                        <m:sSub>
                          <m:sSubPr>
                            <m:ctrlPr>
                              <w:ins w:id="386" w:author="meuser" w:date="2010-06-04T21:28:00Z">
                                <w:rPr>
                                  <w:rFonts w:ascii="Cambria Math" w:hAnsi="Cambria Math" w:cs="Arial"/>
                                  <w:i/>
                                </w:rPr>
                              </w:ins>
                            </m:ctrlPr>
                          </m:sSubPr>
                          <m:e>
                            <w:ins w:id="387" w:author="meuser" w:date="2010-06-04T21:28:00Z">
                              <m:r>
                                <w:rPr>
                                  <w:rFonts w:ascii="Cambria Math" w:hAnsi="Cambria Math" w:cs="Arial"/>
                                </w:rPr>
                                <m:t>h</m:t>
                              </m:r>
                            </w:ins>
                          </m:e>
                          <m:sub>
                            <w:ins w:id="388" w:author="meuser" w:date="2010-06-04T21:28:00Z">
                              <m:r>
                                <w:rPr>
                                  <w:rFonts w:ascii="Cambria Math" w:hAnsi="Cambria Math" w:cs="Arial"/>
                                </w:rPr>
                                <m:t>s</m:t>
                              </m:r>
                            </w:ins>
                          </m:sub>
                        </m:sSub>
                        <m:sSub>
                          <m:sSubPr>
                            <m:ctrlPr>
                              <w:ins w:id="389" w:author="meuser" w:date="2010-06-04T21:28:00Z">
                                <w:rPr>
                                  <w:rFonts w:ascii="Cambria Math" w:hAnsi="Cambria Math" w:cs="Arial"/>
                                  <w:i/>
                                </w:rPr>
                              </w:ins>
                            </m:ctrlPr>
                          </m:sSubPr>
                          <m:e>
                            <w:ins w:id="390" w:author="meuser" w:date="2010-06-04T21:28:00Z">
                              <m:r>
                                <w:rPr>
                                  <w:rFonts w:ascii="Cambria Math" w:hAnsi="Cambria Math" w:cs="Arial"/>
                                </w:rPr>
                                <m:t>a</m:t>
                              </m:r>
                            </w:ins>
                          </m:e>
                          <m:sub>
                            <w:ins w:id="391" w:author="meuser" w:date="2010-06-04T21:28:00Z">
                              <m:r>
                                <w:rPr>
                                  <w:rFonts w:ascii="Cambria Math" w:hAnsi="Cambria Math" w:cs="Arial"/>
                                </w:rPr>
                                <m:t>x</m:t>
                              </m:r>
                            </w:ins>
                          </m:sub>
                        </m:sSub>
                        <m:func>
                          <m:funcPr>
                            <m:ctrlPr>
                              <w:ins w:id="392" w:author="meuser" w:date="2010-06-04T21:28:00Z">
                                <w:rPr>
                                  <w:rFonts w:ascii="Cambria Math" w:hAnsi="Cambria Math" w:cs="Arial"/>
                                  <w:i/>
                                </w:rPr>
                              </w:ins>
                            </m:ctrlPr>
                          </m:funcPr>
                          <m:fName>
                            <w:ins w:id="393" w:author="meuser" w:date="2010-06-04T21:28:00Z">
                              <m:r>
                                <m:rPr>
                                  <m:sty m:val="p"/>
                                </m:rPr>
                                <w:rPr>
                                  <w:rFonts w:ascii="Cambria Math" w:hAnsi="Cambria Math" w:cs="Arial"/>
                                </w:rPr>
                                <m:t>sin</m:t>
                              </m:r>
                            </w:ins>
                          </m:fName>
                          <m:e>
                            <w:ins w:id="394" w:author="meuser" w:date="2010-06-04T21:28:00Z">
                              <m:r>
                                <w:rPr>
                                  <w:rFonts w:ascii="Cambria Math" w:hAnsi="Cambria Math" w:cs="Arial"/>
                                </w:rPr>
                                <m:t>φ-</m:t>
                              </m:r>
                            </w:ins>
                          </m:e>
                        </m:func>
                        <m:d>
                          <m:dPr>
                            <m:ctrlPr>
                              <w:ins w:id="395" w:author="meuser" w:date="2010-06-04T21:28:00Z">
                                <w:rPr>
                                  <w:rFonts w:ascii="Cambria Math" w:hAnsi="Cambria Math" w:cs="Arial"/>
                                  <w:i/>
                                </w:rPr>
                              </w:ins>
                            </m:ctrlPr>
                          </m:dPr>
                          <m:e>
                            <m:sSub>
                              <m:sSubPr>
                                <m:ctrlPr>
                                  <w:ins w:id="396" w:author="meuser" w:date="2010-06-04T21:28:00Z">
                                    <w:rPr>
                                      <w:rFonts w:ascii="Cambria Math" w:hAnsi="Cambria Math" w:cs="Arial"/>
                                      <w:i/>
                                    </w:rPr>
                                  </w:ins>
                                </m:ctrlPr>
                              </m:sSubPr>
                              <m:e>
                                <w:ins w:id="397" w:author="meuser" w:date="2010-06-04T21:28:00Z">
                                  <m:r>
                                    <w:rPr>
                                      <w:rFonts w:ascii="Cambria Math" w:hAnsi="Cambria Math" w:cs="Arial"/>
                                    </w:rPr>
                                    <m:t>I</m:t>
                                  </m:r>
                                </w:ins>
                              </m:e>
                              <m:sub>
                                <w:ins w:id="398" w:author="meuser" w:date="2010-06-04T21:28:00Z">
                                  <m:r>
                                    <w:rPr>
                                      <w:rFonts w:ascii="Cambria Math" w:hAnsi="Cambria Math" w:cs="Arial"/>
                                    </w:rPr>
                                    <m:t>zzs</m:t>
                                  </m:r>
                                </w:ins>
                              </m:sub>
                            </m:sSub>
                            <w:ins w:id="399" w:author="meuser" w:date="2010-06-04T21:28:00Z">
                              <m:r>
                                <w:rPr>
                                  <w:rFonts w:ascii="Cambria Math" w:hAnsi="Cambria Math" w:cs="Arial"/>
                                </w:rPr>
                                <m:t>-</m:t>
                              </m:r>
                            </w:ins>
                            <m:sSub>
                              <m:sSubPr>
                                <m:ctrlPr>
                                  <w:ins w:id="400" w:author="meuser" w:date="2010-06-04T21:28:00Z">
                                    <w:rPr>
                                      <w:rFonts w:ascii="Cambria Math" w:hAnsi="Cambria Math" w:cs="Arial"/>
                                      <w:i/>
                                    </w:rPr>
                                  </w:ins>
                                </m:ctrlPr>
                              </m:sSubPr>
                              <m:e>
                                <w:ins w:id="401" w:author="meuser" w:date="2010-06-04T21:28:00Z">
                                  <m:r>
                                    <w:rPr>
                                      <w:rFonts w:ascii="Cambria Math" w:hAnsi="Cambria Math" w:cs="Arial"/>
                                    </w:rPr>
                                    <m:t>I</m:t>
                                  </m:r>
                                </w:ins>
                              </m:e>
                              <m:sub>
                                <w:ins w:id="402" w:author="meuser" w:date="2010-06-04T21:28:00Z">
                                  <m:r>
                                    <w:rPr>
                                      <w:rFonts w:ascii="Cambria Math" w:hAnsi="Cambria Math" w:cs="Arial"/>
                                    </w:rPr>
                                    <m:t>yys</m:t>
                                  </m:r>
                                </w:ins>
                              </m:sub>
                            </m:sSub>
                            <w:ins w:id="403" w:author="meuser" w:date="2010-06-04T21:28:00Z">
                              <m:r>
                                <w:rPr>
                                  <w:rFonts w:ascii="Cambria Math" w:hAnsi="Cambria Math" w:cs="Arial"/>
                                </w:rPr>
                                <m:t>-</m:t>
                              </m:r>
                            </w:ins>
                            <m:sSub>
                              <m:sSubPr>
                                <m:ctrlPr>
                                  <w:ins w:id="404" w:author="meuser" w:date="2010-06-04T21:28:00Z">
                                    <w:rPr>
                                      <w:rFonts w:ascii="Cambria Math" w:hAnsi="Cambria Math" w:cs="Arial"/>
                                      <w:i/>
                                    </w:rPr>
                                  </w:ins>
                                </m:ctrlPr>
                              </m:sSubPr>
                              <m:e>
                                <w:ins w:id="405" w:author="meuser" w:date="2010-06-04T21:28:00Z">
                                  <m:r>
                                    <w:rPr>
                                      <w:rFonts w:ascii="Cambria Math" w:hAnsi="Cambria Math" w:cs="Arial"/>
                                    </w:rPr>
                                    <m:t>M</m:t>
                                  </m:r>
                                </w:ins>
                              </m:e>
                              <m:sub>
                                <w:ins w:id="406" w:author="meuser" w:date="2010-06-04T21:28:00Z">
                                  <m:r>
                                    <w:rPr>
                                      <w:rFonts w:ascii="Cambria Math" w:hAnsi="Cambria Math" w:cs="Arial"/>
                                    </w:rPr>
                                    <m:t>s</m:t>
                                  </m:r>
                                </w:ins>
                              </m:sub>
                            </m:sSub>
                            <m:sSubSup>
                              <m:sSubSupPr>
                                <m:ctrlPr>
                                  <w:ins w:id="407" w:author="meuser" w:date="2010-06-04T21:28:00Z">
                                    <w:rPr>
                                      <w:rFonts w:ascii="Cambria Math" w:hAnsi="Cambria Math" w:cs="Arial"/>
                                      <w:i/>
                                    </w:rPr>
                                  </w:ins>
                                </m:ctrlPr>
                              </m:sSubSupPr>
                              <m:e>
                                <w:ins w:id="408" w:author="meuser" w:date="2010-06-04T21:28:00Z">
                                  <m:r>
                                    <w:rPr>
                                      <w:rFonts w:ascii="Cambria Math" w:hAnsi="Cambria Math" w:cs="Arial"/>
                                    </w:rPr>
                                    <m:t>h</m:t>
                                  </m:r>
                                </w:ins>
                              </m:e>
                              <m:sub>
                                <w:ins w:id="409" w:author="meuser" w:date="2010-06-04T21:28:00Z">
                                  <m:r>
                                    <w:rPr>
                                      <w:rFonts w:ascii="Cambria Math" w:hAnsi="Cambria Math" w:cs="Arial"/>
                                    </w:rPr>
                                    <m:t>s</m:t>
                                  </m:r>
                                </w:ins>
                              </m:sub>
                              <m:sup>
                                <w:ins w:id="410" w:author="meuser" w:date="2010-06-04T21:28:00Z">
                                  <m:r>
                                    <w:rPr>
                                      <w:rFonts w:ascii="Cambria Math" w:hAnsi="Cambria Math" w:cs="Arial"/>
                                    </w:rPr>
                                    <m:t>2</m:t>
                                  </m:r>
                                </w:ins>
                              </m:sup>
                            </m:sSubSup>
                          </m:e>
                        </m:d>
                        <m:func>
                          <m:funcPr>
                            <m:ctrlPr>
                              <w:ins w:id="411" w:author="meuser" w:date="2010-06-04T21:28:00Z">
                                <w:rPr>
                                  <w:rFonts w:ascii="Cambria Math" w:hAnsi="Cambria Math" w:cs="Arial"/>
                                  <w:i/>
                                </w:rPr>
                              </w:ins>
                            </m:ctrlPr>
                          </m:funcPr>
                          <m:fName>
                            <w:ins w:id="412" w:author="meuser" w:date="2010-06-04T21:28:00Z">
                              <m:r>
                                <m:rPr>
                                  <m:sty m:val="p"/>
                                </m:rPr>
                                <w:rPr>
                                  <w:rFonts w:ascii="Cambria Math" w:hAnsi="Cambria Math" w:cs="Arial"/>
                                </w:rPr>
                                <m:t>sin</m:t>
                              </m:r>
                            </w:ins>
                          </m:fName>
                          <m:e>
                            <w:ins w:id="413" w:author="meuser" w:date="2010-06-04T21:28:00Z">
                              <m:r>
                                <w:rPr>
                                  <w:rFonts w:ascii="Cambria Math" w:hAnsi="Cambria Math" w:cs="Arial"/>
                                </w:rPr>
                                <m:t>φ</m:t>
                              </m:r>
                            </w:ins>
                          </m:e>
                        </m:func>
                        <m:func>
                          <m:funcPr>
                            <m:ctrlPr>
                              <w:ins w:id="414" w:author="meuser" w:date="2010-06-04T21:28:00Z">
                                <w:rPr>
                                  <w:rFonts w:ascii="Cambria Math" w:hAnsi="Cambria Math" w:cs="Arial"/>
                                  <w:i/>
                                </w:rPr>
                              </w:ins>
                            </m:ctrlPr>
                          </m:funcPr>
                          <m:fName>
                            <w:ins w:id="415" w:author="meuser" w:date="2010-06-04T21:28:00Z">
                              <m:r>
                                <m:rPr>
                                  <m:sty m:val="p"/>
                                </m:rPr>
                                <w:rPr>
                                  <w:rFonts w:ascii="Cambria Math" w:hAnsi="Cambria Math" w:cs="Arial"/>
                                </w:rPr>
                                <m:t>cos</m:t>
                              </m:r>
                            </w:ins>
                          </m:fName>
                          <m:e>
                            <w:ins w:id="416" w:author="meuser" w:date="2010-06-04T21:28:00Z">
                              <m:r>
                                <w:rPr>
                                  <w:rFonts w:ascii="Cambria Math" w:hAnsi="Cambria Math" w:cs="Arial"/>
                                </w:rPr>
                                <m:t>φ</m:t>
                              </m:r>
                            </w:ins>
                            <m:acc>
                              <m:accPr>
                                <m:chr m:val="̇"/>
                                <m:ctrlPr>
                                  <w:ins w:id="417" w:author="meuser" w:date="2010-06-04T21:28:00Z">
                                    <w:rPr>
                                      <w:rFonts w:ascii="Cambria Math" w:hAnsi="Cambria Math" w:cs="Arial"/>
                                      <w:i/>
                                    </w:rPr>
                                  </w:ins>
                                </m:ctrlPr>
                              </m:accPr>
                              <m:e>
                                <w:ins w:id="418" w:author="meuser" w:date="2010-06-04T21:28:00Z">
                                  <m:r>
                                    <w:rPr>
                                      <w:rFonts w:ascii="Cambria Math" w:hAnsi="Cambria Math" w:cs="Arial"/>
                                    </w:rPr>
                                    <m:t>φ</m:t>
                                  </m:r>
                                </w:ins>
                              </m:e>
                            </m:acc>
                            <m:acc>
                              <m:accPr>
                                <m:chr m:val="̇"/>
                                <m:ctrlPr>
                                  <w:ins w:id="419" w:author="meuser" w:date="2010-06-04T21:28:00Z">
                                    <w:rPr>
                                      <w:rFonts w:ascii="Cambria Math" w:hAnsi="Cambria Math" w:cs="Arial"/>
                                      <w:i/>
                                    </w:rPr>
                                  </w:ins>
                                </m:ctrlPr>
                              </m:accPr>
                              <m:e>
                                <w:ins w:id="420" w:author="meuser" w:date="2010-06-04T21:28:00Z">
                                  <m:r>
                                    <w:rPr>
                                      <w:rFonts w:ascii="Cambria Math" w:hAnsi="Cambria Math" w:cs="Arial"/>
                                    </w:rPr>
                                    <m:t>ψ</m:t>
                                  </m:r>
                                </w:ins>
                              </m:e>
                            </m:acc>
                          </m:e>
                        </m:func>
                      </m:e>
                    </m:eqArr>
                  </m:num>
                  <m:den>
                    <m:sSub>
                      <m:sSubPr>
                        <m:ctrlPr>
                          <w:ins w:id="421" w:author="meuser" w:date="2010-06-04T21:28:00Z">
                            <w:rPr>
                              <w:rFonts w:ascii="Cambria Math" w:hAnsi="Cambria Math" w:cs="Arial"/>
                              <w:i/>
                            </w:rPr>
                          </w:ins>
                        </m:ctrlPr>
                      </m:sSubPr>
                      <m:e>
                        <w:ins w:id="422" w:author="meuser" w:date="2010-06-04T21:28:00Z">
                          <m:r>
                            <w:rPr>
                              <w:rFonts w:ascii="Cambria Math" w:hAnsi="Cambria Math" w:cs="Arial"/>
                            </w:rPr>
                            <m:t>I</m:t>
                          </m:r>
                        </w:ins>
                      </m:e>
                      <m:sub>
                        <w:ins w:id="423" w:author="meuser" w:date="2010-06-04T21:28:00Z">
                          <m:r>
                            <w:rPr>
                              <w:rFonts w:ascii="Cambria Math" w:hAnsi="Cambria Math" w:cs="Arial"/>
                            </w:rPr>
                            <m:t>zzo</m:t>
                          </m:r>
                        </w:ins>
                      </m:sub>
                    </m:sSub>
                  </m:den>
                </m:f>
              </m:oMath>
            </m:oMathPara>
          </w:p>
        </w:tc>
        <w:tc>
          <w:tcPr>
            <w:tcW w:w="750" w:type="pct"/>
            <w:vAlign w:val="center"/>
          </w:tcPr>
          <w:p w:rsidR="001B13DB" w:rsidRDefault="001B13DB">
            <w:pPr>
              <w:pStyle w:val="ListParagraph"/>
              <w:numPr>
                <w:ilvl w:val="1"/>
                <w:numId w:val="1"/>
              </w:numPr>
              <w:spacing w:line="480" w:lineRule="auto"/>
              <w:rPr>
                <w:ins w:id="424" w:author="meuser" w:date="2010-06-04T21:28:00Z"/>
                <w:rFonts w:ascii="Arial" w:hAnsi="Arial" w:cs="Arial"/>
              </w:rPr>
              <w:pPrChange w:id="425" w:author="meuser" w:date="2010-06-04T21:51:00Z">
                <w:pPr>
                  <w:pStyle w:val="ListParagraph"/>
                  <w:numPr>
                    <w:ilvl w:val="1"/>
                    <w:numId w:val="18"/>
                  </w:numPr>
                  <w:spacing w:line="480" w:lineRule="auto"/>
                  <w:ind w:hanging="360"/>
                </w:pPr>
              </w:pPrChange>
            </w:pPr>
          </w:p>
        </w:tc>
      </w:tr>
    </w:tbl>
    <w:p w:rsidR="000F42FC" w:rsidRDefault="000F42FC" w:rsidP="00510E3A">
      <w:pPr>
        <w:spacing w:line="480" w:lineRule="auto"/>
        <w:contextualSpacing/>
        <w:rPr>
          <w:ins w:id="426" w:author="meuser" w:date="2010-06-04T21:53:00Z"/>
          <w:rFonts w:ascii="Arial" w:hAnsi="Arial" w:cs="Arial"/>
        </w:rPr>
      </w:pPr>
      <w:ins w:id="427" w:author="meuser" w:date="2010-06-04T21:28:00Z">
        <w:r>
          <w:rPr>
            <w:rFonts w:ascii="Arial" w:hAnsi="Arial" w:cs="Arial"/>
          </w:rPr>
          <w:t>which is the yaw angular acceleration.</w:t>
        </w:r>
      </w:ins>
      <w:ins w:id="428" w:author="meuser" w:date="2010-06-04T21:52:00Z">
        <w:r w:rsidR="003375E6">
          <w:rPr>
            <w:rFonts w:ascii="Arial" w:hAnsi="Arial" w:cs="Arial"/>
          </w:rPr>
          <w:t xml:space="preserve"> The sum of the torques</w:t>
        </w:r>
      </w:ins>
      <w:ins w:id="429" w:author="meuser" w:date="2010-06-04T22:01:00Z">
        <w:r w:rsidR="008D6795">
          <w:rPr>
            <w:rFonts w:ascii="Arial" w:hAnsi="Arial" w:cs="Arial"/>
          </w:rPr>
          <w:t xml:space="preserve"> acting on the sprung mass</w:t>
        </w:r>
      </w:ins>
      <w:ins w:id="430" w:author="meuser" w:date="2010-06-04T21:52:00Z">
        <w:r w:rsidR="003375E6">
          <w:rPr>
            <w:rFonts w:ascii="Arial" w:hAnsi="Arial" w:cs="Arial"/>
          </w:rPr>
          <w:t xml:space="preserve"> about the </w:t>
        </w:r>
        <w:r w:rsidR="003375E6">
          <w:rPr>
            <w:rFonts w:ascii="Arial" w:hAnsi="Arial" w:cs="Arial"/>
            <w:i/>
          </w:rPr>
          <w:t xml:space="preserve">x </w:t>
        </w:r>
      </w:ins>
      <w:ins w:id="431" w:author="meuser" w:date="2010-06-04T21:53:00Z">
        <w:r w:rsidR="008D6795">
          <w:rPr>
            <w:rFonts w:ascii="Arial" w:hAnsi="Arial" w:cs="Arial"/>
          </w:rPr>
          <w:t>ax</w:t>
        </w:r>
      </w:ins>
      <w:ins w:id="432" w:author="meuser" w:date="2010-06-04T22:00:00Z">
        <w:r w:rsidR="008D6795">
          <w:rPr>
            <w:rFonts w:ascii="Arial" w:hAnsi="Arial" w:cs="Arial"/>
          </w:rPr>
          <w:t>i</w:t>
        </w:r>
      </w:ins>
      <w:ins w:id="433" w:author="meuser" w:date="2010-06-04T21:53:00Z">
        <w:r w:rsidR="008D6795">
          <w:rPr>
            <w:rFonts w:ascii="Arial" w:hAnsi="Arial" w:cs="Arial"/>
          </w:rPr>
          <w:t xml:space="preserve">s </w:t>
        </w:r>
      </w:ins>
      <w:ins w:id="434" w:author="meuser" w:date="2010-06-04T22:00:00Z">
        <w:r w:rsidR="008D6795">
          <w:rPr>
            <w:rFonts w:ascii="Arial" w:hAnsi="Arial" w:cs="Arial"/>
          </w:rPr>
          <w:t>is</w:t>
        </w:r>
      </w:ins>
      <w:ins w:id="435" w:author="meuser" w:date="2010-06-04T21:53:00Z">
        <w:r w:rsidR="003375E6">
          <w:rPr>
            <w:rFonts w:ascii="Arial" w:hAnsi="Arial" w:cs="Arial"/>
          </w:rPr>
          <w:t xml:space="preserve"> shown to be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3375E6" w:rsidTr="00B00323">
        <w:trPr>
          <w:ins w:id="436" w:author="meuser" w:date="2010-06-04T21:53:00Z"/>
        </w:trPr>
        <w:tc>
          <w:tcPr>
            <w:tcW w:w="750" w:type="pct"/>
          </w:tcPr>
          <w:p w:rsidR="003375E6" w:rsidRDefault="003375E6" w:rsidP="00B00323">
            <w:pPr>
              <w:spacing w:line="480" w:lineRule="auto"/>
              <w:contextualSpacing/>
              <w:rPr>
                <w:ins w:id="437" w:author="meuser" w:date="2010-06-04T21:53:00Z"/>
                <w:rFonts w:ascii="Arial" w:hAnsi="Arial" w:cs="Arial"/>
              </w:rPr>
            </w:pPr>
          </w:p>
        </w:tc>
        <w:tc>
          <w:tcPr>
            <w:tcW w:w="3500" w:type="pct"/>
          </w:tcPr>
          <w:p w:rsidR="003375E6" w:rsidRPr="00CA7A55" w:rsidRDefault="009005B9" w:rsidP="008D6795">
            <w:pPr>
              <w:spacing w:line="480" w:lineRule="auto"/>
              <w:contextualSpacing/>
              <w:rPr>
                <w:ins w:id="438" w:author="meuser" w:date="2010-06-04T21:53:00Z"/>
                <w:rFonts w:ascii="Arial" w:hAnsi="Arial" w:cs="Arial"/>
                <w:b/>
              </w:rPr>
            </w:pPr>
            <m:oMathPara>
              <m:oMath>
                <m:nary>
                  <m:naryPr>
                    <m:chr m:val="∑"/>
                    <m:limLoc m:val="undOvr"/>
                    <m:subHide m:val="on"/>
                    <m:supHide m:val="on"/>
                    <m:ctrlPr>
                      <w:ins w:id="439" w:author="meuser" w:date="2010-06-04T21:53:00Z">
                        <w:rPr>
                          <w:rFonts w:ascii="Cambria Math" w:hAnsi="Cambria Math" w:cs="Arial"/>
                          <w:i/>
                        </w:rPr>
                      </w:ins>
                    </m:ctrlPr>
                  </m:naryPr>
                  <m:sub/>
                  <m:sup/>
                  <m:e>
                    <m:sSub>
                      <m:sSubPr>
                        <m:ctrlPr>
                          <w:ins w:id="440" w:author="meuser" w:date="2010-06-04T21:53:00Z">
                            <w:rPr>
                              <w:rFonts w:ascii="Cambria Math" w:hAnsi="Cambria Math" w:cs="Arial"/>
                              <w:i/>
                            </w:rPr>
                          </w:ins>
                        </m:ctrlPr>
                      </m:sSubPr>
                      <m:e>
                        <w:ins w:id="441" w:author="meuser" w:date="2010-06-04T21:53:00Z">
                          <m:r>
                            <w:rPr>
                              <w:rFonts w:ascii="Cambria Math" w:hAnsi="Cambria Math" w:cs="Arial"/>
                            </w:rPr>
                            <m:t>T</m:t>
                          </m:r>
                        </w:ins>
                      </m:e>
                      <m:sub>
                        <w:ins w:id="442" w:author="meuser" w:date="2010-06-04T21:53:00Z">
                          <m:r>
                            <w:rPr>
                              <w:rFonts w:ascii="Cambria Math" w:hAnsi="Cambria Math" w:cs="Arial"/>
                            </w:rPr>
                            <m:t>xs</m:t>
                          </m:r>
                        </w:ins>
                      </m:sub>
                    </m:sSub>
                  </m:e>
                </m:nary>
                <w:ins w:id="443" w:author="meuser" w:date="2010-06-04T21:53:00Z">
                  <m:r>
                    <w:rPr>
                      <w:rFonts w:ascii="Cambria Math" w:hAnsi="Cambria Math" w:cs="Arial"/>
                    </w:rPr>
                    <m:t>=</m:t>
                  </m:r>
                </w:ins>
                <m:sSub>
                  <m:sSubPr>
                    <m:ctrlPr>
                      <w:ins w:id="444" w:author="meuser" w:date="2010-06-04T21:55:00Z">
                        <w:rPr>
                          <w:rFonts w:ascii="Cambria Math" w:hAnsi="Cambria Math" w:cs="Arial"/>
                          <w:i/>
                        </w:rPr>
                      </w:ins>
                    </m:ctrlPr>
                  </m:sSubPr>
                  <m:e>
                    <w:ins w:id="445" w:author="meuser" w:date="2010-06-04T21:56:00Z">
                      <m:r>
                        <w:rPr>
                          <w:rFonts w:ascii="Cambria Math" w:hAnsi="Cambria Math" w:cs="Arial"/>
                        </w:rPr>
                        <m:t>T</m:t>
                      </m:r>
                    </w:ins>
                  </m:e>
                  <m:sub>
                    <w:ins w:id="446" w:author="meuser" w:date="2010-06-04T21:56:00Z">
                      <m:r>
                        <w:rPr>
                          <w:rFonts w:ascii="Cambria Math" w:hAnsi="Cambria Math" w:cs="Arial"/>
                        </w:rPr>
                        <m:t>φf</m:t>
                      </m:r>
                    </w:ins>
                  </m:sub>
                </m:sSub>
                <w:ins w:id="447" w:author="meuser" w:date="2010-06-04T21:55:00Z">
                  <m:r>
                    <w:rPr>
                      <w:rFonts w:ascii="Cambria Math" w:hAnsi="Cambria Math" w:cs="Arial"/>
                    </w:rPr>
                    <m:t>+</m:t>
                  </m:r>
                </w:ins>
                <m:sSub>
                  <m:sSubPr>
                    <m:ctrlPr>
                      <w:ins w:id="448" w:author="meuser" w:date="2010-06-04T21:55:00Z">
                        <w:rPr>
                          <w:rFonts w:ascii="Cambria Math" w:hAnsi="Cambria Math" w:cs="Arial"/>
                          <w:i/>
                        </w:rPr>
                      </w:ins>
                    </m:ctrlPr>
                  </m:sSubPr>
                  <m:e>
                    <w:ins w:id="449" w:author="meuser" w:date="2010-06-04T21:56:00Z">
                      <m:r>
                        <w:rPr>
                          <w:rFonts w:ascii="Cambria Math" w:hAnsi="Cambria Math" w:cs="Arial"/>
                        </w:rPr>
                        <m:t>T</m:t>
                      </m:r>
                    </w:ins>
                  </m:e>
                  <m:sub>
                    <w:ins w:id="450" w:author="meuser" w:date="2010-06-04T21:56:00Z">
                      <m:r>
                        <w:rPr>
                          <w:rFonts w:ascii="Cambria Math" w:hAnsi="Cambria Math" w:cs="Arial"/>
                        </w:rPr>
                        <m:t>φr</m:t>
                      </m:r>
                    </w:ins>
                  </m:sub>
                </m:sSub>
                <w:ins w:id="451" w:author="meuser" w:date="2010-06-04T21:55:00Z">
                  <m:r>
                    <w:rPr>
                      <w:rFonts w:ascii="Cambria Math" w:hAnsi="Cambria Math" w:cs="Arial"/>
                    </w:rPr>
                    <m:t>+</m:t>
                  </m:r>
                </w:ins>
                <m:sSub>
                  <m:sSubPr>
                    <m:ctrlPr>
                      <w:ins w:id="452" w:author="meuser" w:date="2010-06-04T21:55:00Z">
                        <w:rPr>
                          <w:rFonts w:ascii="Cambria Math" w:hAnsi="Cambria Math" w:cs="Arial"/>
                          <w:i/>
                        </w:rPr>
                      </w:ins>
                    </m:ctrlPr>
                  </m:sSubPr>
                  <m:e>
                    <w:ins w:id="453" w:author="meuser" w:date="2010-06-04T21:56:00Z">
                      <m:r>
                        <w:rPr>
                          <w:rFonts w:ascii="Cambria Math" w:hAnsi="Cambria Math" w:cs="Arial"/>
                        </w:rPr>
                        <m:t>M</m:t>
                      </m:r>
                    </w:ins>
                  </m:e>
                  <m:sub>
                    <w:ins w:id="454" w:author="meuser" w:date="2010-06-04T21:56:00Z">
                      <m:r>
                        <w:rPr>
                          <w:rFonts w:ascii="Cambria Math" w:hAnsi="Cambria Math" w:cs="Arial"/>
                        </w:rPr>
                        <m:t>s</m:t>
                      </m:r>
                    </w:ins>
                  </m:sub>
                </m:sSub>
                <w:ins w:id="455" w:author="meuser" w:date="2010-06-04T21:55:00Z">
                  <m:r>
                    <w:rPr>
                      <w:rFonts w:ascii="Cambria Math" w:hAnsi="Cambria Math" w:cs="Arial"/>
                    </w:rPr>
                    <m:t>g</m:t>
                  </m:r>
                </w:ins>
                <m:sSub>
                  <m:sSubPr>
                    <m:ctrlPr>
                      <w:ins w:id="456" w:author="meuser" w:date="2010-06-04T21:56:00Z">
                        <w:rPr>
                          <w:rFonts w:ascii="Cambria Math" w:hAnsi="Cambria Math" w:cs="Arial"/>
                          <w:i/>
                        </w:rPr>
                      </w:ins>
                    </m:ctrlPr>
                  </m:sSubPr>
                  <m:e>
                    <w:ins w:id="457" w:author="meuser" w:date="2010-06-04T21:56:00Z">
                      <m:r>
                        <w:rPr>
                          <w:rFonts w:ascii="Cambria Math" w:hAnsi="Cambria Math" w:cs="Arial"/>
                        </w:rPr>
                        <m:t>h</m:t>
                      </m:r>
                    </w:ins>
                  </m:e>
                  <m:sub>
                    <w:ins w:id="458" w:author="meuser" w:date="2010-06-04T21:56:00Z">
                      <m:r>
                        <w:rPr>
                          <w:rFonts w:ascii="Cambria Math" w:hAnsi="Cambria Math" w:cs="Arial"/>
                        </w:rPr>
                        <m:t>s</m:t>
                      </m:r>
                    </w:ins>
                  </m:sub>
                </m:sSub>
                <m:func>
                  <m:funcPr>
                    <m:ctrlPr>
                      <w:ins w:id="459" w:author="meuser" w:date="2010-06-04T21:55:00Z">
                        <w:rPr>
                          <w:rFonts w:ascii="Cambria Math" w:hAnsi="Cambria Math" w:cs="Arial"/>
                          <w:i/>
                        </w:rPr>
                      </w:ins>
                    </m:ctrlPr>
                  </m:funcPr>
                  <m:fName>
                    <w:ins w:id="460" w:author="meuser" w:date="2010-06-04T21:55:00Z">
                      <m:r>
                        <m:rPr>
                          <m:sty m:val="p"/>
                        </m:rPr>
                        <w:rPr>
                          <w:rFonts w:ascii="Cambria Math" w:hAnsi="Cambria Math" w:cs="Arial"/>
                        </w:rPr>
                        <m:t>sin</m:t>
                      </m:r>
                    </w:ins>
                  </m:fName>
                  <m:e>
                    <w:ins w:id="461" w:author="meuser" w:date="2010-06-04T21:56:00Z">
                      <m:r>
                        <w:rPr>
                          <w:rFonts w:ascii="Cambria Math" w:hAnsi="Cambria Math" w:cs="Arial"/>
                        </w:rPr>
                        <m:t>φ</m:t>
                      </m:r>
                    </w:ins>
                  </m:e>
                </m:func>
              </m:oMath>
            </m:oMathPara>
          </w:p>
        </w:tc>
        <w:tc>
          <w:tcPr>
            <w:tcW w:w="750" w:type="pct"/>
            <w:vAlign w:val="center"/>
          </w:tcPr>
          <w:p w:rsidR="001B13DB" w:rsidRDefault="001B13DB">
            <w:pPr>
              <w:pStyle w:val="ListParagraph"/>
              <w:numPr>
                <w:ilvl w:val="1"/>
                <w:numId w:val="1"/>
              </w:numPr>
              <w:spacing w:line="480" w:lineRule="auto"/>
              <w:rPr>
                <w:ins w:id="462" w:author="meuser" w:date="2010-06-04T21:53:00Z"/>
                <w:rFonts w:ascii="Arial" w:hAnsi="Arial" w:cs="Arial"/>
              </w:rPr>
              <w:pPrChange w:id="463" w:author="meuser" w:date="2010-06-04T21:56:00Z">
                <w:pPr>
                  <w:pStyle w:val="ListParagraph"/>
                  <w:numPr>
                    <w:ilvl w:val="1"/>
                    <w:numId w:val="20"/>
                  </w:numPr>
                  <w:spacing w:line="480" w:lineRule="auto"/>
                  <w:ind w:hanging="360"/>
                </w:pPr>
              </w:pPrChange>
            </w:pPr>
          </w:p>
        </w:tc>
      </w:tr>
    </w:tbl>
    <w:p w:rsidR="003375E6" w:rsidRDefault="008D6795" w:rsidP="00510E3A">
      <w:pPr>
        <w:spacing w:line="480" w:lineRule="auto"/>
        <w:contextualSpacing/>
        <w:rPr>
          <w:ins w:id="464" w:author="meuser" w:date="2010-06-04T21:56:00Z"/>
          <w:rFonts w:ascii="Arial" w:hAnsi="Arial" w:cs="Arial"/>
        </w:rPr>
      </w:pPr>
      <w:ins w:id="465" w:author="meuser" w:date="2010-06-04T21:56:00Z">
        <w:r>
          <w:rPr>
            <w:rFonts w:ascii="Arial" w:hAnsi="Arial" w:cs="Arial"/>
          </w:rPr>
          <w:t>where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D6795" w:rsidTr="00B00323">
        <w:trPr>
          <w:ins w:id="466" w:author="meuser" w:date="2010-06-04T21:56:00Z"/>
        </w:trPr>
        <w:tc>
          <w:tcPr>
            <w:tcW w:w="750" w:type="pct"/>
          </w:tcPr>
          <w:p w:rsidR="008D6795" w:rsidRDefault="008D6795" w:rsidP="00B00323">
            <w:pPr>
              <w:spacing w:line="480" w:lineRule="auto"/>
              <w:contextualSpacing/>
              <w:rPr>
                <w:ins w:id="467" w:author="meuser" w:date="2010-06-04T21:56:00Z"/>
                <w:rFonts w:ascii="Arial" w:hAnsi="Arial" w:cs="Arial"/>
              </w:rPr>
            </w:pPr>
          </w:p>
        </w:tc>
        <w:tc>
          <w:tcPr>
            <w:tcW w:w="3500" w:type="pct"/>
          </w:tcPr>
          <w:p w:rsidR="008D6795" w:rsidRPr="00CA7A55" w:rsidRDefault="009005B9" w:rsidP="008D6795">
            <w:pPr>
              <w:spacing w:line="480" w:lineRule="auto"/>
              <w:contextualSpacing/>
              <w:rPr>
                <w:ins w:id="468" w:author="meuser" w:date="2010-06-04T21:56:00Z"/>
                <w:rFonts w:ascii="Arial" w:hAnsi="Arial" w:cs="Arial"/>
                <w:b/>
              </w:rPr>
            </w:pPr>
            <m:oMathPara>
              <m:oMath>
                <m:sSub>
                  <m:sSubPr>
                    <m:ctrlPr>
                      <w:ins w:id="469" w:author="meuser" w:date="2010-06-04T21:58:00Z">
                        <w:rPr>
                          <w:rFonts w:ascii="Cambria Math" w:hAnsi="Cambria Math" w:cs="Arial"/>
                          <w:i/>
                        </w:rPr>
                      </w:ins>
                    </m:ctrlPr>
                  </m:sSubPr>
                  <m:e>
                    <w:ins w:id="470" w:author="meuser" w:date="2010-06-04T21:58:00Z">
                      <m:r>
                        <w:rPr>
                          <w:rFonts w:ascii="Cambria Math" w:hAnsi="Cambria Math" w:cs="Arial"/>
                        </w:rPr>
                        <m:t>T</m:t>
                      </m:r>
                    </w:ins>
                  </m:e>
                  <m:sub>
                    <w:ins w:id="471" w:author="meuser" w:date="2010-06-04T21:58:00Z">
                      <m:r>
                        <w:rPr>
                          <w:rFonts w:ascii="Cambria Math" w:hAnsi="Cambria Math" w:cs="Arial"/>
                        </w:rPr>
                        <m:t>φf</m:t>
                      </m:r>
                    </w:ins>
                  </m:sub>
                </m:sSub>
                <w:ins w:id="472" w:author="meuser" w:date="2010-06-04T21:58:00Z">
                  <m:r>
                    <w:rPr>
                      <w:rFonts w:ascii="Cambria Math" w:hAnsi="Cambria Math" w:cs="Arial"/>
                    </w:rPr>
                    <m:t>+</m:t>
                  </m:r>
                </w:ins>
                <m:sSub>
                  <m:sSubPr>
                    <m:ctrlPr>
                      <w:ins w:id="473" w:author="meuser" w:date="2010-06-04T21:58:00Z">
                        <w:rPr>
                          <w:rFonts w:ascii="Cambria Math" w:hAnsi="Cambria Math" w:cs="Arial"/>
                          <w:i/>
                        </w:rPr>
                      </w:ins>
                    </m:ctrlPr>
                  </m:sSubPr>
                  <m:e>
                    <w:ins w:id="474" w:author="meuser" w:date="2010-06-04T21:58:00Z">
                      <m:r>
                        <w:rPr>
                          <w:rFonts w:ascii="Cambria Math" w:hAnsi="Cambria Math" w:cs="Arial"/>
                        </w:rPr>
                        <m:t>T</m:t>
                      </m:r>
                    </w:ins>
                  </m:e>
                  <m:sub>
                    <w:ins w:id="475" w:author="meuser" w:date="2010-06-04T21:58:00Z">
                      <m:r>
                        <w:rPr>
                          <w:rFonts w:ascii="Cambria Math" w:hAnsi="Cambria Math" w:cs="Arial"/>
                        </w:rPr>
                        <m:t>φr</m:t>
                      </m:r>
                    </w:ins>
                  </m:sub>
                </m:sSub>
                <w:ins w:id="476" w:author="meuser" w:date="2010-06-04T21:56:00Z">
                  <m:r>
                    <w:rPr>
                      <w:rFonts w:ascii="Cambria Math" w:hAnsi="Cambria Math" w:cs="Arial"/>
                    </w:rPr>
                    <m:t>=</m:t>
                  </m:r>
                </w:ins>
                <w:ins w:id="477" w:author="meuser" w:date="2010-06-04T21:59:00Z">
                  <m:r>
                    <w:rPr>
                      <w:rFonts w:ascii="Cambria Math" w:hAnsi="Cambria Math" w:cs="Arial"/>
                    </w:rPr>
                    <m:t>-</m:t>
                  </m:r>
                </w:ins>
                <m:d>
                  <m:dPr>
                    <m:ctrlPr>
                      <w:ins w:id="478" w:author="meuser" w:date="2010-06-04T21:59:00Z">
                        <w:rPr>
                          <w:rFonts w:ascii="Cambria Math" w:hAnsi="Cambria Math" w:cs="Arial"/>
                          <w:i/>
                        </w:rPr>
                      </w:ins>
                    </m:ctrlPr>
                  </m:dPr>
                  <m:e>
                    <m:sSub>
                      <m:sSubPr>
                        <m:ctrlPr>
                          <w:ins w:id="479" w:author="meuser" w:date="2010-06-04T21:59:00Z">
                            <w:rPr>
                              <w:rFonts w:ascii="Cambria Math" w:hAnsi="Cambria Math" w:cs="Arial"/>
                              <w:i/>
                            </w:rPr>
                          </w:ins>
                        </m:ctrlPr>
                      </m:sSubPr>
                      <m:e>
                        <w:ins w:id="480" w:author="meuser" w:date="2010-06-04T21:59:00Z">
                          <m:r>
                            <w:rPr>
                              <w:rFonts w:ascii="Cambria Math" w:hAnsi="Cambria Math" w:cs="Arial"/>
                            </w:rPr>
                            <m:t>K</m:t>
                          </m:r>
                        </w:ins>
                      </m:e>
                      <m:sub>
                        <w:ins w:id="481" w:author="meuser" w:date="2010-06-04T21:59:00Z">
                          <m:r>
                            <w:rPr>
                              <w:rFonts w:ascii="Cambria Math" w:hAnsi="Cambria Math" w:cs="Arial"/>
                            </w:rPr>
                            <m:t>φf</m:t>
                          </m:r>
                        </w:ins>
                      </m:sub>
                    </m:sSub>
                    <w:ins w:id="482" w:author="meuser" w:date="2010-06-04T21:59:00Z">
                      <m:r>
                        <w:rPr>
                          <w:rFonts w:ascii="Cambria Math" w:hAnsi="Cambria Math" w:cs="Arial"/>
                        </w:rPr>
                        <m:t>+</m:t>
                      </m:r>
                    </w:ins>
                    <m:sSub>
                      <m:sSubPr>
                        <m:ctrlPr>
                          <w:ins w:id="483" w:author="meuser" w:date="2010-06-04T21:59:00Z">
                            <w:rPr>
                              <w:rFonts w:ascii="Cambria Math" w:hAnsi="Cambria Math" w:cs="Arial"/>
                              <w:i/>
                            </w:rPr>
                          </w:ins>
                        </m:ctrlPr>
                      </m:sSubPr>
                      <m:e>
                        <w:ins w:id="484" w:author="meuser" w:date="2010-06-04T21:59:00Z">
                          <m:r>
                            <w:rPr>
                              <w:rFonts w:ascii="Cambria Math" w:hAnsi="Cambria Math" w:cs="Arial"/>
                            </w:rPr>
                            <m:t>K</m:t>
                          </m:r>
                        </w:ins>
                      </m:e>
                      <m:sub>
                        <w:ins w:id="485" w:author="meuser" w:date="2010-06-04T21:59:00Z">
                          <m:r>
                            <w:rPr>
                              <w:rFonts w:ascii="Cambria Math" w:hAnsi="Cambria Math" w:cs="Arial"/>
                            </w:rPr>
                            <m:t>φr</m:t>
                          </m:r>
                        </w:ins>
                      </m:sub>
                    </m:sSub>
                  </m:e>
                </m:d>
                <w:ins w:id="486" w:author="meuser" w:date="2010-06-04T21:59:00Z">
                  <m:r>
                    <w:rPr>
                      <w:rFonts w:ascii="Cambria Math" w:hAnsi="Cambria Math" w:cs="Arial"/>
                    </w:rPr>
                    <m:t>φ-</m:t>
                  </m:r>
                </w:ins>
                <m:d>
                  <m:dPr>
                    <m:ctrlPr>
                      <w:ins w:id="487" w:author="meuser" w:date="2010-06-04T21:59:00Z">
                        <w:rPr>
                          <w:rFonts w:ascii="Cambria Math" w:hAnsi="Cambria Math" w:cs="Arial"/>
                          <w:i/>
                        </w:rPr>
                      </w:ins>
                    </m:ctrlPr>
                  </m:dPr>
                  <m:e>
                    <m:sSub>
                      <m:sSubPr>
                        <m:ctrlPr>
                          <w:ins w:id="488" w:author="meuser" w:date="2010-06-04T21:59:00Z">
                            <w:rPr>
                              <w:rFonts w:ascii="Cambria Math" w:hAnsi="Cambria Math" w:cs="Arial"/>
                              <w:i/>
                            </w:rPr>
                          </w:ins>
                        </m:ctrlPr>
                      </m:sSubPr>
                      <m:e>
                        <w:ins w:id="489" w:author="meuser" w:date="2010-06-04T21:59:00Z">
                          <m:r>
                            <w:rPr>
                              <w:rFonts w:ascii="Cambria Math" w:hAnsi="Cambria Math" w:cs="Arial"/>
                            </w:rPr>
                            <m:t>B</m:t>
                          </m:r>
                        </w:ins>
                      </m:e>
                      <m:sub>
                        <w:ins w:id="490" w:author="meuser" w:date="2010-06-04T21:59:00Z">
                          <m:r>
                            <w:rPr>
                              <w:rFonts w:ascii="Cambria Math" w:hAnsi="Cambria Math" w:cs="Arial"/>
                            </w:rPr>
                            <m:t>φ</m:t>
                          </m:r>
                        </w:ins>
                        <w:ins w:id="491" w:author="meuser" w:date="2010-06-04T22:00:00Z">
                          <m:r>
                            <w:rPr>
                              <w:rFonts w:ascii="Cambria Math" w:hAnsi="Cambria Math" w:cs="Arial"/>
                            </w:rPr>
                            <m:t>f</m:t>
                          </m:r>
                        </w:ins>
                      </m:sub>
                    </m:sSub>
                    <w:ins w:id="492" w:author="meuser" w:date="2010-06-04T21:59:00Z">
                      <m:r>
                        <w:rPr>
                          <w:rFonts w:ascii="Cambria Math" w:hAnsi="Cambria Math" w:cs="Arial"/>
                        </w:rPr>
                        <m:t>+</m:t>
                      </m:r>
                    </w:ins>
                    <m:sSub>
                      <m:sSubPr>
                        <m:ctrlPr>
                          <w:ins w:id="493" w:author="meuser" w:date="2010-06-04T21:59:00Z">
                            <w:rPr>
                              <w:rFonts w:ascii="Cambria Math" w:hAnsi="Cambria Math" w:cs="Arial"/>
                              <w:i/>
                            </w:rPr>
                          </w:ins>
                        </m:ctrlPr>
                      </m:sSubPr>
                      <m:e>
                        <w:ins w:id="494" w:author="meuser" w:date="2010-06-04T22:00:00Z">
                          <m:r>
                            <w:rPr>
                              <w:rFonts w:ascii="Cambria Math" w:hAnsi="Cambria Math" w:cs="Arial"/>
                            </w:rPr>
                            <m:t>B</m:t>
                          </m:r>
                        </w:ins>
                      </m:e>
                      <m:sub>
                        <w:ins w:id="495" w:author="meuser" w:date="2010-06-04T22:00:00Z">
                          <m:r>
                            <w:rPr>
                              <w:rFonts w:ascii="Cambria Math" w:hAnsi="Cambria Math" w:cs="Arial"/>
                            </w:rPr>
                            <m:t>φr</m:t>
                          </m:r>
                        </w:ins>
                      </m:sub>
                    </m:sSub>
                  </m:e>
                </m:d>
                <m:acc>
                  <m:accPr>
                    <m:chr m:val="̇"/>
                    <m:ctrlPr>
                      <w:ins w:id="496" w:author="meuser" w:date="2010-06-04T22:00:00Z">
                        <w:rPr>
                          <w:rFonts w:ascii="Cambria Math" w:hAnsi="Cambria Math" w:cs="Arial"/>
                          <w:i/>
                        </w:rPr>
                      </w:ins>
                    </m:ctrlPr>
                  </m:accPr>
                  <m:e>
                    <w:ins w:id="497" w:author="meuser" w:date="2010-06-04T22:00:00Z">
                      <m:r>
                        <w:rPr>
                          <w:rFonts w:ascii="Cambria Math" w:hAnsi="Cambria Math" w:cs="Arial"/>
                        </w:rPr>
                        <m:t>φ</m:t>
                      </m:r>
                    </w:ins>
                  </m:e>
                </m:acc>
              </m:oMath>
            </m:oMathPara>
          </w:p>
        </w:tc>
        <w:tc>
          <w:tcPr>
            <w:tcW w:w="750" w:type="pct"/>
            <w:vAlign w:val="center"/>
          </w:tcPr>
          <w:p w:rsidR="001B13DB" w:rsidRDefault="001B13DB">
            <w:pPr>
              <w:pStyle w:val="ListParagraph"/>
              <w:numPr>
                <w:ilvl w:val="1"/>
                <w:numId w:val="1"/>
              </w:numPr>
              <w:spacing w:line="480" w:lineRule="auto"/>
              <w:rPr>
                <w:ins w:id="498" w:author="meuser" w:date="2010-06-04T21:56:00Z"/>
                <w:rFonts w:ascii="Arial" w:hAnsi="Arial" w:cs="Arial"/>
              </w:rPr>
              <w:pPrChange w:id="499" w:author="meuser" w:date="2010-06-04T22:00:00Z">
                <w:pPr>
                  <w:pStyle w:val="ListParagraph"/>
                  <w:numPr>
                    <w:ilvl w:val="1"/>
                    <w:numId w:val="21"/>
                  </w:numPr>
                  <w:spacing w:line="480" w:lineRule="auto"/>
                  <w:ind w:hanging="360"/>
                </w:pPr>
              </w:pPrChange>
            </w:pPr>
          </w:p>
        </w:tc>
      </w:tr>
    </w:tbl>
    <w:p w:rsidR="008D6795" w:rsidRDefault="008D6795" w:rsidP="00510E3A">
      <w:pPr>
        <w:spacing w:line="480" w:lineRule="auto"/>
        <w:contextualSpacing/>
        <w:rPr>
          <w:ins w:id="500" w:author="meuser" w:date="2010-06-04T22:01:00Z"/>
          <w:rFonts w:ascii="Arial" w:hAnsi="Arial" w:cs="Arial"/>
        </w:rPr>
      </w:pPr>
      <w:ins w:id="501" w:author="meuser" w:date="2010-06-04T22:00:00Z">
        <w:r>
          <w:rPr>
            <w:rFonts w:ascii="Arial" w:hAnsi="Arial" w:cs="Arial"/>
          </w:rPr>
          <w:t>which represent the roll springing and roll damping combined.</w:t>
        </w:r>
      </w:ins>
      <w:ins w:id="502" w:author="meuser" w:date="2010-06-04T22:01:00Z">
        <w:r>
          <w:rPr>
            <w:rFonts w:ascii="Arial" w:hAnsi="Arial" w:cs="Arial"/>
          </w:rPr>
          <w:t xml:space="preserve"> The sum of torques about the </w:t>
        </w:r>
        <w:r>
          <w:rPr>
            <w:rFonts w:ascii="Arial" w:hAnsi="Arial" w:cs="Arial"/>
            <w:i/>
          </w:rPr>
          <w:t xml:space="preserve">z </w:t>
        </w:r>
        <w:r>
          <w:rPr>
            <w:rFonts w:ascii="Arial" w:hAnsi="Arial" w:cs="Arial"/>
          </w:rPr>
          <w:t>axis are given by</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D6795" w:rsidTr="00B00323">
        <w:trPr>
          <w:ins w:id="503" w:author="meuser" w:date="2010-06-04T22:01:00Z"/>
        </w:trPr>
        <w:tc>
          <w:tcPr>
            <w:tcW w:w="750" w:type="pct"/>
          </w:tcPr>
          <w:p w:rsidR="008D6795" w:rsidRDefault="008D6795" w:rsidP="00B00323">
            <w:pPr>
              <w:spacing w:line="480" w:lineRule="auto"/>
              <w:contextualSpacing/>
              <w:rPr>
                <w:ins w:id="504" w:author="meuser" w:date="2010-06-04T22:01:00Z"/>
                <w:rFonts w:ascii="Arial" w:hAnsi="Arial" w:cs="Arial"/>
              </w:rPr>
            </w:pPr>
          </w:p>
        </w:tc>
        <w:tc>
          <w:tcPr>
            <w:tcW w:w="3500" w:type="pct"/>
          </w:tcPr>
          <w:p w:rsidR="008D6795" w:rsidRPr="00CA7A55" w:rsidRDefault="009005B9" w:rsidP="008D6795">
            <w:pPr>
              <w:spacing w:line="480" w:lineRule="auto"/>
              <w:contextualSpacing/>
              <w:rPr>
                <w:ins w:id="505" w:author="meuser" w:date="2010-06-04T22:01:00Z"/>
                <w:rFonts w:ascii="Arial" w:hAnsi="Arial" w:cs="Arial"/>
                <w:b/>
              </w:rPr>
            </w:pPr>
            <m:oMathPara>
              <m:oMath>
                <m:nary>
                  <m:naryPr>
                    <m:chr m:val="∑"/>
                    <m:limLoc m:val="undOvr"/>
                    <m:subHide m:val="on"/>
                    <m:supHide m:val="on"/>
                    <m:ctrlPr>
                      <w:ins w:id="506" w:author="meuser" w:date="2010-06-04T22:01:00Z">
                        <w:rPr>
                          <w:rFonts w:ascii="Cambria Math" w:hAnsi="Cambria Math" w:cs="Arial"/>
                          <w:i/>
                        </w:rPr>
                      </w:ins>
                    </m:ctrlPr>
                  </m:naryPr>
                  <m:sub/>
                  <m:sup/>
                  <m:e>
                    <m:sSub>
                      <m:sSubPr>
                        <m:ctrlPr>
                          <w:ins w:id="507" w:author="meuser" w:date="2010-06-04T22:01:00Z">
                            <w:rPr>
                              <w:rFonts w:ascii="Cambria Math" w:hAnsi="Cambria Math" w:cs="Arial"/>
                              <w:i/>
                            </w:rPr>
                          </w:ins>
                        </m:ctrlPr>
                      </m:sSubPr>
                      <m:e>
                        <w:ins w:id="508" w:author="meuser" w:date="2010-06-04T22:01:00Z">
                          <m:r>
                            <w:rPr>
                              <w:rFonts w:ascii="Cambria Math" w:hAnsi="Cambria Math" w:cs="Arial"/>
                            </w:rPr>
                            <m:t>T</m:t>
                          </m:r>
                        </w:ins>
                      </m:e>
                      <m:sub>
                        <w:ins w:id="509" w:author="meuser" w:date="2010-06-04T22:01:00Z">
                          <m:r>
                            <w:rPr>
                              <w:rFonts w:ascii="Cambria Math" w:hAnsi="Cambria Math" w:cs="Arial"/>
                            </w:rPr>
                            <m:t>z</m:t>
                          </m:r>
                        </w:ins>
                      </m:sub>
                    </m:sSub>
                  </m:e>
                </m:nary>
                <w:ins w:id="510" w:author="meuser" w:date="2010-06-04T22:01:00Z">
                  <m:r>
                    <w:rPr>
                      <w:rFonts w:ascii="Cambria Math" w:hAnsi="Cambria Math" w:cs="Arial"/>
                    </w:rPr>
                    <m:t>=</m:t>
                  </m:r>
                </w:ins>
                <m:d>
                  <m:dPr>
                    <m:ctrlPr>
                      <w:ins w:id="511" w:author="meuser" w:date="2010-06-04T22:02:00Z">
                        <w:rPr>
                          <w:rFonts w:ascii="Cambria Math" w:hAnsi="Cambria Math" w:cs="Arial"/>
                          <w:i/>
                        </w:rPr>
                      </w:ins>
                    </m:ctrlPr>
                  </m:dPr>
                  <m:e>
                    <m:sSub>
                      <m:sSubPr>
                        <m:ctrlPr>
                          <w:ins w:id="512" w:author="meuser" w:date="2010-06-04T22:03:00Z">
                            <w:rPr>
                              <w:rFonts w:ascii="Cambria Math" w:hAnsi="Cambria Math" w:cs="Arial"/>
                              <w:i/>
                            </w:rPr>
                          </w:ins>
                        </m:ctrlPr>
                      </m:sSubPr>
                      <m:e>
                        <w:ins w:id="513" w:author="meuser" w:date="2010-06-04T22:03:00Z">
                          <m:r>
                            <w:rPr>
                              <w:rFonts w:ascii="Cambria Math" w:hAnsi="Cambria Math" w:cs="Arial"/>
                            </w:rPr>
                            <m:t>F</m:t>
                          </m:r>
                        </w:ins>
                      </m:e>
                      <m:sub>
                        <w:ins w:id="514" w:author="meuser" w:date="2010-06-04T22:03:00Z">
                          <m:r>
                            <w:rPr>
                              <w:rFonts w:ascii="Cambria Math" w:hAnsi="Cambria Math" w:cs="Arial"/>
                            </w:rPr>
                            <m:t>ylf</m:t>
                          </m:r>
                        </w:ins>
                      </m:sub>
                    </m:sSub>
                    <w:ins w:id="515" w:author="meuser" w:date="2010-06-04T22:03:00Z">
                      <m:r>
                        <w:rPr>
                          <w:rFonts w:ascii="Cambria Math" w:hAnsi="Cambria Math" w:cs="Arial"/>
                        </w:rPr>
                        <m:t>+</m:t>
                      </m:r>
                    </w:ins>
                    <m:sSub>
                      <m:sSubPr>
                        <m:ctrlPr>
                          <w:ins w:id="516" w:author="meuser" w:date="2010-06-04T22:03:00Z">
                            <w:rPr>
                              <w:rFonts w:ascii="Cambria Math" w:hAnsi="Cambria Math" w:cs="Arial"/>
                              <w:i/>
                            </w:rPr>
                          </w:ins>
                        </m:ctrlPr>
                      </m:sSubPr>
                      <m:e>
                        <w:ins w:id="517" w:author="meuser" w:date="2010-06-04T22:03:00Z">
                          <m:r>
                            <w:rPr>
                              <w:rFonts w:ascii="Cambria Math" w:hAnsi="Cambria Math" w:cs="Arial"/>
                            </w:rPr>
                            <m:t>F</m:t>
                          </m:r>
                        </w:ins>
                      </m:e>
                      <m:sub>
                        <w:ins w:id="518" w:author="meuser" w:date="2010-06-04T22:03:00Z">
                          <m:r>
                            <w:rPr>
                              <w:rFonts w:ascii="Cambria Math" w:hAnsi="Cambria Math" w:cs="Arial"/>
                            </w:rPr>
                            <m:t>yrf</m:t>
                          </m:r>
                        </w:ins>
                      </m:sub>
                    </m:sSub>
                  </m:e>
                </m:d>
                <m:sSub>
                  <m:sSubPr>
                    <m:ctrlPr>
                      <w:ins w:id="519" w:author="meuser" w:date="2010-06-04T22:04:00Z">
                        <w:rPr>
                          <w:rFonts w:ascii="Cambria Math" w:hAnsi="Cambria Math" w:cs="Arial"/>
                          <w:i/>
                        </w:rPr>
                      </w:ins>
                    </m:ctrlPr>
                  </m:sSubPr>
                  <m:e>
                    <w:ins w:id="520" w:author="meuser" w:date="2010-06-04T22:04:00Z">
                      <m:r>
                        <w:rPr>
                          <w:rFonts w:ascii="Cambria Math" w:hAnsi="Cambria Math" w:cs="Arial"/>
                        </w:rPr>
                        <m:t>l</m:t>
                      </m:r>
                    </w:ins>
                  </m:e>
                  <m:sub>
                    <w:ins w:id="521" w:author="meuser" w:date="2010-06-04T22:04:00Z">
                      <m:r>
                        <w:rPr>
                          <w:rFonts w:ascii="Cambria Math" w:hAnsi="Cambria Math" w:cs="Arial"/>
                        </w:rPr>
                        <m:t>f</m:t>
                      </m:r>
                    </w:ins>
                  </m:sub>
                </m:sSub>
                <w:ins w:id="522" w:author="meuser" w:date="2010-06-04T22:02:00Z">
                  <m:r>
                    <w:rPr>
                      <w:rFonts w:ascii="Cambria Math" w:hAnsi="Cambria Math" w:cs="Arial"/>
                    </w:rPr>
                    <m:t>-</m:t>
                  </m:r>
                </w:ins>
                <m:d>
                  <m:dPr>
                    <m:ctrlPr>
                      <w:ins w:id="523" w:author="meuser" w:date="2010-06-04T22:02:00Z">
                        <w:rPr>
                          <w:rFonts w:ascii="Cambria Math" w:hAnsi="Cambria Math" w:cs="Arial"/>
                          <w:i/>
                        </w:rPr>
                      </w:ins>
                    </m:ctrlPr>
                  </m:dPr>
                  <m:e>
                    <m:sSub>
                      <m:sSubPr>
                        <m:ctrlPr>
                          <w:ins w:id="524" w:author="meuser" w:date="2010-06-04T22:04:00Z">
                            <w:rPr>
                              <w:rFonts w:ascii="Cambria Math" w:hAnsi="Cambria Math" w:cs="Arial"/>
                              <w:i/>
                            </w:rPr>
                          </w:ins>
                        </m:ctrlPr>
                      </m:sSubPr>
                      <m:e>
                        <w:ins w:id="525" w:author="meuser" w:date="2010-06-04T22:04:00Z">
                          <m:r>
                            <w:rPr>
                              <w:rFonts w:ascii="Cambria Math" w:hAnsi="Cambria Math" w:cs="Arial"/>
                            </w:rPr>
                            <m:t>F</m:t>
                          </m:r>
                        </w:ins>
                      </m:e>
                      <m:sub>
                        <w:ins w:id="526" w:author="meuser" w:date="2010-06-04T22:04:00Z">
                          <m:r>
                            <w:rPr>
                              <w:rFonts w:ascii="Cambria Math" w:hAnsi="Cambria Math" w:cs="Arial"/>
                            </w:rPr>
                            <m:t>ylr</m:t>
                          </m:r>
                        </w:ins>
                      </m:sub>
                    </m:sSub>
                    <w:ins w:id="527" w:author="meuser" w:date="2010-06-04T22:04:00Z">
                      <m:r>
                        <w:rPr>
                          <w:rFonts w:ascii="Cambria Math" w:hAnsi="Cambria Math" w:cs="Arial"/>
                        </w:rPr>
                        <m:t>+</m:t>
                      </m:r>
                    </w:ins>
                    <m:sSub>
                      <m:sSubPr>
                        <m:ctrlPr>
                          <w:ins w:id="528" w:author="meuser" w:date="2010-06-04T22:04:00Z">
                            <w:rPr>
                              <w:rFonts w:ascii="Cambria Math" w:hAnsi="Cambria Math" w:cs="Arial"/>
                              <w:i/>
                            </w:rPr>
                          </w:ins>
                        </m:ctrlPr>
                      </m:sSubPr>
                      <m:e>
                        <w:ins w:id="529" w:author="meuser" w:date="2010-06-04T22:04:00Z">
                          <m:r>
                            <w:rPr>
                              <w:rFonts w:ascii="Cambria Math" w:hAnsi="Cambria Math" w:cs="Arial"/>
                            </w:rPr>
                            <m:t>F</m:t>
                          </m:r>
                        </w:ins>
                      </m:e>
                      <m:sub>
                        <w:ins w:id="530" w:author="meuser" w:date="2010-06-04T22:04:00Z">
                          <m:r>
                            <w:rPr>
                              <w:rFonts w:ascii="Cambria Math" w:hAnsi="Cambria Math" w:cs="Arial"/>
                            </w:rPr>
                            <m:t>yrr</m:t>
                          </m:r>
                        </w:ins>
                      </m:sub>
                    </m:sSub>
                  </m:e>
                </m:d>
                <m:sSub>
                  <m:sSubPr>
                    <m:ctrlPr>
                      <w:ins w:id="531" w:author="meuser" w:date="2010-06-04T22:04:00Z">
                        <w:rPr>
                          <w:rFonts w:ascii="Cambria Math" w:hAnsi="Cambria Math" w:cs="Arial"/>
                          <w:i/>
                        </w:rPr>
                      </w:ins>
                    </m:ctrlPr>
                  </m:sSubPr>
                  <m:e>
                    <w:ins w:id="532" w:author="meuser" w:date="2010-06-04T22:04:00Z">
                      <m:r>
                        <w:rPr>
                          <w:rFonts w:ascii="Cambria Math" w:hAnsi="Cambria Math" w:cs="Arial"/>
                        </w:rPr>
                        <m:t>l</m:t>
                      </m:r>
                    </w:ins>
                  </m:e>
                  <m:sub>
                    <w:ins w:id="533" w:author="meuser" w:date="2010-06-04T22:04:00Z">
                      <m:r>
                        <w:rPr>
                          <w:rFonts w:ascii="Cambria Math" w:hAnsi="Cambria Math" w:cs="Arial"/>
                        </w:rPr>
                        <m:t>r</m:t>
                      </m:r>
                    </w:ins>
                  </m:sub>
                </m:sSub>
                <w:ins w:id="534" w:author="meuser" w:date="2010-06-04T22:03:00Z">
                  <m:r>
                    <w:rPr>
                      <w:rFonts w:ascii="Cambria Math" w:hAnsi="Cambria Math" w:cs="Arial"/>
                    </w:rPr>
                    <m:t>+</m:t>
                  </m:r>
                </w:ins>
                <m:d>
                  <m:dPr>
                    <m:ctrlPr>
                      <w:ins w:id="535" w:author="meuser" w:date="2010-06-04T22:03:00Z">
                        <w:rPr>
                          <w:rFonts w:ascii="Cambria Math" w:hAnsi="Cambria Math" w:cs="Arial"/>
                          <w:i/>
                        </w:rPr>
                      </w:ins>
                    </m:ctrlPr>
                  </m:dPr>
                  <m:e>
                    <m:sSub>
                      <m:sSubPr>
                        <m:ctrlPr>
                          <w:ins w:id="536" w:author="meuser" w:date="2010-06-04T22:04:00Z">
                            <w:rPr>
                              <w:rFonts w:ascii="Cambria Math" w:hAnsi="Cambria Math" w:cs="Arial"/>
                              <w:i/>
                            </w:rPr>
                          </w:ins>
                        </m:ctrlPr>
                      </m:sSubPr>
                      <m:e>
                        <w:ins w:id="537" w:author="meuser" w:date="2010-06-04T22:04:00Z">
                          <m:r>
                            <w:rPr>
                              <w:rFonts w:ascii="Cambria Math" w:hAnsi="Cambria Math" w:cs="Arial"/>
                            </w:rPr>
                            <m:t>F</m:t>
                          </m:r>
                        </w:ins>
                      </m:e>
                      <m:sub>
                        <w:ins w:id="538" w:author="meuser" w:date="2010-06-04T22:04:00Z">
                          <m:r>
                            <w:rPr>
                              <w:rFonts w:ascii="Cambria Math" w:hAnsi="Cambria Math" w:cs="Arial"/>
                            </w:rPr>
                            <m:t>xlf</m:t>
                          </m:r>
                        </w:ins>
                      </m:sub>
                    </m:sSub>
                    <w:ins w:id="539" w:author="meuser" w:date="2010-06-04T22:04:00Z">
                      <m:r>
                        <w:rPr>
                          <w:rFonts w:ascii="Cambria Math" w:hAnsi="Cambria Math" w:cs="Arial"/>
                        </w:rPr>
                        <m:t>-</m:t>
                      </m:r>
                    </w:ins>
                    <m:sSub>
                      <m:sSubPr>
                        <m:ctrlPr>
                          <w:ins w:id="540" w:author="meuser" w:date="2010-06-04T22:04:00Z">
                            <w:rPr>
                              <w:rFonts w:ascii="Cambria Math" w:hAnsi="Cambria Math" w:cs="Arial"/>
                              <w:i/>
                            </w:rPr>
                          </w:ins>
                        </m:ctrlPr>
                      </m:sSubPr>
                      <m:e>
                        <w:ins w:id="541" w:author="meuser" w:date="2010-06-04T22:04:00Z">
                          <m:r>
                            <w:rPr>
                              <w:rFonts w:ascii="Cambria Math" w:hAnsi="Cambria Math" w:cs="Arial"/>
                            </w:rPr>
                            <m:t>F</m:t>
                          </m:r>
                        </w:ins>
                      </m:e>
                      <m:sub>
                        <w:ins w:id="542" w:author="meuser" w:date="2010-06-04T22:04:00Z">
                          <m:r>
                            <w:rPr>
                              <w:rFonts w:ascii="Cambria Math" w:hAnsi="Cambria Math" w:cs="Arial"/>
                            </w:rPr>
                            <m:t>xrf</m:t>
                          </m:r>
                        </w:ins>
                      </m:sub>
                    </m:sSub>
                  </m:e>
                </m:d>
                <m:f>
                  <m:fPr>
                    <m:ctrlPr>
                      <w:ins w:id="543" w:author="meuser" w:date="2010-06-04T22:05:00Z">
                        <w:rPr>
                          <w:rFonts w:ascii="Cambria Math" w:hAnsi="Cambria Math" w:cs="Arial"/>
                          <w:i/>
                        </w:rPr>
                      </w:ins>
                    </m:ctrlPr>
                  </m:fPr>
                  <m:num>
                    <m:sSub>
                      <m:sSubPr>
                        <m:ctrlPr>
                          <w:ins w:id="544" w:author="meuser" w:date="2010-06-04T22:05:00Z">
                            <w:rPr>
                              <w:rFonts w:ascii="Cambria Math" w:hAnsi="Cambria Math" w:cs="Arial"/>
                              <w:i/>
                            </w:rPr>
                          </w:ins>
                        </m:ctrlPr>
                      </m:sSubPr>
                      <m:e>
                        <w:ins w:id="545" w:author="meuser" w:date="2010-06-04T22:05:00Z">
                          <m:r>
                            <w:rPr>
                              <w:rFonts w:ascii="Cambria Math" w:hAnsi="Cambria Math" w:cs="Arial"/>
                            </w:rPr>
                            <m:t>t</m:t>
                          </m:r>
                        </w:ins>
                      </m:e>
                      <m:sub>
                        <w:ins w:id="546" w:author="meuser" w:date="2010-06-04T22:05:00Z">
                          <m:r>
                            <w:rPr>
                              <w:rFonts w:ascii="Cambria Math" w:hAnsi="Cambria Math" w:cs="Arial"/>
                            </w:rPr>
                            <m:t>f</m:t>
                          </m:r>
                        </w:ins>
                      </m:sub>
                    </m:sSub>
                  </m:num>
                  <m:den>
                    <w:ins w:id="547" w:author="meuser" w:date="2010-06-04T22:05:00Z">
                      <m:r>
                        <w:rPr>
                          <w:rFonts w:ascii="Cambria Math" w:hAnsi="Cambria Math" w:cs="Arial"/>
                        </w:rPr>
                        <m:t>2</m:t>
                      </m:r>
                    </w:ins>
                  </m:den>
                </m:f>
                <w:ins w:id="548" w:author="meuser" w:date="2010-06-04T22:03:00Z">
                  <m:r>
                    <w:rPr>
                      <w:rFonts w:ascii="Cambria Math" w:hAnsi="Cambria Math" w:cs="Arial"/>
                    </w:rPr>
                    <m:t>+</m:t>
                  </m:r>
                </w:ins>
                <m:d>
                  <m:dPr>
                    <m:ctrlPr>
                      <w:ins w:id="549" w:author="meuser" w:date="2010-06-04T22:03:00Z">
                        <w:rPr>
                          <w:rFonts w:ascii="Cambria Math" w:hAnsi="Cambria Math" w:cs="Arial"/>
                          <w:i/>
                        </w:rPr>
                      </w:ins>
                    </m:ctrlPr>
                  </m:dPr>
                  <m:e>
                    <m:sSub>
                      <m:sSubPr>
                        <m:ctrlPr>
                          <w:ins w:id="550" w:author="meuser" w:date="2010-06-05T09:03:00Z">
                            <w:rPr>
                              <w:rFonts w:ascii="Cambria Math" w:hAnsi="Cambria Math" w:cs="Arial"/>
                              <w:i/>
                            </w:rPr>
                          </w:ins>
                        </m:ctrlPr>
                      </m:sSubPr>
                      <m:e>
                        <w:ins w:id="551" w:author="meuser" w:date="2010-06-05T09:03:00Z">
                          <m:r>
                            <w:rPr>
                              <w:rFonts w:ascii="Cambria Math" w:hAnsi="Cambria Math" w:cs="Arial"/>
                            </w:rPr>
                            <m:t>F</m:t>
                          </m:r>
                        </w:ins>
                      </m:e>
                      <m:sub>
                        <w:ins w:id="552" w:author="meuser" w:date="2010-06-05T09:03:00Z">
                          <m:r>
                            <w:rPr>
                              <w:rFonts w:ascii="Cambria Math" w:hAnsi="Cambria Math" w:cs="Arial"/>
                            </w:rPr>
                            <m:t>xlr</m:t>
                          </m:r>
                        </w:ins>
                      </m:sub>
                    </m:sSub>
                    <w:ins w:id="553" w:author="meuser" w:date="2010-06-05T09:03:00Z">
                      <m:r>
                        <w:rPr>
                          <w:rFonts w:ascii="Cambria Math" w:hAnsi="Cambria Math" w:cs="Arial"/>
                        </w:rPr>
                        <m:t>-</m:t>
                      </m:r>
                    </w:ins>
                    <m:sSub>
                      <m:sSubPr>
                        <m:ctrlPr>
                          <w:ins w:id="554" w:author="meuser" w:date="2010-06-05T09:03:00Z">
                            <w:rPr>
                              <w:rFonts w:ascii="Cambria Math" w:hAnsi="Cambria Math" w:cs="Arial"/>
                              <w:i/>
                            </w:rPr>
                          </w:ins>
                        </m:ctrlPr>
                      </m:sSubPr>
                      <m:e>
                        <w:ins w:id="555" w:author="meuser" w:date="2010-06-05T09:03:00Z">
                          <m:r>
                            <w:rPr>
                              <w:rFonts w:ascii="Cambria Math" w:hAnsi="Cambria Math" w:cs="Arial"/>
                            </w:rPr>
                            <m:t>F</m:t>
                          </m:r>
                        </w:ins>
                      </m:e>
                      <m:sub>
                        <w:ins w:id="556" w:author="meuser" w:date="2010-06-05T09:03:00Z">
                          <m:r>
                            <w:rPr>
                              <w:rFonts w:ascii="Cambria Math" w:hAnsi="Cambria Math" w:cs="Arial"/>
                            </w:rPr>
                            <m:t>xrr</m:t>
                          </m:r>
                        </w:ins>
                      </m:sub>
                    </m:sSub>
                  </m:e>
                </m:d>
                <m:f>
                  <m:fPr>
                    <m:ctrlPr>
                      <w:ins w:id="557" w:author="meuser" w:date="2010-06-05T09:03:00Z">
                        <w:rPr>
                          <w:rFonts w:ascii="Cambria Math" w:hAnsi="Cambria Math" w:cs="Arial"/>
                          <w:i/>
                        </w:rPr>
                      </w:ins>
                    </m:ctrlPr>
                  </m:fPr>
                  <m:num>
                    <m:sSub>
                      <m:sSubPr>
                        <m:ctrlPr>
                          <w:ins w:id="558" w:author="meuser" w:date="2010-06-05T09:03:00Z">
                            <w:rPr>
                              <w:rFonts w:ascii="Cambria Math" w:hAnsi="Cambria Math" w:cs="Arial"/>
                              <w:i/>
                            </w:rPr>
                          </w:ins>
                        </m:ctrlPr>
                      </m:sSubPr>
                      <m:e>
                        <w:ins w:id="559" w:author="meuser" w:date="2010-06-05T09:03:00Z">
                          <m:r>
                            <w:rPr>
                              <w:rFonts w:ascii="Cambria Math" w:hAnsi="Cambria Math" w:cs="Arial"/>
                            </w:rPr>
                            <m:t>t</m:t>
                          </m:r>
                        </w:ins>
                      </m:e>
                      <m:sub>
                        <w:ins w:id="560" w:author="meuser" w:date="2010-06-05T09:03:00Z">
                          <m:r>
                            <w:rPr>
                              <w:rFonts w:ascii="Cambria Math" w:hAnsi="Cambria Math" w:cs="Arial"/>
                            </w:rPr>
                            <m:t>r</m:t>
                          </m:r>
                        </w:ins>
                      </m:sub>
                    </m:sSub>
                  </m:num>
                  <m:den>
                    <w:ins w:id="561" w:author="meuser" w:date="2010-06-05T09:03:00Z">
                      <m:r>
                        <w:rPr>
                          <w:rFonts w:ascii="Cambria Math" w:hAnsi="Cambria Math" w:cs="Arial"/>
                        </w:rPr>
                        <m:t>2</m:t>
                      </m:r>
                    </w:ins>
                  </m:den>
                </m:f>
                <w:ins w:id="562" w:author="meuser" w:date="2010-06-04T22:03:00Z">
                  <m:r>
                    <w:rPr>
                      <w:rFonts w:ascii="Cambria Math" w:hAnsi="Cambria Math" w:cs="Arial"/>
                    </w:rPr>
                    <m:t>+</m:t>
                  </m:r>
                </w:ins>
                <m:sSub>
                  <m:sSubPr>
                    <m:ctrlPr>
                      <w:ins w:id="563" w:author="meuser" w:date="2010-06-04T22:03:00Z">
                        <w:rPr>
                          <w:rFonts w:ascii="Cambria Math" w:hAnsi="Cambria Math" w:cs="Arial"/>
                          <w:i/>
                        </w:rPr>
                      </w:ins>
                    </m:ctrlPr>
                  </m:sSubPr>
                  <m:e>
                    <w:ins w:id="564" w:author="meuser" w:date="2010-06-04T22:03:00Z">
                      <m:r>
                        <w:rPr>
                          <w:rFonts w:ascii="Cambria Math" w:hAnsi="Cambria Math" w:cs="Arial"/>
                        </w:rPr>
                        <m:t>M</m:t>
                      </m:r>
                    </w:ins>
                  </m:e>
                  <m:sub>
                    <w:ins w:id="565" w:author="meuser" w:date="2010-06-04T22:03:00Z">
                      <m:r>
                        <w:rPr>
                          <w:rFonts w:ascii="Cambria Math" w:hAnsi="Cambria Math" w:cs="Arial"/>
                        </w:rPr>
                        <m:t>zlf</m:t>
                      </m:r>
                    </w:ins>
                  </m:sub>
                </m:sSub>
                <w:ins w:id="566" w:author="meuser" w:date="2010-06-04T22:03:00Z">
                  <m:r>
                    <w:rPr>
                      <w:rFonts w:ascii="Cambria Math" w:hAnsi="Cambria Math" w:cs="Arial"/>
                    </w:rPr>
                    <m:t>+</m:t>
                  </m:r>
                </w:ins>
                <m:sSub>
                  <m:sSubPr>
                    <m:ctrlPr>
                      <w:ins w:id="567" w:author="meuser" w:date="2010-06-04T22:03:00Z">
                        <w:rPr>
                          <w:rFonts w:ascii="Cambria Math" w:hAnsi="Cambria Math" w:cs="Arial"/>
                          <w:i/>
                        </w:rPr>
                      </w:ins>
                    </m:ctrlPr>
                  </m:sSubPr>
                  <m:e>
                    <w:ins w:id="568" w:author="meuser" w:date="2010-06-04T22:03:00Z">
                      <m:r>
                        <w:rPr>
                          <w:rFonts w:ascii="Cambria Math" w:hAnsi="Cambria Math" w:cs="Arial"/>
                        </w:rPr>
                        <m:t>M</m:t>
                      </m:r>
                    </w:ins>
                  </m:e>
                  <m:sub>
                    <w:ins w:id="569" w:author="meuser" w:date="2010-06-04T22:03:00Z">
                      <m:r>
                        <w:rPr>
                          <w:rFonts w:ascii="Cambria Math" w:hAnsi="Cambria Math" w:cs="Arial"/>
                        </w:rPr>
                        <m:t>zrf</m:t>
                      </m:r>
                    </w:ins>
                  </m:sub>
                </m:sSub>
                <w:ins w:id="570" w:author="meuser" w:date="2010-06-04T22:03:00Z">
                  <m:r>
                    <w:rPr>
                      <w:rFonts w:ascii="Cambria Math" w:hAnsi="Cambria Math" w:cs="Arial"/>
                    </w:rPr>
                    <m:t>+</m:t>
                  </m:r>
                </w:ins>
                <m:sSub>
                  <m:sSubPr>
                    <m:ctrlPr>
                      <w:ins w:id="571" w:author="meuser" w:date="2010-06-04T22:03:00Z">
                        <w:rPr>
                          <w:rFonts w:ascii="Cambria Math" w:hAnsi="Cambria Math" w:cs="Arial"/>
                          <w:i/>
                        </w:rPr>
                      </w:ins>
                    </m:ctrlPr>
                  </m:sSubPr>
                  <m:e>
                    <w:ins w:id="572" w:author="meuser" w:date="2010-06-04T22:03:00Z">
                      <m:r>
                        <w:rPr>
                          <w:rFonts w:ascii="Cambria Math" w:hAnsi="Cambria Math" w:cs="Arial"/>
                        </w:rPr>
                        <m:t>M</m:t>
                      </m:r>
                    </w:ins>
                  </m:e>
                  <m:sub>
                    <w:ins w:id="573" w:author="meuser" w:date="2010-06-04T22:03:00Z">
                      <m:r>
                        <w:rPr>
                          <w:rFonts w:ascii="Cambria Math" w:hAnsi="Cambria Math" w:cs="Arial"/>
                        </w:rPr>
                        <m:t>zlr</m:t>
                      </m:r>
                    </w:ins>
                  </m:sub>
                </m:sSub>
                <w:ins w:id="574" w:author="meuser" w:date="2010-06-04T22:03:00Z">
                  <m:r>
                    <w:rPr>
                      <w:rFonts w:ascii="Cambria Math" w:hAnsi="Cambria Math" w:cs="Arial"/>
                    </w:rPr>
                    <m:t>+</m:t>
                  </m:r>
                </w:ins>
                <m:sSub>
                  <m:sSubPr>
                    <m:ctrlPr>
                      <w:ins w:id="575" w:author="meuser" w:date="2010-06-04T22:03:00Z">
                        <w:rPr>
                          <w:rFonts w:ascii="Cambria Math" w:hAnsi="Cambria Math" w:cs="Arial"/>
                          <w:i/>
                        </w:rPr>
                      </w:ins>
                    </m:ctrlPr>
                  </m:sSubPr>
                  <m:e>
                    <w:ins w:id="576" w:author="meuser" w:date="2010-06-04T22:03:00Z">
                      <m:r>
                        <w:rPr>
                          <w:rFonts w:ascii="Cambria Math" w:hAnsi="Cambria Math" w:cs="Arial"/>
                        </w:rPr>
                        <m:t>M</m:t>
                      </m:r>
                    </w:ins>
                  </m:e>
                  <m:sub>
                    <w:ins w:id="577" w:author="meuser" w:date="2010-06-04T22:03:00Z">
                      <m:r>
                        <w:rPr>
                          <w:rFonts w:ascii="Cambria Math" w:hAnsi="Cambria Math" w:cs="Arial"/>
                        </w:rPr>
                        <m:t>zrr</m:t>
                      </m:r>
                    </w:ins>
                  </m:sub>
                </m:sSub>
              </m:oMath>
            </m:oMathPara>
          </w:p>
        </w:tc>
        <w:tc>
          <w:tcPr>
            <w:tcW w:w="750" w:type="pct"/>
            <w:vAlign w:val="center"/>
          </w:tcPr>
          <w:p w:rsidR="001B13DB" w:rsidRDefault="001B13DB">
            <w:pPr>
              <w:pStyle w:val="ListParagraph"/>
              <w:numPr>
                <w:ilvl w:val="1"/>
                <w:numId w:val="1"/>
              </w:numPr>
              <w:spacing w:line="480" w:lineRule="auto"/>
              <w:rPr>
                <w:ins w:id="578" w:author="meuser" w:date="2010-06-04T22:01:00Z"/>
                <w:rFonts w:ascii="Arial" w:hAnsi="Arial" w:cs="Arial"/>
              </w:rPr>
              <w:pPrChange w:id="579" w:author="meuser" w:date="2010-06-05T09:43:00Z">
                <w:pPr>
                  <w:pStyle w:val="ListParagraph"/>
                  <w:numPr>
                    <w:ilvl w:val="1"/>
                    <w:numId w:val="22"/>
                  </w:numPr>
                  <w:spacing w:line="480" w:lineRule="auto"/>
                  <w:ind w:hanging="360"/>
                </w:pPr>
              </w:pPrChange>
            </w:pPr>
          </w:p>
        </w:tc>
      </w:tr>
    </w:tbl>
    <w:p w:rsidR="008D6795" w:rsidRPr="008D6795" w:rsidRDefault="00B00323" w:rsidP="00510E3A">
      <w:pPr>
        <w:spacing w:line="480" w:lineRule="auto"/>
        <w:contextualSpacing/>
        <w:rPr>
          <w:rFonts w:ascii="Arial" w:hAnsi="Arial" w:cs="Arial"/>
        </w:rPr>
      </w:pPr>
      <w:ins w:id="580" w:author="meuser" w:date="2010-06-05T09:04:00Z">
        <w:r>
          <w:rPr>
            <w:rFonts w:ascii="Arial" w:hAnsi="Arial" w:cs="Arial"/>
          </w:rPr>
          <w:lastRenderedPageBreak/>
          <w:t>where the first four terms are the moments developed by the tire forces about the body and the last four terms are the tire self aligning moments.</w:t>
        </w:r>
      </w:ins>
    </w:p>
    <w:p w:rsidR="006778B9" w:rsidRDefault="006778B9" w:rsidP="006778B9">
      <w:pPr>
        <w:spacing w:line="480" w:lineRule="auto"/>
        <w:contextualSpacing/>
        <w:rPr>
          <w:rFonts w:ascii="Arial" w:hAnsi="Arial" w:cs="Arial"/>
          <w:i/>
        </w:rPr>
      </w:pPr>
      <w:r>
        <w:rPr>
          <w:rFonts w:ascii="Arial" w:hAnsi="Arial" w:cs="Arial"/>
          <w:i/>
        </w:rPr>
        <w:t>Dynamic Weight Transfer Forces</w:t>
      </w:r>
    </w:p>
    <w:p w:rsidR="00821582" w:rsidRDefault="006778B9" w:rsidP="006778B9">
      <w:pPr>
        <w:spacing w:line="480" w:lineRule="auto"/>
        <w:contextualSpacing/>
        <w:rPr>
          <w:ins w:id="581" w:author="meuser" w:date="2010-06-05T09:12:00Z"/>
          <w:rFonts w:ascii="Arial" w:hAnsi="Arial" w:cs="Arial"/>
        </w:rPr>
      </w:pPr>
      <w:r>
        <w:rPr>
          <w:rFonts w:ascii="Arial" w:hAnsi="Arial" w:cs="Arial"/>
        </w:rPr>
        <w:tab/>
      </w:r>
      <w:r w:rsidR="000F42FC">
        <w:rPr>
          <w:rFonts w:ascii="Arial" w:hAnsi="Arial" w:cs="Arial"/>
        </w:rPr>
        <w:t xml:space="preserve">Having derived the equations of motion for both translation and rotation, it is obvious that the summation of forces and moments will be necessary in order for each time step to be evaluated. </w:t>
      </w:r>
      <w:ins w:id="582" w:author="meuser" w:date="2010-06-04T21:48:00Z">
        <w:r w:rsidR="003375E6">
          <w:rPr>
            <w:rFonts w:ascii="Arial" w:hAnsi="Arial" w:cs="Arial"/>
          </w:rPr>
          <w:t xml:space="preserve">These forces result from interactions of the tires with the ground, and are dependent upon the tire normal force. </w:t>
        </w:r>
      </w:ins>
      <w:r>
        <w:rPr>
          <w:rFonts w:ascii="Arial" w:hAnsi="Arial" w:cs="Arial"/>
        </w:rPr>
        <w:t>Because the chassis coordinate system is not an inertial coordinate system, a handful of correction accelerations must be supplied before the coordinate system is valid.</w:t>
      </w:r>
      <w:ins w:id="583" w:author="meuser" w:date="2010-06-04T21:30:00Z">
        <w:r w:rsidR="000F42FC">
          <w:rPr>
            <w:rFonts w:ascii="Arial" w:hAnsi="Arial" w:cs="Arial"/>
          </w:rPr>
          <w:t xml:space="preserve"> The normal acceleration terms used to simplify the longitudinal and lateral equations of motion are one set of accelerations that will develop dynamic weight transfer in the vehicle. </w:t>
        </w:r>
      </w:ins>
      <w:r>
        <w:rPr>
          <w:rFonts w:ascii="Arial" w:hAnsi="Arial" w:cs="Arial"/>
        </w:rPr>
        <w:t xml:space="preserve"> </w:t>
      </w:r>
      <w:ins w:id="584" w:author="meuser" w:date="2010-06-04T21:31:00Z">
        <w:r w:rsidR="000F42FC">
          <w:rPr>
            <w:rFonts w:ascii="Arial" w:hAnsi="Arial" w:cs="Arial"/>
          </w:rPr>
          <w:t xml:space="preserve">The other accelerations are the tangential accelerations provided by driving or braking the tires. </w:t>
        </w:r>
      </w:ins>
      <w:commentRangeStart w:id="585"/>
      <w:r>
        <w:rPr>
          <w:rFonts w:ascii="Arial" w:hAnsi="Arial" w:cs="Arial"/>
        </w:rPr>
        <w:t xml:space="preserve">These accelerations serve to cancel whatever </w:t>
      </w:r>
      <w:ins w:id="586" w:author="meuser" w:date="2010-06-05T16:18:00Z">
        <w:r w:rsidR="005C0B38">
          <w:rPr>
            <w:rFonts w:ascii="Arial" w:hAnsi="Arial" w:cs="Arial"/>
          </w:rPr>
          <w:t xml:space="preserve">acceleration </w:t>
        </w:r>
      </w:ins>
      <w:r>
        <w:rPr>
          <w:rFonts w:ascii="Arial" w:hAnsi="Arial" w:cs="Arial"/>
        </w:rPr>
        <w:t>is being experienced by the frame of reference</w:t>
      </w:r>
      <w:ins w:id="587" w:author="meuser" w:date="2010-06-04T21:31:00Z">
        <w:r w:rsidR="000F42FC">
          <w:rPr>
            <w:rFonts w:ascii="Arial" w:hAnsi="Arial" w:cs="Arial"/>
          </w:rPr>
          <w:t xml:space="preserve"> and therefore make </w:t>
        </w:r>
      </w:ins>
      <w:ins w:id="588" w:author="meuser" w:date="2010-06-04T21:32:00Z">
        <w:r w:rsidR="000F42FC">
          <w:rPr>
            <w:rFonts w:ascii="Arial" w:hAnsi="Arial" w:cs="Arial"/>
          </w:rPr>
          <w:t xml:space="preserve">it </w:t>
        </w:r>
      </w:ins>
      <w:ins w:id="589" w:author="meuser" w:date="2010-06-04T21:31:00Z">
        <w:r w:rsidR="000F42FC">
          <w:rPr>
            <w:rFonts w:ascii="Arial" w:hAnsi="Arial" w:cs="Arial"/>
          </w:rPr>
          <w:t xml:space="preserve">an inertial system and </w:t>
        </w:r>
      </w:ins>
      <w:ins w:id="590" w:author="meuser" w:date="2010-06-04T21:32:00Z">
        <w:r w:rsidR="000F42FC">
          <w:rPr>
            <w:rFonts w:ascii="Arial" w:hAnsi="Arial" w:cs="Arial"/>
          </w:rPr>
          <w:t>valid for the Newtonian laws of physics</w:t>
        </w:r>
      </w:ins>
      <w:r w:rsidR="00821582">
        <w:rPr>
          <w:rFonts w:ascii="Arial" w:hAnsi="Arial" w:cs="Arial"/>
        </w:rPr>
        <w:t>.</w:t>
      </w:r>
    </w:p>
    <w:p w:rsidR="001B13DB" w:rsidRDefault="001B13DB">
      <w:pPr>
        <w:keepNext/>
        <w:spacing w:line="480" w:lineRule="auto"/>
        <w:contextualSpacing/>
        <w:jc w:val="center"/>
        <w:rPr>
          <w:ins w:id="591" w:author="meuser" w:date="2010-06-05T09:13:00Z"/>
        </w:rPr>
        <w:pPrChange w:id="592" w:author="meuser" w:date="2010-06-05T09:13:00Z">
          <w:pPr>
            <w:spacing w:line="480" w:lineRule="auto"/>
            <w:contextualSpacing/>
            <w:jc w:val="center"/>
          </w:pPr>
        </w:pPrChange>
      </w:pPr>
      <w:ins w:id="593" w:author="meuser" w:date="2010-06-05T09:12:00Z">
        <w:r>
          <w:rPr>
            <w:rFonts w:ascii="Arial" w:hAnsi="Arial" w:cs="Arial"/>
            <w:noProof/>
            <w:lang w:bidi="ar-SA"/>
            <w:rPrChange w:id="594" w:author="Unknown">
              <w:rPr>
                <w:noProof/>
                <w:lang w:bidi="ar-SA"/>
              </w:rPr>
            </w:rPrChange>
          </w:rPr>
          <w:drawing>
            <wp:inline distT="0" distB="0" distL="0" distR="0">
              <wp:extent cx="4684143" cy="2312611"/>
              <wp:effectExtent l="0" t="0" r="2157"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61772" cy="3103007"/>
                        <a:chOff x="834771" y="2409825"/>
                        <a:chExt cx="6361772" cy="3103007"/>
                      </a:xfrm>
                    </a:grpSpPr>
                    <a:sp>
                      <a:nvSpPr>
                        <a:cNvPr id="4" name="Oval 3"/>
                        <a:cNvSpPr/>
                      </a:nvSpPr>
                      <a:spPr>
                        <a:xfrm>
                          <a:off x="2372106" y="3592830"/>
                          <a:ext cx="762000" cy="762000"/>
                        </a:xfrm>
                        <a:prstGeom prst="ellipse">
                          <a:avLst/>
                        </a:prstGeom>
                        <a:solidFill>
                          <a:schemeClr val="tx2">
                            <a:lumMod val="65000"/>
                            <a:lumOff val="35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5191506" y="3592830"/>
                          <a:ext cx="762000" cy="762000"/>
                        </a:xfrm>
                        <a:prstGeom prst="ellipse">
                          <a:avLst/>
                        </a:prstGeom>
                        <a:solidFill>
                          <a:schemeClr val="tx2">
                            <a:lumMod val="65000"/>
                            <a:lumOff val="35000"/>
                          </a:schemeClr>
                        </a:solidFill>
                        <a:ln w="381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reeform 5"/>
                        <a:cNvSpPr/>
                      </a:nvSpPr>
                      <a:spPr>
                        <a:xfrm>
                          <a:off x="1485138" y="2759202"/>
                          <a:ext cx="5285232" cy="1534668"/>
                        </a:xfrm>
                        <a:custGeom>
                          <a:avLst/>
                          <a:gdLst>
                            <a:gd name="connsiteX0" fmla="*/ 1746504 w 5495544"/>
                            <a:gd name="connsiteY0" fmla="*/ 1170432 h 1417320"/>
                            <a:gd name="connsiteX1" fmla="*/ 1746504 w 5495544"/>
                            <a:gd name="connsiteY1" fmla="*/ 1170432 h 1417320"/>
                            <a:gd name="connsiteX2" fmla="*/ 1746504 w 5495544"/>
                            <a:gd name="connsiteY2" fmla="*/ 795528 h 1417320"/>
                            <a:gd name="connsiteX3" fmla="*/ 1243584 w 5495544"/>
                            <a:gd name="connsiteY3" fmla="*/ 630936 h 1417320"/>
                            <a:gd name="connsiteX4" fmla="*/ 749808 w 5495544"/>
                            <a:gd name="connsiteY4" fmla="*/ 822960 h 1417320"/>
                            <a:gd name="connsiteX5" fmla="*/ 749808 w 5495544"/>
                            <a:gd name="connsiteY5" fmla="*/ 1252728 h 1417320"/>
                            <a:gd name="connsiteX6" fmla="*/ 27432 w 5495544"/>
                            <a:gd name="connsiteY6" fmla="*/ 1133856 h 1417320"/>
                            <a:gd name="connsiteX7" fmla="*/ 0 w 5495544"/>
                            <a:gd name="connsiteY7" fmla="*/ 603504 h 1417320"/>
                            <a:gd name="connsiteX8" fmla="*/ 1316736 w 5495544"/>
                            <a:gd name="connsiteY8" fmla="*/ 54864 h 1417320"/>
                            <a:gd name="connsiteX9" fmla="*/ 2359152 w 5495544"/>
                            <a:gd name="connsiteY9" fmla="*/ 0 h 1417320"/>
                            <a:gd name="connsiteX10" fmla="*/ 3419856 w 5495544"/>
                            <a:gd name="connsiteY10" fmla="*/ 393192 h 1417320"/>
                            <a:gd name="connsiteX11" fmla="*/ 5020056 w 5495544"/>
                            <a:gd name="connsiteY11" fmla="*/ 768096 h 1417320"/>
                            <a:gd name="connsiteX12" fmla="*/ 5495544 w 5495544"/>
                            <a:gd name="connsiteY12" fmla="*/ 1280160 h 1417320"/>
                            <a:gd name="connsiteX13" fmla="*/ 4681728 w 5495544"/>
                            <a:gd name="connsiteY13" fmla="*/ 1335024 h 1417320"/>
                            <a:gd name="connsiteX14" fmla="*/ 4645152 w 5495544"/>
                            <a:gd name="connsiteY14" fmla="*/ 896112 h 1417320"/>
                            <a:gd name="connsiteX15" fmla="*/ 4123944 w 5495544"/>
                            <a:gd name="connsiteY15" fmla="*/ 658368 h 1417320"/>
                            <a:gd name="connsiteX16" fmla="*/ 3547872 w 5495544"/>
                            <a:gd name="connsiteY16" fmla="*/ 850392 h 1417320"/>
                            <a:gd name="connsiteX17" fmla="*/ 3557016 w 5495544"/>
                            <a:gd name="connsiteY17" fmla="*/ 1417320 h 1417320"/>
                            <a:gd name="connsiteX18" fmla="*/ 1746504 w 5495544"/>
                            <a:gd name="connsiteY18" fmla="*/ 1389888 h 1417320"/>
                            <a:gd name="connsiteX19" fmla="*/ 1746504 w 5495544"/>
                            <a:gd name="connsiteY19" fmla="*/ 1170432 h 1417320"/>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20056 w 5495544"/>
                            <a:gd name="connsiteY11" fmla="*/ 824484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495544"/>
                            <a:gd name="connsiteY0" fmla="*/ 1226820 h 1473708"/>
                            <a:gd name="connsiteX1" fmla="*/ 1746504 w 5495544"/>
                            <a:gd name="connsiteY1" fmla="*/ 1226820 h 1473708"/>
                            <a:gd name="connsiteX2" fmla="*/ 1746504 w 5495544"/>
                            <a:gd name="connsiteY2" fmla="*/ 851916 h 1473708"/>
                            <a:gd name="connsiteX3" fmla="*/ 1243584 w 5495544"/>
                            <a:gd name="connsiteY3" fmla="*/ 687324 h 1473708"/>
                            <a:gd name="connsiteX4" fmla="*/ 749808 w 5495544"/>
                            <a:gd name="connsiteY4" fmla="*/ 879348 h 1473708"/>
                            <a:gd name="connsiteX5" fmla="*/ 749808 w 5495544"/>
                            <a:gd name="connsiteY5" fmla="*/ 1309116 h 1473708"/>
                            <a:gd name="connsiteX6" fmla="*/ 27432 w 5495544"/>
                            <a:gd name="connsiteY6" fmla="*/ 1190244 h 1473708"/>
                            <a:gd name="connsiteX7" fmla="*/ 0 w 5495544"/>
                            <a:gd name="connsiteY7" fmla="*/ 659892 h 1473708"/>
                            <a:gd name="connsiteX8" fmla="*/ 1316736 w 5495544"/>
                            <a:gd name="connsiteY8" fmla="*/ 111252 h 1473708"/>
                            <a:gd name="connsiteX9" fmla="*/ 2359152 w 5495544"/>
                            <a:gd name="connsiteY9" fmla="*/ 56388 h 1473708"/>
                            <a:gd name="connsiteX10" fmla="*/ 3419856 w 5495544"/>
                            <a:gd name="connsiteY10" fmla="*/ 449580 h 1473708"/>
                            <a:gd name="connsiteX11" fmla="*/ 5001768 w 5495544"/>
                            <a:gd name="connsiteY11" fmla="*/ 833628 h 1473708"/>
                            <a:gd name="connsiteX12" fmla="*/ 5495544 w 5495544"/>
                            <a:gd name="connsiteY12" fmla="*/ 1336548 h 1473708"/>
                            <a:gd name="connsiteX13" fmla="*/ 4681728 w 5495544"/>
                            <a:gd name="connsiteY13" fmla="*/ 1391412 h 1473708"/>
                            <a:gd name="connsiteX14" fmla="*/ 4645152 w 5495544"/>
                            <a:gd name="connsiteY14" fmla="*/ 952500 h 1473708"/>
                            <a:gd name="connsiteX15" fmla="*/ 4123944 w 5495544"/>
                            <a:gd name="connsiteY15" fmla="*/ 714756 h 1473708"/>
                            <a:gd name="connsiteX16" fmla="*/ 3547872 w 5495544"/>
                            <a:gd name="connsiteY16" fmla="*/ 906780 h 1473708"/>
                            <a:gd name="connsiteX17" fmla="*/ 3557016 w 5495544"/>
                            <a:gd name="connsiteY17" fmla="*/ 1473708 h 1473708"/>
                            <a:gd name="connsiteX18" fmla="*/ 1746504 w 5495544"/>
                            <a:gd name="connsiteY18" fmla="*/ 1446276 h 1473708"/>
                            <a:gd name="connsiteX19" fmla="*/ 1746504 w 5495544"/>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81728 w 5382768"/>
                            <a:gd name="connsiteY13" fmla="*/ 1391412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473708"/>
                            <a:gd name="connsiteX1" fmla="*/ 1746504 w 5382768"/>
                            <a:gd name="connsiteY1" fmla="*/ 1226820 h 1473708"/>
                            <a:gd name="connsiteX2" fmla="*/ 1746504 w 5382768"/>
                            <a:gd name="connsiteY2" fmla="*/ 851916 h 1473708"/>
                            <a:gd name="connsiteX3" fmla="*/ 1243584 w 5382768"/>
                            <a:gd name="connsiteY3" fmla="*/ 687324 h 1473708"/>
                            <a:gd name="connsiteX4" fmla="*/ 749808 w 5382768"/>
                            <a:gd name="connsiteY4" fmla="*/ 879348 h 1473708"/>
                            <a:gd name="connsiteX5" fmla="*/ 749808 w 5382768"/>
                            <a:gd name="connsiteY5" fmla="*/ 1309116 h 1473708"/>
                            <a:gd name="connsiteX6" fmla="*/ 27432 w 5382768"/>
                            <a:gd name="connsiteY6" fmla="*/ 1190244 h 1473708"/>
                            <a:gd name="connsiteX7" fmla="*/ 0 w 5382768"/>
                            <a:gd name="connsiteY7" fmla="*/ 659892 h 1473708"/>
                            <a:gd name="connsiteX8" fmla="*/ 1316736 w 5382768"/>
                            <a:gd name="connsiteY8" fmla="*/ 111252 h 1473708"/>
                            <a:gd name="connsiteX9" fmla="*/ 2359152 w 5382768"/>
                            <a:gd name="connsiteY9" fmla="*/ 56388 h 1473708"/>
                            <a:gd name="connsiteX10" fmla="*/ 3419856 w 5382768"/>
                            <a:gd name="connsiteY10" fmla="*/ 449580 h 1473708"/>
                            <a:gd name="connsiteX11" fmla="*/ 5001768 w 5382768"/>
                            <a:gd name="connsiteY11" fmla="*/ 833628 h 1473708"/>
                            <a:gd name="connsiteX12" fmla="*/ 5382768 w 5382768"/>
                            <a:gd name="connsiteY12" fmla="*/ 1443228 h 1473708"/>
                            <a:gd name="connsiteX13" fmla="*/ 4696968 w 5382768"/>
                            <a:gd name="connsiteY13" fmla="*/ 1443228 h 1473708"/>
                            <a:gd name="connsiteX14" fmla="*/ 4645152 w 5382768"/>
                            <a:gd name="connsiteY14" fmla="*/ 952500 h 1473708"/>
                            <a:gd name="connsiteX15" fmla="*/ 4123944 w 5382768"/>
                            <a:gd name="connsiteY15" fmla="*/ 714756 h 1473708"/>
                            <a:gd name="connsiteX16" fmla="*/ 3547872 w 5382768"/>
                            <a:gd name="connsiteY16" fmla="*/ 906780 h 1473708"/>
                            <a:gd name="connsiteX17" fmla="*/ 3557016 w 5382768"/>
                            <a:gd name="connsiteY17" fmla="*/ 1473708 h 1473708"/>
                            <a:gd name="connsiteX18" fmla="*/ 1746504 w 5382768"/>
                            <a:gd name="connsiteY18" fmla="*/ 1446276 h 1473708"/>
                            <a:gd name="connsiteX19" fmla="*/ 1746504 w 5382768"/>
                            <a:gd name="connsiteY19" fmla="*/ 1226820 h 147370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645152 w 5382768"/>
                            <a:gd name="connsiteY14" fmla="*/ 952500 h 1519428"/>
                            <a:gd name="connsiteX15" fmla="*/ 4123944 w 5382768"/>
                            <a:gd name="connsiteY15" fmla="*/ 714756 h 1519428"/>
                            <a:gd name="connsiteX16" fmla="*/ 3547872 w 5382768"/>
                            <a:gd name="connsiteY16" fmla="*/ 906780 h 1519428"/>
                            <a:gd name="connsiteX17" fmla="*/ 3557016 w 5382768"/>
                            <a:gd name="connsiteY17" fmla="*/ 147370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557016 w 5382768"/>
                            <a:gd name="connsiteY17" fmla="*/ 147370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547872 w 5382768"/>
                            <a:gd name="connsiteY16" fmla="*/ 906780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4432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49808 w 5382768"/>
                            <a:gd name="connsiteY5" fmla="*/ 1309116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749808 w 5382768"/>
                            <a:gd name="connsiteY4" fmla="*/ 87934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746504 w 5382768"/>
                            <a:gd name="connsiteY2" fmla="*/ 851916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7345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43584 w 5382768"/>
                            <a:gd name="connsiteY3" fmla="*/ 687324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67968 w 5382768"/>
                            <a:gd name="connsiteY3" fmla="*/ 681228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001768 w 5382768"/>
                            <a:gd name="connsiteY11" fmla="*/ 83362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82768"/>
                            <a:gd name="connsiteY0" fmla="*/ 1226820 h 1519428"/>
                            <a:gd name="connsiteX1" fmla="*/ 1746504 w 5382768"/>
                            <a:gd name="connsiteY1" fmla="*/ 1226820 h 1519428"/>
                            <a:gd name="connsiteX2" fmla="*/ 1648968 w 5382768"/>
                            <a:gd name="connsiteY2" fmla="*/ 833628 h 1519428"/>
                            <a:gd name="connsiteX3" fmla="*/ 1267968 w 5382768"/>
                            <a:gd name="connsiteY3" fmla="*/ 681228 h 1519428"/>
                            <a:gd name="connsiteX4" fmla="*/ 810768 w 5382768"/>
                            <a:gd name="connsiteY4" fmla="*/ 909828 h 1519428"/>
                            <a:gd name="connsiteX5" fmla="*/ 810768 w 5382768"/>
                            <a:gd name="connsiteY5" fmla="*/ 1443228 h 1519428"/>
                            <a:gd name="connsiteX6" fmla="*/ 27432 w 5382768"/>
                            <a:gd name="connsiteY6" fmla="*/ 1190244 h 1519428"/>
                            <a:gd name="connsiteX7" fmla="*/ 0 w 5382768"/>
                            <a:gd name="connsiteY7" fmla="*/ 659892 h 1519428"/>
                            <a:gd name="connsiteX8" fmla="*/ 1316736 w 5382768"/>
                            <a:gd name="connsiteY8" fmla="*/ 111252 h 1519428"/>
                            <a:gd name="connsiteX9" fmla="*/ 2359152 w 5382768"/>
                            <a:gd name="connsiteY9" fmla="*/ 56388 h 1519428"/>
                            <a:gd name="connsiteX10" fmla="*/ 3419856 w 5382768"/>
                            <a:gd name="connsiteY10" fmla="*/ 449580 h 1519428"/>
                            <a:gd name="connsiteX11" fmla="*/ 5321808 w 5382768"/>
                            <a:gd name="connsiteY11" fmla="*/ 925068 h 1519428"/>
                            <a:gd name="connsiteX12" fmla="*/ 5382768 w 5382768"/>
                            <a:gd name="connsiteY12" fmla="*/ 1443228 h 1519428"/>
                            <a:gd name="connsiteX13" fmla="*/ 4620768 w 5382768"/>
                            <a:gd name="connsiteY13" fmla="*/ 1519428 h 1519428"/>
                            <a:gd name="connsiteX14" fmla="*/ 4544568 w 5382768"/>
                            <a:gd name="connsiteY14" fmla="*/ 986028 h 1519428"/>
                            <a:gd name="connsiteX15" fmla="*/ 4123944 w 5382768"/>
                            <a:gd name="connsiteY15" fmla="*/ 714756 h 1519428"/>
                            <a:gd name="connsiteX16" fmla="*/ 3706368 w 5382768"/>
                            <a:gd name="connsiteY16" fmla="*/ 909828 h 1519428"/>
                            <a:gd name="connsiteX17" fmla="*/ 3630168 w 5382768"/>
                            <a:gd name="connsiteY17" fmla="*/ 1519428 h 1519428"/>
                            <a:gd name="connsiteX18" fmla="*/ 1746504 w 5382768"/>
                            <a:gd name="connsiteY18" fmla="*/ 1446276 h 1519428"/>
                            <a:gd name="connsiteX19" fmla="*/ 1746504 w 5382768"/>
                            <a:gd name="connsiteY19" fmla="*/ 1226820 h 1519428"/>
                            <a:gd name="connsiteX0" fmla="*/ 1746504 w 5321808"/>
                            <a:gd name="connsiteY0" fmla="*/ 1226820 h 1534668"/>
                            <a:gd name="connsiteX1" fmla="*/ 1746504 w 5321808"/>
                            <a:gd name="connsiteY1" fmla="*/ 1226820 h 1534668"/>
                            <a:gd name="connsiteX2" fmla="*/ 1648968 w 5321808"/>
                            <a:gd name="connsiteY2" fmla="*/ 833628 h 1534668"/>
                            <a:gd name="connsiteX3" fmla="*/ 1267968 w 5321808"/>
                            <a:gd name="connsiteY3" fmla="*/ 681228 h 1534668"/>
                            <a:gd name="connsiteX4" fmla="*/ 810768 w 5321808"/>
                            <a:gd name="connsiteY4" fmla="*/ 909828 h 1534668"/>
                            <a:gd name="connsiteX5" fmla="*/ 810768 w 5321808"/>
                            <a:gd name="connsiteY5" fmla="*/ 1443228 h 1534668"/>
                            <a:gd name="connsiteX6" fmla="*/ 27432 w 5321808"/>
                            <a:gd name="connsiteY6" fmla="*/ 1190244 h 1534668"/>
                            <a:gd name="connsiteX7" fmla="*/ 0 w 5321808"/>
                            <a:gd name="connsiteY7" fmla="*/ 659892 h 1534668"/>
                            <a:gd name="connsiteX8" fmla="*/ 1316736 w 5321808"/>
                            <a:gd name="connsiteY8" fmla="*/ 111252 h 1534668"/>
                            <a:gd name="connsiteX9" fmla="*/ 2359152 w 5321808"/>
                            <a:gd name="connsiteY9" fmla="*/ 56388 h 1534668"/>
                            <a:gd name="connsiteX10" fmla="*/ 3419856 w 5321808"/>
                            <a:gd name="connsiteY10" fmla="*/ 449580 h 1534668"/>
                            <a:gd name="connsiteX11" fmla="*/ 5321808 w 5321808"/>
                            <a:gd name="connsiteY11" fmla="*/ 925068 h 1534668"/>
                            <a:gd name="connsiteX12" fmla="*/ 5181600 w 5321808"/>
                            <a:gd name="connsiteY12" fmla="*/ 1534668 h 1534668"/>
                            <a:gd name="connsiteX13" fmla="*/ 4620768 w 5321808"/>
                            <a:gd name="connsiteY13" fmla="*/ 1519428 h 1534668"/>
                            <a:gd name="connsiteX14" fmla="*/ 4544568 w 5321808"/>
                            <a:gd name="connsiteY14" fmla="*/ 986028 h 1534668"/>
                            <a:gd name="connsiteX15" fmla="*/ 4123944 w 5321808"/>
                            <a:gd name="connsiteY15" fmla="*/ 714756 h 1534668"/>
                            <a:gd name="connsiteX16" fmla="*/ 3706368 w 5321808"/>
                            <a:gd name="connsiteY16" fmla="*/ 909828 h 1534668"/>
                            <a:gd name="connsiteX17" fmla="*/ 3630168 w 5321808"/>
                            <a:gd name="connsiteY17" fmla="*/ 1519428 h 1534668"/>
                            <a:gd name="connsiteX18" fmla="*/ 1746504 w 5321808"/>
                            <a:gd name="connsiteY18" fmla="*/ 1446276 h 1534668"/>
                            <a:gd name="connsiteX19" fmla="*/ 1746504 w 5321808"/>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706368 w 5285232"/>
                            <a:gd name="connsiteY16" fmla="*/ 90982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630168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596640 w 5285232"/>
                            <a:gd name="connsiteY16" fmla="*/ 1001268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48968 w 5285232"/>
                            <a:gd name="connsiteY2" fmla="*/ 833628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51916 h 1534668"/>
                            <a:gd name="connsiteX3" fmla="*/ 1267968 w 5285232"/>
                            <a:gd name="connsiteY3" fmla="*/ 681228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5191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 name="connsiteX0" fmla="*/ 1746504 w 5285232"/>
                            <a:gd name="connsiteY0" fmla="*/ 1226820 h 1534668"/>
                            <a:gd name="connsiteX1" fmla="*/ 1746504 w 5285232"/>
                            <a:gd name="connsiteY1" fmla="*/ 1226820 h 1534668"/>
                            <a:gd name="connsiteX2" fmla="*/ 1685544 w 5285232"/>
                            <a:gd name="connsiteY2" fmla="*/ 897636 h 1534668"/>
                            <a:gd name="connsiteX3" fmla="*/ 1240536 w 5285232"/>
                            <a:gd name="connsiteY3" fmla="*/ 699516 h 1534668"/>
                            <a:gd name="connsiteX4" fmla="*/ 810768 w 5285232"/>
                            <a:gd name="connsiteY4" fmla="*/ 909828 h 1534668"/>
                            <a:gd name="connsiteX5" fmla="*/ 810768 w 5285232"/>
                            <a:gd name="connsiteY5" fmla="*/ 1443228 h 1534668"/>
                            <a:gd name="connsiteX6" fmla="*/ 27432 w 5285232"/>
                            <a:gd name="connsiteY6" fmla="*/ 1190244 h 1534668"/>
                            <a:gd name="connsiteX7" fmla="*/ 0 w 5285232"/>
                            <a:gd name="connsiteY7" fmla="*/ 659892 h 1534668"/>
                            <a:gd name="connsiteX8" fmla="*/ 1316736 w 5285232"/>
                            <a:gd name="connsiteY8" fmla="*/ 111252 h 1534668"/>
                            <a:gd name="connsiteX9" fmla="*/ 2359152 w 5285232"/>
                            <a:gd name="connsiteY9" fmla="*/ 56388 h 1534668"/>
                            <a:gd name="connsiteX10" fmla="*/ 3419856 w 5285232"/>
                            <a:gd name="connsiteY10" fmla="*/ 449580 h 1534668"/>
                            <a:gd name="connsiteX11" fmla="*/ 5285232 w 5285232"/>
                            <a:gd name="connsiteY11" fmla="*/ 998220 h 1534668"/>
                            <a:gd name="connsiteX12" fmla="*/ 5181600 w 5285232"/>
                            <a:gd name="connsiteY12" fmla="*/ 1534668 h 1534668"/>
                            <a:gd name="connsiteX13" fmla="*/ 4620768 w 5285232"/>
                            <a:gd name="connsiteY13" fmla="*/ 1519428 h 1534668"/>
                            <a:gd name="connsiteX14" fmla="*/ 4544568 w 5285232"/>
                            <a:gd name="connsiteY14" fmla="*/ 986028 h 1534668"/>
                            <a:gd name="connsiteX15" fmla="*/ 4123944 w 5285232"/>
                            <a:gd name="connsiteY15" fmla="*/ 714756 h 1534668"/>
                            <a:gd name="connsiteX16" fmla="*/ 3651504 w 5285232"/>
                            <a:gd name="connsiteY16" fmla="*/ 891540 h 1534668"/>
                            <a:gd name="connsiteX17" fmla="*/ 3575304 w 5285232"/>
                            <a:gd name="connsiteY17" fmla="*/ 1519428 h 1534668"/>
                            <a:gd name="connsiteX18" fmla="*/ 1746504 w 5285232"/>
                            <a:gd name="connsiteY18" fmla="*/ 1446276 h 1534668"/>
                            <a:gd name="connsiteX19" fmla="*/ 1746504 w 5285232"/>
                            <a:gd name="connsiteY19" fmla="*/ 1226820 h 15346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285232" h="1534668">
                              <a:moveTo>
                                <a:pt x="1746504" y="1226820"/>
                              </a:moveTo>
                              <a:lnTo>
                                <a:pt x="1746504" y="1226820"/>
                              </a:lnTo>
                              <a:cubicBezTo>
                                <a:pt x="1746504" y="1164336"/>
                                <a:pt x="1779016" y="1049528"/>
                                <a:pt x="1685544" y="897636"/>
                              </a:cubicBezTo>
                              <a:cubicBezTo>
                                <a:pt x="1592072" y="745744"/>
                                <a:pt x="1386332" y="697484"/>
                                <a:pt x="1240536" y="699516"/>
                              </a:cubicBezTo>
                              <a:cubicBezTo>
                                <a:pt x="1094740" y="701548"/>
                                <a:pt x="882396" y="785876"/>
                                <a:pt x="810768" y="909828"/>
                              </a:cubicBezTo>
                              <a:cubicBezTo>
                                <a:pt x="739140" y="1033780"/>
                                <a:pt x="748284" y="1220724"/>
                                <a:pt x="810768" y="1443228"/>
                              </a:cubicBezTo>
                              <a:lnTo>
                                <a:pt x="27432" y="1190244"/>
                              </a:lnTo>
                              <a:lnTo>
                                <a:pt x="0" y="659892"/>
                              </a:lnTo>
                              <a:cubicBezTo>
                                <a:pt x="214884" y="480060"/>
                                <a:pt x="923544" y="211836"/>
                                <a:pt x="1316736" y="111252"/>
                              </a:cubicBezTo>
                              <a:cubicBezTo>
                                <a:pt x="1709928" y="10668"/>
                                <a:pt x="2008632" y="0"/>
                                <a:pt x="2359152" y="56388"/>
                              </a:cubicBezTo>
                              <a:cubicBezTo>
                                <a:pt x="2709672" y="112776"/>
                                <a:pt x="3058668" y="242316"/>
                                <a:pt x="3419856" y="449580"/>
                              </a:cubicBezTo>
                              <a:cubicBezTo>
                                <a:pt x="3959352" y="477012"/>
                                <a:pt x="4486656" y="644652"/>
                                <a:pt x="5285232" y="998220"/>
                              </a:cubicBezTo>
                              <a:lnTo>
                                <a:pt x="5181600" y="1534668"/>
                              </a:lnTo>
                              <a:lnTo>
                                <a:pt x="4620768" y="1519428"/>
                              </a:lnTo>
                              <a:cubicBezTo>
                                <a:pt x="4589272" y="1260856"/>
                                <a:pt x="4627372" y="1120140"/>
                                <a:pt x="4544568" y="986028"/>
                              </a:cubicBezTo>
                              <a:cubicBezTo>
                                <a:pt x="4461764" y="851916"/>
                                <a:pt x="4272788" y="730504"/>
                                <a:pt x="4123944" y="714756"/>
                              </a:cubicBezTo>
                              <a:cubicBezTo>
                                <a:pt x="3975100" y="699008"/>
                                <a:pt x="3742944" y="757428"/>
                                <a:pt x="3651504" y="891540"/>
                              </a:cubicBezTo>
                              <a:cubicBezTo>
                                <a:pt x="3560064" y="1025652"/>
                                <a:pt x="3582924" y="1161288"/>
                                <a:pt x="3575304" y="1519428"/>
                              </a:cubicBezTo>
                              <a:lnTo>
                                <a:pt x="1746504" y="1446276"/>
                              </a:lnTo>
                              <a:lnTo>
                                <a:pt x="1746504" y="1226820"/>
                              </a:lnTo>
                              <a:close/>
                            </a:path>
                          </a:pathLst>
                        </a:custGeom>
                        <a:noFill/>
                        <a:ln w="25400" cmpd="sng">
                          <a:solidFill>
                            <a:schemeClr val="tx1"/>
                          </a:solidFill>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reeform 6"/>
                        <a:cNvSpPr/>
                      </a:nvSpPr>
                      <a:spPr>
                        <a:xfrm>
                          <a:off x="1653159" y="3147441"/>
                          <a:ext cx="4965192" cy="655320"/>
                        </a:xfrm>
                        <a:custGeom>
                          <a:avLst/>
                          <a:gdLst>
                            <a:gd name="connsiteX0" fmla="*/ 0 w 4965192"/>
                            <a:gd name="connsiteY0" fmla="*/ 179832 h 655320"/>
                            <a:gd name="connsiteX1" fmla="*/ 3072384 w 4965192"/>
                            <a:gd name="connsiteY1" fmla="*/ 79248 h 655320"/>
                            <a:gd name="connsiteX2" fmla="*/ 4965192 w 4965192"/>
                            <a:gd name="connsiteY2" fmla="*/ 655320 h 655320"/>
                          </a:gdLst>
                          <a:ahLst/>
                          <a:cxnLst>
                            <a:cxn ang="0">
                              <a:pos x="connsiteX0" y="connsiteY0"/>
                            </a:cxn>
                            <a:cxn ang="0">
                              <a:pos x="connsiteX1" y="connsiteY1"/>
                            </a:cxn>
                            <a:cxn ang="0">
                              <a:pos x="connsiteX2" y="connsiteY2"/>
                            </a:cxn>
                          </a:cxnLst>
                          <a:rect l="l" t="t" r="r" b="b"/>
                          <a:pathLst>
                            <a:path w="4965192" h="655320">
                              <a:moveTo>
                                <a:pt x="0" y="179832"/>
                              </a:moveTo>
                              <a:cubicBezTo>
                                <a:pt x="1122426" y="89916"/>
                                <a:pt x="2244852" y="0"/>
                                <a:pt x="3072384" y="79248"/>
                              </a:cubicBezTo>
                              <a:cubicBezTo>
                                <a:pt x="3899916" y="158496"/>
                                <a:pt x="4687824" y="521208"/>
                                <a:pt x="4965192" y="655320"/>
                              </a:cubicBezTo>
                            </a:path>
                          </a:pathLst>
                        </a:cu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1">
                          <a:schemeClr val="accent1"/>
                        </a:lnRef>
                        <a:fillRef idx="0">
                          <a:schemeClr val="accent1"/>
                        </a:fillRef>
                        <a:effectRef idx="0">
                          <a:schemeClr val="accent1"/>
                        </a:effectRef>
                        <a:fontRef idx="minor">
                          <a:schemeClr val="tx1"/>
                        </a:fontRef>
                      </a:style>
                    </a:sp>
                    <a:cxnSp>
                      <a:nvCxnSpPr>
                        <a:cNvPr id="10" name="Straight Connector 9"/>
                        <a:cNvCxnSpPr/>
                      </a:nvCxnSpPr>
                      <a:spPr>
                        <a:xfrm>
                          <a:off x="1225310" y="3991694"/>
                          <a:ext cx="5736566" cy="51758"/>
                        </a:xfrm>
                        <a:prstGeom prst="line">
                          <a:avLst/>
                        </a:prstGeom>
                        <a:ln w="25400">
                          <a:solidFill>
                            <a:schemeClr val="tx1"/>
                          </a:solidFill>
                          <a:prstDash val="sysDash"/>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834771" y="2679954"/>
                          <a:ext cx="120700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Roll Axis</a:t>
                            </a:r>
                            <a:endParaRPr lang="en-US" sz="1400" dirty="0"/>
                          </a:p>
                        </a:txBody>
                        <a:useSpRect/>
                      </a:txSp>
                    </a:sp>
                    <a:cxnSp>
                      <a:nvCxnSpPr>
                        <a:cNvPr id="12" name="Straight Arrow Connector 11"/>
                        <a:cNvCxnSpPr/>
                      </a:nvCxnSpPr>
                      <a:spPr>
                        <a:xfrm rot="16200000" flipH="1">
                          <a:off x="833438" y="3405187"/>
                          <a:ext cx="1000124" cy="95250"/>
                        </a:xfrm>
                        <a:prstGeom prst="straightConnector1">
                          <a:avLst/>
                        </a:prstGeom>
                        <a:ln>
                          <a:solidFill>
                            <a:schemeClr val="tx1"/>
                          </a:solidFill>
                          <a:headEnd type="none"/>
                          <a:tailEnd type="stealth"/>
                        </a:ln>
                      </a:spPr>
                      <a:style>
                        <a:lnRef idx="1">
                          <a:schemeClr val="accent1"/>
                        </a:lnRef>
                        <a:fillRef idx="0">
                          <a:schemeClr val="accent1"/>
                        </a:fillRef>
                        <a:effectRef idx="0">
                          <a:schemeClr val="accent1"/>
                        </a:effectRef>
                        <a:fontRef idx="minor">
                          <a:schemeClr val="tx1"/>
                        </a:fontRef>
                      </a:style>
                    </a:cxnSp>
                    <a:cxnSp>
                      <a:nvCxnSpPr>
                        <a:cNvPr id="37" name="Straight Connector 36"/>
                        <a:cNvCxnSpPr/>
                      </a:nvCxnSpPr>
                      <a:spPr>
                        <a:xfrm rot="16200000" flipH="1">
                          <a:off x="3466453" y="4056089"/>
                          <a:ext cx="999094" cy="13678"/>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38" name="Oval 37"/>
                        <a:cNvSpPr/>
                      </a:nvSpPr>
                      <a:spPr>
                        <a:xfrm>
                          <a:off x="3879723" y="3931920"/>
                          <a:ext cx="155448" cy="164592"/>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TextBox 39"/>
                        <a:cNvSpPr txBox="1"/>
                      </a:nvSpPr>
                      <a:spPr>
                        <a:xfrm>
                          <a:off x="3647504" y="3978783"/>
                          <a:ext cx="35776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O</a:t>
                            </a:r>
                          </a:p>
                        </a:txBody>
                        <a:useSpRect/>
                      </a:txSp>
                    </a:sp>
                    <a:sp>
                      <a:nvSpPr>
                        <a:cNvPr id="41" name="Oval 40"/>
                        <a:cNvSpPr/>
                      </a:nvSpPr>
                      <a:spPr>
                        <a:xfrm>
                          <a:off x="4232148" y="3341370"/>
                          <a:ext cx="101727" cy="107711"/>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Oval 45"/>
                        <a:cNvSpPr/>
                      </a:nvSpPr>
                      <a:spPr>
                        <a:xfrm>
                          <a:off x="3889248" y="3474720"/>
                          <a:ext cx="155448" cy="164592"/>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Straight Connector 48"/>
                        <a:cNvCxnSpPr/>
                      </a:nvCxnSpPr>
                      <a:spPr>
                        <a:xfrm>
                          <a:off x="4143375" y="3390900"/>
                          <a:ext cx="7048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61" name="TextBox 60"/>
                        <a:cNvSpPr txBox="1"/>
                      </a:nvSpPr>
                      <a:spPr>
                        <a:xfrm>
                          <a:off x="4193666" y="3503676"/>
                          <a:ext cx="530733"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s</a:t>
                            </a:r>
                            <a:endParaRPr lang="en-US" baseline="-25000" dirty="0"/>
                          </a:p>
                        </a:txBody>
                        <a:useSpRect/>
                      </a:txSp>
                    </a:sp>
                    <a:cxnSp>
                      <a:nvCxnSpPr>
                        <a:cNvPr id="73" name="Straight Arrow Connector 72"/>
                        <a:cNvCxnSpPr/>
                      </a:nvCxnSpPr>
                      <a:spPr>
                        <a:xfrm rot="5400000">
                          <a:off x="4345289" y="3812686"/>
                          <a:ext cx="448469" cy="495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nvCxnSpPr>
                      <a:spPr>
                        <a:xfrm rot="5400000" flipH="1" flipV="1">
                          <a:off x="4310270" y="3629422"/>
                          <a:ext cx="513556"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2" name="Straight Connector 81"/>
                        <a:cNvCxnSpPr/>
                      </a:nvCxnSpPr>
                      <a:spPr>
                        <a:xfrm>
                          <a:off x="1104900" y="4410075"/>
                          <a:ext cx="6210300"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a:off x="3752850" y="4014787"/>
                          <a:ext cx="43815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91" name="Oval 90"/>
                        <a:cNvSpPr/>
                      </a:nvSpPr>
                      <a:spPr>
                        <a:xfrm>
                          <a:off x="5537073" y="3808095"/>
                          <a:ext cx="101727" cy="107711"/>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Oval 91"/>
                        <a:cNvSpPr/>
                      </a:nvSpPr>
                      <a:spPr>
                        <a:xfrm>
                          <a:off x="2708148" y="3808095"/>
                          <a:ext cx="101727" cy="107711"/>
                        </a:xfrm>
                        <a:prstGeom prst="ellipse">
                          <a:avLst/>
                        </a:prstGeom>
                        <a:solidFill>
                          <a:schemeClr val="tx2"/>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5" name="Straight Arrow Connector 94"/>
                        <a:cNvCxnSpPr/>
                      </a:nvCxnSpPr>
                      <a:spPr>
                        <a:xfrm rot="16200000" flipV="1">
                          <a:off x="5742290" y="3923015"/>
                          <a:ext cx="150812" cy="415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stCxn id="102" idx="3"/>
                        </a:cNvCxnSpPr>
                      </a:nvCxnSpPr>
                      <a:spPr>
                        <a:xfrm>
                          <a:off x="5229225" y="3833813"/>
                          <a:ext cx="571500" cy="4762"/>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Straight Arrow Connector 100"/>
                        <a:cNvCxnSpPr/>
                      </a:nvCxnSpPr>
                      <a:spPr>
                        <a:xfrm rot="5400000">
                          <a:off x="5708954" y="3938099"/>
                          <a:ext cx="215105" cy="653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3" name="TextBox 102"/>
                        <a:cNvSpPr txBox="1"/>
                      </a:nvSpPr>
                      <a:spPr>
                        <a:xfrm>
                          <a:off x="5984367" y="4537138"/>
                          <a:ext cx="8545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uf</a:t>
                            </a:r>
                            <a:endParaRPr lang="en-US" baseline="-25000" dirty="0"/>
                          </a:p>
                        </a:txBody>
                        <a:useSpRect/>
                      </a:txSp>
                    </a:sp>
                    <a:cxnSp>
                      <a:nvCxnSpPr>
                        <a:cNvPr id="104" name="Straight Arrow Connector 103"/>
                        <a:cNvCxnSpPr/>
                      </a:nvCxnSpPr>
                      <a:spPr>
                        <a:xfrm rot="16200000" flipV="1">
                          <a:off x="2503791" y="3923015"/>
                          <a:ext cx="174624" cy="892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5" name="Straight Connector 104"/>
                        <a:cNvCxnSpPr>
                          <a:stCxn id="110" idx="3"/>
                        </a:cNvCxnSpPr>
                      </a:nvCxnSpPr>
                      <a:spPr>
                        <a:xfrm>
                          <a:off x="2143125" y="3852863"/>
                          <a:ext cx="695325" cy="14287"/>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6" name="Straight Arrow Connector 105"/>
                        <a:cNvCxnSpPr/>
                      </a:nvCxnSpPr>
                      <a:spPr>
                        <a:xfrm rot="16200000" flipH="1">
                          <a:off x="2499029" y="3949400"/>
                          <a:ext cx="181767" cy="774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7" name="TextBox 106"/>
                        <a:cNvSpPr txBox="1"/>
                      </a:nvSpPr>
                      <a:spPr>
                        <a:xfrm>
                          <a:off x="1731454" y="4494276"/>
                          <a:ext cx="8545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r>
                              <a:rPr lang="en-US" baseline="-25000" dirty="0" smtClean="0"/>
                              <a:t>ur</a:t>
                            </a:r>
                            <a:endParaRPr lang="en-US" baseline="-25000" dirty="0"/>
                          </a:p>
                        </a:txBody>
                        <a:useSpRect/>
                      </a:txSp>
                    </a:sp>
                    <a:cxnSp>
                      <a:nvCxnSpPr>
                        <a:cNvPr id="109" name="Straight Connector 108"/>
                        <a:cNvCxnSpPr/>
                      </a:nvCxnSpPr>
                      <a:spPr>
                        <a:xfrm rot="16200000" flipH="1">
                          <a:off x="2331934" y="4133334"/>
                          <a:ext cx="846696" cy="11592"/>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1" name="Straight Connector 110"/>
                        <a:cNvCxnSpPr/>
                      </a:nvCxnSpPr>
                      <a:spPr>
                        <a:xfrm rot="16200000" flipH="1">
                          <a:off x="5174952" y="4119242"/>
                          <a:ext cx="818120" cy="11201"/>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9" name="Straight Arrow Connector 88"/>
                        <a:cNvCxnSpPr/>
                      </a:nvCxnSpPr>
                      <a:spPr>
                        <a:xfrm flipV="1">
                          <a:off x="4063746" y="3993850"/>
                          <a:ext cx="2924010" cy="1731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3" name="TextBox 92"/>
                        <a:cNvSpPr txBox="1"/>
                      </a:nvSpPr>
                      <a:spPr>
                        <a:xfrm>
                          <a:off x="6885647" y="3683392"/>
                          <a:ext cx="3108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a:t>
                            </a:r>
                            <a:endParaRPr lang="en-US" dirty="0"/>
                          </a:p>
                        </a:txBody>
                        <a:useSpRect/>
                      </a:txSp>
                    </a:sp>
                    <a:sp>
                      <a:nvSpPr>
                        <a:cNvPr id="126" name="Freeform 125"/>
                        <a:cNvSpPr/>
                      </a:nvSpPr>
                      <a:spPr>
                        <a:xfrm>
                          <a:off x="5819775" y="4024313"/>
                          <a:ext cx="223838" cy="666750"/>
                        </a:xfrm>
                        <a:custGeom>
                          <a:avLst/>
                          <a:gdLst>
                            <a:gd name="connsiteX0" fmla="*/ 223838 w 223838"/>
                            <a:gd name="connsiteY0" fmla="*/ 666750 h 666750"/>
                            <a:gd name="connsiteX1" fmla="*/ 114300 w 223838"/>
                            <a:gd name="connsiteY1" fmla="*/ 609600 h 666750"/>
                            <a:gd name="connsiteX2" fmla="*/ 57150 w 223838"/>
                            <a:gd name="connsiteY2" fmla="*/ 514350 h 666750"/>
                            <a:gd name="connsiteX3" fmla="*/ 0 w 223838"/>
                            <a:gd name="connsiteY3" fmla="*/ 0 h 666750"/>
                          </a:gdLst>
                          <a:ahLst/>
                          <a:cxnLst>
                            <a:cxn ang="0">
                              <a:pos x="connsiteX0" y="connsiteY0"/>
                            </a:cxn>
                            <a:cxn ang="0">
                              <a:pos x="connsiteX1" y="connsiteY1"/>
                            </a:cxn>
                            <a:cxn ang="0">
                              <a:pos x="connsiteX2" y="connsiteY2"/>
                            </a:cxn>
                            <a:cxn ang="0">
                              <a:pos x="connsiteX3" y="connsiteY3"/>
                            </a:cxn>
                          </a:cxnLst>
                          <a:rect l="l" t="t" r="r" b="b"/>
                          <a:pathLst>
                            <a:path w="223838" h="666750">
                              <a:moveTo>
                                <a:pt x="223838" y="666750"/>
                              </a:moveTo>
                              <a:cubicBezTo>
                                <a:pt x="182959" y="650875"/>
                                <a:pt x="142081" y="635000"/>
                                <a:pt x="114300" y="609600"/>
                              </a:cubicBezTo>
                              <a:cubicBezTo>
                                <a:pt x="86519" y="584200"/>
                                <a:pt x="76200" y="615950"/>
                                <a:pt x="57150" y="514350"/>
                              </a:cubicBezTo>
                              <a:cubicBezTo>
                                <a:pt x="38100" y="412750"/>
                                <a:pt x="9525" y="97631"/>
                                <a:pt x="0" y="0"/>
                              </a:cubicBezTo>
                            </a:path>
                          </a:pathLst>
                        </a:custGeom>
                        <a:ln w="12700" cmpd="sng">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36" name="Freeform 135"/>
                        <a:cNvSpPr/>
                      </a:nvSpPr>
                      <a:spPr>
                        <a:xfrm>
                          <a:off x="2176463" y="4000500"/>
                          <a:ext cx="423862" cy="731044"/>
                        </a:xfrm>
                        <a:custGeom>
                          <a:avLst/>
                          <a:gdLst>
                            <a:gd name="connsiteX0" fmla="*/ 0 w 423862"/>
                            <a:gd name="connsiteY0" fmla="*/ 671513 h 731044"/>
                            <a:gd name="connsiteX1" fmla="*/ 328612 w 423862"/>
                            <a:gd name="connsiteY1" fmla="*/ 619125 h 731044"/>
                            <a:gd name="connsiteX2" fmla="*/ 423862 w 423862"/>
                            <a:gd name="connsiteY2" fmla="*/ 0 h 731044"/>
                          </a:gdLst>
                          <a:ahLst/>
                          <a:cxnLst>
                            <a:cxn ang="0">
                              <a:pos x="connsiteX0" y="connsiteY0"/>
                            </a:cxn>
                            <a:cxn ang="0">
                              <a:pos x="connsiteX1" y="connsiteY1"/>
                            </a:cxn>
                            <a:cxn ang="0">
                              <a:pos x="connsiteX2" y="connsiteY2"/>
                            </a:cxn>
                          </a:cxnLst>
                          <a:rect l="l" t="t" r="r" b="b"/>
                          <a:pathLst>
                            <a:path w="423862" h="731044">
                              <a:moveTo>
                                <a:pt x="0" y="671513"/>
                              </a:moveTo>
                              <a:cubicBezTo>
                                <a:pt x="128984" y="701278"/>
                                <a:pt x="257968" y="731044"/>
                                <a:pt x="328612" y="619125"/>
                              </a:cubicBezTo>
                              <a:cubicBezTo>
                                <a:pt x="399256" y="507206"/>
                                <a:pt x="411956" y="64294"/>
                                <a:pt x="423862" y="0"/>
                              </a:cubicBezTo>
                            </a:path>
                          </a:pathLst>
                        </a:custGeom>
                        <a:ln w="12700" cmpd="sng">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98" name="Right Arrow 97"/>
                        <a:cNvSpPr/>
                      </a:nvSpPr>
                      <a:spPr>
                        <a:xfrm>
                          <a:off x="3714750" y="3295650"/>
                          <a:ext cx="504825" cy="200025"/>
                        </a:xfrm>
                        <a:prstGeom prst="rightArrow">
                          <a:avLst/>
                        </a:prstGeom>
                        <a:noFill/>
                        <a:ln w="25400" cmpd="sng">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TextBox 98"/>
                        <a:cNvSpPr txBox="1"/>
                      </a:nvSpPr>
                      <a:spPr>
                        <a:xfrm>
                          <a:off x="3714750" y="2990850"/>
                          <a:ext cx="5238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latin typeface="Arial" pitchFamily="34" charset="0"/>
                                <a:cs typeface="Arial" pitchFamily="34" charset="0"/>
                              </a:rPr>
                              <a:t>a</a:t>
                            </a:r>
                            <a:r>
                              <a:rPr lang="en-US" baseline="-25000" dirty="0" err="1" smtClean="0">
                                <a:latin typeface="Arial" pitchFamily="34" charset="0"/>
                                <a:cs typeface="Arial" pitchFamily="34" charset="0"/>
                              </a:rPr>
                              <a:t>sx</a:t>
                            </a:r>
                            <a:endParaRPr lang="en-US" baseline="-25000" dirty="0">
                              <a:latin typeface="Arial" pitchFamily="34" charset="0"/>
                              <a:cs typeface="Arial" pitchFamily="34" charset="0"/>
                            </a:endParaRPr>
                          </a:p>
                        </a:txBody>
                        <a:useSpRect/>
                      </a:txSp>
                    </a:sp>
                    <a:sp>
                      <a:nvSpPr>
                        <a:cNvPr id="102" name="Right Arrow 101"/>
                        <a:cNvSpPr/>
                      </a:nvSpPr>
                      <a:spPr>
                        <a:xfrm>
                          <a:off x="4724400" y="3733800"/>
                          <a:ext cx="504825" cy="200025"/>
                        </a:xfrm>
                        <a:prstGeom prst="rightArrow">
                          <a:avLst/>
                        </a:prstGeom>
                        <a:noFill/>
                        <a:ln w="25400" cmpd="sng">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8" name="TextBox 107"/>
                        <a:cNvSpPr txBox="1"/>
                      </a:nvSpPr>
                      <a:spPr>
                        <a:xfrm>
                          <a:off x="4657725" y="3429000"/>
                          <a:ext cx="5238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latin typeface="Arial" pitchFamily="34" charset="0"/>
                                <a:cs typeface="Arial" pitchFamily="34" charset="0"/>
                              </a:rPr>
                              <a:t>a</a:t>
                            </a:r>
                            <a:r>
                              <a:rPr lang="en-US" baseline="-25000" dirty="0" err="1" smtClean="0">
                                <a:latin typeface="Arial" pitchFamily="34" charset="0"/>
                                <a:cs typeface="Arial" pitchFamily="34" charset="0"/>
                              </a:rPr>
                              <a:t>ufx</a:t>
                            </a:r>
                            <a:endParaRPr lang="en-US" baseline="-25000" dirty="0">
                              <a:latin typeface="Arial" pitchFamily="34" charset="0"/>
                              <a:cs typeface="Arial" pitchFamily="34" charset="0"/>
                            </a:endParaRPr>
                          </a:p>
                        </a:txBody>
                        <a:useSpRect/>
                      </a:txSp>
                    </a:sp>
                    <a:sp>
                      <a:nvSpPr>
                        <a:cNvPr id="110" name="Right Arrow 109"/>
                        <a:cNvSpPr/>
                      </a:nvSpPr>
                      <a:spPr>
                        <a:xfrm>
                          <a:off x="1638300" y="3752850"/>
                          <a:ext cx="504825" cy="200025"/>
                        </a:xfrm>
                        <a:prstGeom prst="rightArrow">
                          <a:avLst/>
                        </a:prstGeom>
                        <a:noFill/>
                        <a:ln w="25400" cmpd="sng">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TextBox 113"/>
                        <a:cNvSpPr txBox="1"/>
                      </a:nvSpPr>
                      <a:spPr>
                        <a:xfrm>
                          <a:off x="1571625" y="3448050"/>
                          <a:ext cx="5238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latin typeface="Arial" pitchFamily="34" charset="0"/>
                                <a:cs typeface="Arial" pitchFamily="34" charset="0"/>
                              </a:rPr>
                              <a:t>a</a:t>
                            </a:r>
                            <a:r>
                              <a:rPr lang="en-US" baseline="-25000" dirty="0" err="1" smtClean="0">
                                <a:latin typeface="Arial" pitchFamily="34" charset="0"/>
                                <a:cs typeface="Arial" pitchFamily="34" charset="0"/>
                              </a:rPr>
                              <a:t>urx</a:t>
                            </a:r>
                            <a:endParaRPr lang="en-US" baseline="-25000" dirty="0">
                              <a:latin typeface="Arial" pitchFamily="34" charset="0"/>
                              <a:cs typeface="Arial" pitchFamily="34" charset="0"/>
                            </a:endParaRPr>
                          </a:p>
                        </a:txBody>
                        <a:useSpRect/>
                      </a:txSp>
                    </a:sp>
                    <a:sp>
                      <a:nvSpPr>
                        <a:cNvPr id="129" name="Right Arrow 128"/>
                        <a:cNvSpPr/>
                      </a:nvSpPr>
                      <a:spPr>
                        <a:xfrm rot="16200000">
                          <a:off x="5334000" y="4676775"/>
                          <a:ext cx="504825" cy="200025"/>
                        </a:xfrm>
                        <a:prstGeom prst="rightArrow">
                          <a:avLst/>
                        </a:prstGeom>
                        <a:noFill/>
                        <a:ln w="25400" cmpd="sng">
                          <a:solidFill>
                            <a:srgbClr val="00B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8" name="Right Arrow 137"/>
                        <a:cNvSpPr/>
                      </a:nvSpPr>
                      <a:spPr>
                        <a:xfrm rot="16200000">
                          <a:off x="2505075" y="4676775"/>
                          <a:ext cx="504825" cy="200025"/>
                        </a:xfrm>
                        <a:prstGeom prst="rightArrow">
                          <a:avLst/>
                        </a:prstGeom>
                        <a:noFill/>
                        <a:ln w="25400" cmpd="sng">
                          <a:solidFill>
                            <a:srgbClr val="00B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2" name="TextBox 141"/>
                        <a:cNvSpPr txBox="1"/>
                      </a:nvSpPr>
                      <a:spPr>
                        <a:xfrm>
                          <a:off x="5076825" y="5143500"/>
                          <a:ext cx="13620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F</a:t>
                            </a:r>
                            <a:r>
                              <a:rPr lang="en-US" baseline="-25000" dirty="0" err="1" smtClean="0"/>
                              <a:t>zf</a:t>
                            </a:r>
                            <a:r>
                              <a:rPr lang="en-US" dirty="0" smtClean="0"/>
                              <a:t> + </a:t>
                            </a:r>
                            <a:r>
                              <a:rPr lang="en-US" dirty="0" err="1" smtClean="0"/>
                              <a:t>F</a:t>
                            </a:r>
                            <a:r>
                              <a:rPr lang="en-US" baseline="-25000" dirty="0" err="1" smtClean="0"/>
                              <a:t>zax</a:t>
                            </a:r>
                            <a:endParaRPr lang="en-US" baseline="-25000" dirty="0"/>
                          </a:p>
                        </a:txBody>
                        <a:useSpRect/>
                      </a:txSp>
                    </a:sp>
                    <a:sp>
                      <a:nvSpPr>
                        <a:cNvPr id="47" name="TextBox 46"/>
                        <a:cNvSpPr txBox="1"/>
                      </a:nvSpPr>
                      <a:spPr>
                        <a:xfrm>
                          <a:off x="2276475" y="5076825"/>
                          <a:ext cx="13620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F</a:t>
                            </a:r>
                            <a:r>
                              <a:rPr lang="en-US" baseline="-25000" dirty="0" err="1" smtClean="0"/>
                              <a:t>zr</a:t>
                            </a:r>
                            <a:r>
                              <a:rPr lang="en-US" dirty="0" smtClean="0"/>
                              <a:t> - </a:t>
                            </a:r>
                            <a:r>
                              <a:rPr lang="en-US" dirty="0" err="1" smtClean="0"/>
                              <a:t>F</a:t>
                            </a:r>
                            <a:r>
                              <a:rPr lang="en-US" baseline="-25000" dirty="0" err="1" smtClean="0"/>
                              <a:t>zax</a:t>
                            </a:r>
                            <a:endParaRPr lang="en-US" baseline="-25000" dirty="0"/>
                          </a:p>
                        </a:txBody>
                        <a:useSpRect/>
                      </a:txSp>
                    </a:sp>
                    <a:cxnSp>
                      <a:nvCxnSpPr>
                        <a:cNvPr id="50" name="Straight Connector 49"/>
                        <a:cNvCxnSpPr/>
                      </a:nvCxnSpPr>
                      <a:spPr>
                        <a:xfrm rot="5400000">
                          <a:off x="2109087" y="3039176"/>
                          <a:ext cx="1271588" cy="1288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nvCxnSpPr>
                      <a:spPr>
                        <a:xfrm rot="5400000">
                          <a:off x="4961681" y="3053608"/>
                          <a:ext cx="1243013" cy="1259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3939921" y="2441829"/>
                          <a:ext cx="120700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a:t>
                            </a:r>
                            <a:endParaRPr lang="en-US" sz="1400" dirty="0"/>
                          </a:p>
                        </a:txBody>
                        <a:useSpRect/>
                      </a:txSp>
                    </a:sp>
                    <a:cxnSp>
                      <a:nvCxnSpPr>
                        <a:cNvPr id="54" name="Straight Arrow Connector 53"/>
                        <a:cNvCxnSpPr/>
                      </a:nvCxnSpPr>
                      <a:spPr>
                        <a:xfrm>
                          <a:off x="4210050" y="2562225"/>
                          <a:ext cx="1381125"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rot="10800000">
                          <a:off x="2743200" y="2562225"/>
                          <a:ext cx="11430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ins>
    </w:p>
    <w:p w:rsidR="001B13DB" w:rsidRDefault="009005B9">
      <w:pPr>
        <w:pStyle w:val="Caption"/>
        <w:jc w:val="center"/>
        <w:rPr>
          <w:ins w:id="595" w:author="meuser" w:date="2010-06-05T16:19:00Z"/>
          <w:rFonts w:asciiTheme="majorHAnsi" w:hAnsiTheme="majorHAnsi" w:cstheme="majorHAnsi"/>
        </w:rPr>
        <w:pPrChange w:id="596" w:author="meuser" w:date="2010-06-05T09:13:00Z">
          <w:pPr>
            <w:spacing w:line="480" w:lineRule="auto"/>
            <w:contextualSpacing/>
          </w:pPr>
        </w:pPrChange>
      </w:pPr>
      <w:ins w:id="597" w:author="meuser" w:date="2010-06-05T09:13:00Z">
        <w:r w:rsidRPr="009005B9">
          <w:rPr>
            <w:rFonts w:asciiTheme="majorHAnsi" w:hAnsiTheme="majorHAnsi" w:cstheme="majorHAnsi"/>
            <w:sz w:val="22"/>
            <w:szCs w:val="22"/>
            <w:rPrChange w:id="598" w:author="meuser" w:date="2010-06-05T09:18:00Z">
              <w:rPr>
                <w:b/>
                <w:bCs/>
              </w:rPr>
            </w:rPrChange>
          </w:rPr>
          <w:t xml:space="preserve">Figure </w:t>
        </w:r>
        <w:r w:rsidRPr="009005B9">
          <w:rPr>
            <w:rFonts w:asciiTheme="majorHAnsi" w:hAnsiTheme="majorHAnsi" w:cstheme="majorHAnsi"/>
            <w:sz w:val="22"/>
            <w:szCs w:val="22"/>
            <w:rPrChange w:id="599" w:author="meuser" w:date="2010-06-05T09:18:00Z">
              <w:rPr>
                <w:b/>
                <w:bCs/>
              </w:rPr>
            </w:rPrChange>
          </w:rPr>
          <w:fldChar w:fldCharType="begin"/>
        </w:r>
        <w:r w:rsidRPr="009005B9">
          <w:rPr>
            <w:rFonts w:asciiTheme="majorHAnsi" w:hAnsiTheme="majorHAnsi" w:cstheme="majorHAnsi"/>
            <w:sz w:val="22"/>
            <w:szCs w:val="22"/>
            <w:rPrChange w:id="600" w:author="meuser" w:date="2010-06-05T09:18:00Z">
              <w:rPr>
                <w:b/>
                <w:bCs/>
              </w:rPr>
            </w:rPrChange>
          </w:rPr>
          <w:instrText xml:space="preserve"> SEQ Figure \* ARABIC </w:instrText>
        </w:r>
      </w:ins>
      <w:r w:rsidRPr="009005B9">
        <w:rPr>
          <w:rFonts w:asciiTheme="majorHAnsi" w:hAnsiTheme="majorHAnsi" w:cstheme="majorHAnsi"/>
          <w:sz w:val="22"/>
          <w:szCs w:val="22"/>
          <w:rPrChange w:id="601" w:author="meuser" w:date="2010-06-05T09:18:00Z">
            <w:rPr>
              <w:b/>
              <w:bCs/>
            </w:rPr>
          </w:rPrChange>
        </w:rPr>
        <w:fldChar w:fldCharType="separate"/>
      </w:r>
      <w:ins w:id="602" w:author="meuser" w:date="2010-06-05T17:04:00Z">
        <w:r w:rsidR="00057B86">
          <w:rPr>
            <w:rFonts w:asciiTheme="majorHAnsi" w:hAnsiTheme="majorHAnsi" w:cstheme="majorHAnsi"/>
            <w:noProof/>
            <w:sz w:val="22"/>
            <w:szCs w:val="22"/>
          </w:rPr>
          <w:t>6</w:t>
        </w:r>
      </w:ins>
      <w:ins w:id="603" w:author="meuser" w:date="2010-06-05T09:13:00Z">
        <w:r w:rsidRPr="009005B9">
          <w:rPr>
            <w:rFonts w:asciiTheme="majorHAnsi" w:hAnsiTheme="majorHAnsi" w:cstheme="majorHAnsi"/>
            <w:sz w:val="22"/>
            <w:szCs w:val="22"/>
            <w:rPrChange w:id="604" w:author="meuser" w:date="2010-06-05T09:18:00Z">
              <w:rPr>
                <w:b/>
                <w:bCs/>
              </w:rPr>
            </w:rPrChange>
          </w:rPr>
          <w:fldChar w:fldCharType="end"/>
        </w:r>
        <w:r w:rsidRPr="009005B9">
          <w:rPr>
            <w:rFonts w:asciiTheme="majorHAnsi" w:hAnsiTheme="majorHAnsi" w:cstheme="majorHAnsi"/>
            <w:sz w:val="22"/>
            <w:szCs w:val="22"/>
            <w:rPrChange w:id="605" w:author="meuser" w:date="2010-06-05T09:18:00Z">
              <w:rPr>
                <w:b/>
                <w:bCs/>
              </w:rPr>
            </w:rPrChange>
          </w:rPr>
          <w:t>: Longitudinal weight transfer force.</w:t>
        </w:r>
      </w:ins>
    </w:p>
    <w:p w:rsidR="001B13DB" w:rsidRDefault="001B13DB">
      <w:pPr>
        <w:rPr>
          <w:rPrChange w:id="606" w:author="meuser" w:date="2010-06-05T16:19:00Z">
            <w:rPr>
              <w:rFonts w:ascii="Arial" w:hAnsi="Arial" w:cs="Arial"/>
            </w:rPr>
          </w:rPrChange>
        </w:rPr>
        <w:pPrChange w:id="607" w:author="meuser" w:date="2010-06-05T16:19:00Z">
          <w:pPr>
            <w:spacing w:line="480" w:lineRule="auto"/>
            <w:contextualSpacing/>
          </w:pPr>
        </w:pPrChange>
      </w:pPr>
    </w:p>
    <w:p w:rsidR="001B13DB" w:rsidRDefault="0082158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480" w:lineRule="auto"/>
        <w:contextualSpacing/>
        <w:rPr>
          <w:rFonts w:ascii="Arial" w:hAnsi="Arial" w:cs="Arial"/>
        </w:rPr>
        <w:pPrChange w:id="608" w:author=" Charles Birdsong" w:date="2010-06-04T14:46:00Z">
          <w:pPr>
            <w:spacing w:line="480" w:lineRule="auto"/>
            <w:contextualSpacing/>
          </w:pPr>
        </w:pPrChange>
      </w:pPr>
      <w:r>
        <w:rPr>
          <w:rFonts w:ascii="Arial" w:hAnsi="Arial" w:cs="Arial"/>
        </w:rPr>
        <w:tab/>
        <w:t xml:space="preserve">For any longitudinal </w:t>
      </w:r>
      <w:ins w:id="609" w:author="meuser" w:date="2010-06-05T09:16:00Z">
        <w:r w:rsidR="00034961">
          <w:rPr>
            <w:rFonts w:ascii="Arial" w:hAnsi="Arial" w:cs="Arial"/>
          </w:rPr>
          <w:t xml:space="preserve">correcting </w:t>
        </w:r>
      </w:ins>
      <w:r>
        <w:rPr>
          <w:rFonts w:ascii="Arial" w:hAnsi="Arial" w:cs="Arial"/>
        </w:rPr>
        <w:t>acceleration the resulting normal force compensation is</w:t>
      </w:r>
      <w:ins w:id="610" w:author=" Charles Birdsong" w:date="2010-06-04T14:46:00Z">
        <w:r w:rsidR="001A5AA9">
          <w:rPr>
            <w:rFonts w:ascii="Arial" w:hAnsi="Arial" w:cs="Arial"/>
          </w:rPr>
          <w:tab/>
        </w:r>
      </w:ins>
    </w:p>
    <w:commentRangeEnd w:id="585"/>
    <w:p w:rsidR="00821582" w:rsidRPr="00220B42" w:rsidRDefault="001A5AA9" w:rsidP="006778B9">
      <w:pPr>
        <w:spacing w:line="480" w:lineRule="auto"/>
        <w:contextualSpacing/>
        <w:rPr>
          <w:rFonts w:ascii="Arial" w:hAnsi="Arial" w:cs="Arial"/>
        </w:rPr>
      </w:pPr>
      <w:r>
        <w:rPr>
          <w:rStyle w:val="CommentReference"/>
        </w:rPr>
        <w:lastRenderedPageBreak/>
        <w:commentReference w:id="585"/>
      </w:r>
      <w:r w:rsidR="006778B9">
        <w:rPr>
          <w:rFonts w:ascii="Arial" w:hAnsi="Arial" w:cs="Arial"/>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21582" w:rsidTr="00F55B78">
        <w:tc>
          <w:tcPr>
            <w:tcW w:w="750" w:type="pct"/>
          </w:tcPr>
          <w:p w:rsidR="00821582" w:rsidRDefault="00821582" w:rsidP="00F55B78">
            <w:pPr>
              <w:spacing w:line="480" w:lineRule="auto"/>
              <w:contextualSpacing/>
              <w:rPr>
                <w:rFonts w:ascii="Arial" w:hAnsi="Arial" w:cs="Arial"/>
              </w:rPr>
            </w:pPr>
          </w:p>
        </w:tc>
        <w:tc>
          <w:tcPr>
            <w:tcW w:w="3500" w:type="pct"/>
          </w:tcPr>
          <w:p w:rsidR="00821582" w:rsidRPr="00A52E47" w:rsidRDefault="009005B9" w:rsidP="00821582">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zax</m:t>
                    </m:r>
                  </m:sub>
                </m:sSub>
                <m:r>
                  <m:rPr>
                    <m:aln/>
                  </m:rPr>
                  <w:rPr>
                    <w:rFonts w:ascii="Cambria Math" w:hAnsiTheme="majorHAnsi" w:cstheme="majorHAnsi"/>
                  </w:rPr>
                  <m:t>=</m:t>
                </m:r>
                <m:f>
                  <m:fPr>
                    <m:ctrlPr>
                      <w:rPr>
                        <w:rFonts w:ascii="Cambria Math" w:hAnsiTheme="majorHAnsi" w:cstheme="majorHAnsi"/>
                        <w:i/>
                      </w:rPr>
                    </m:ctrlPr>
                  </m:fPr>
                  <m:num>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s</m:t>
                        </m:r>
                      </m:sub>
                    </m:sSub>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sx</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uf</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uf</m:t>
                        </m:r>
                      </m:sub>
                    </m:sSub>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ufx</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ur</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ur</m:t>
                        </m:r>
                      </m:sub>
                    </m:sSub>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urx</m:t>
                        </m:r>
                      </m:sub>
                    </m:sSub>
                  </m:num>
                  <m:den>
                    <m:r>
                      <w:rPr>
                        <w:rFonts w:ascii="Cambria Math" w:hAnsiTheme="majorHAnsi" w:cstheme="majorHAnsi"/>
                      </w:rPr>
                      <m:t>2L</m:t>
                    </m:r>
                    <m:r>
                      <m:rPr>
                        <m:sty m:val="p"/>
                      </m:rPr>
                      <w:rPr>
                        <w:rStyle w:val="CommentReference"/>
                      </w:rPr>
                      <w:annotationRef/>
                    </m:r>
                    <m:r>
                      <m:rPr>
                        <m:sty m:val="p"/>
                      </m:rPr>
                      <w:rPr>
                        <w:rStyle w:val="CommentReference"/>
                      </w:rPr>
                      <w:annotationRef/>
                    </m:r>
                  </m:den>
                </m:f>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611" w:author="meuser" w:date="2010-06-05T09:43:00Z">
                <w:pPr>
                  <w:pStyle w:val="ListParagraph"/>
                  <w:numPr>
                    <w:ilvl w:val="1"/>
                    <w:numId w:val="10"/>
                  </w:numPr>
                  <w:spacing w:line="480" w:lineRule="auto"/>
                  <w:ind w:hanging="360"/>
                </w:pPr>
              </w:pPrChange>
            </w:pPr>
          </w:p>
        </w:tc>
      </w:tr>
    </w:tbl>
    <w:p w:rsidR="006778B9" w:rsidRDefault="00821582" w:rsidP="006778B9">
      <w:pPr>
        <w:spacing w:line="480" w:lineRule="auto"/>
        <w:contextualSpacing/>
        <w:rPr>
          <w:rFonts w:ascii="Arial" w:hAnsi="Arial" w:cs="Arial"/>
        </w:rPr>
      </w:pPr>
      <w:r>
        <w:rPr>
          <w:rFonts w:ascii="Arial" w:hAnsi="Arial" w:cs="Arial"/>
        </w:rPr>
        <w:t xml:space="preserve">and these terms can be understood as the moment balance shown in Figure </w:t>
      </w:r>
      <w:ins w:id="612" w:author="meuser" w:date="2010-06-05T09:16:00Z">
        <w:r w:rsidR="00034961">
          <w:rPr>
            <w:rFonts w:ascii="Arial" w:hAnsi="Arial" w:cs="Arial"/>
          </w:rPr>
          <w:t>6</w:t>
        </w:r>
      </w:ins>
      <w:r>
        <w:rPr>
          <w:rFonts w:ascii="Arial" w:hAnsi="Arial" w:cs="Arial"/>
        </w:rPr>
        <w:t xml:space="preserve">. For lateral acceleration </w:t>
      </w:r>
      <w:ins w:id="613" w:author="meuser" w:date="2010-06-05T09:20:00Z">
        <w:r w:rsidR="00034961">
          <w:rPr>
            <w:rFonts w:ascii="Arial" w:hAnsi="Arial" w:cs="Arial"/>
          </w:rPr>
          <w:t xml:space="preserve">across </w:t>
        </w:r>
      </w:ins>
      <w:r>
        <w:rPr>
          <w:rFonts w:ascii="Arial" w:hAnsi="Arial" w:cs="Arial"/>
        </w:rPr>
        <w:t xml:space="preserve">the front </w:t>
      </w:r>
      <w:ins w:id="614" w:author="meuser" w:date="2010-06-05T09:20:00Z">
        <w:r w:rsidR="00034961">
          <w:rPr>
            <w:rFonts w:ascii="Arial" w:hAnsi="Arial" w:cs="Arial"/>
          </w:rPr>
          <w:t xml:space="preserve">of the vehicle </w:t>
        </w:r>
      </w:ins>
      <w:r>
        <w:rPr>
          <w:rFonts w:ascii="Arial" w:hAnsi="Arial" w:cs="Arial"/>
        </w:rPr>
        <w:t>the normal force compensation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21582" w:rsidTr="00F55B78">
        <w:tc>
          <w:tcPr>
            <w:tcW w:w="750" w:type="pct"/>
          </w:tcPr>
          <w:p w:rsidR="00821582" w:rsidRDefault="00821582" w:rsidP="00F55B78">
            <w:pPr>
              <w:spacing w:line="480" w:lineRule="auto"/>
              <w:contextualSpacing/>
              <w:rPr>
                <w:rFonts w:ascii="Arial" w:hAnsi="Arial" w:cs="Arial"/>
              </w:rPr>
            </w:pPr>
          </w:p>
        </w:tc>
        <w:tc>
          <w:tcPr>
            <w:tcW w:w="3500" w:type="pct"/>
          </w:tcPr>
          <w:p w:rsidR="00821582" w:rsidRPr="00A52E47" w:rsidRDefault="009005B9" w:rsidP="00821582">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zayf</m:t>
                    </m:r>
                  </m:sub>
                </m:sSub>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1</m:t>
                    </m:r>
                  </m:num>
                  <m:den>
                    <m:sSub>
                      <m:sSubPr>
                        <m:ctrlPr>
                          <w:rPr>
                            <w:rFonts w:ascii="Cambria Math" w:hAnsiTheme="majorHAnsi" w:cstheme="majorHAnsi"/>
                            <w:i/>
                          </w:rPr>
                        </m:ctrlPr>
                      </m:sSubPr>
                      <m:e>
                        <m:r>
                          <w:rPr>
                            <w:rFonts w:ascii="Cambria Math" w:hAnsiTheme="majorHAnsi" w:cstheme="majorHAnsi"/>
                          </w:rPr>
                          <m:t>t</m:t>
                        </m:r>
                      </m:e>
                      <m:sub>
                        <m:r>
                          <w:rPr>
                            <w:rFonts w:ascii="Cambria Math" w:hAnsiTheme="majorHAnsi" w:cstheme="majorHAnsi"/>
                          </w:rPr>
                          <m:t>f</m:t>
                        </m:r>
                      </m:sub>
                    </m:sSub>
                  </m:den>
                </m:f>
                <m:d>
                  <m:dPr>
                    <m:ctrlPr>
                      <w:rPr>
                        <w:rFonts w:ascii="Cambria Math" w:hAnsiTheme="majorHAnsi" w:cstheme="majorHAnsi"/>
                        <w:i/>
                      </w:rPr>
                    </m:ctrlPr>
                  </m:dPr>
                  <m:e>
                    <m:f>
                      <m:fPr>
                        <m:ctrlPr>
                          <w:rPr>
                            <w:rFonts w:ascii="Cambria Math" w:hAnsiTheme="majorHAnsi" w:cstheme="majorHAnsi"/>
                            <w:i/>
                          </w:rPr>
                        </m:ctrlPr>
                      </m:fPr>
                      <m:num>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
                          <m:sSubPr>
                            <m:ctrlPr>
                              <w:rPr>
                                <w:rFonts w:ascii="Cambria Math" w:hAnsiTheme="majorHAnsi" w:cstheme="majorHAnsi"/>
                                <w:i/>
                              </w:rPr>
                            </m:ctrlPr>
                          </m:sSubPr>
                          <m:e>
                            <m:r>
                              <w:rPr>
                                <w:rFonts w:ascii="Cambria Math" w:hAnsi="Cambria Math" w:cs="Arial"/>
                              </w:rPr>
                              <m:t>l</m:t>
                            </m:r>
                          </m:e>
                          <m:sub>
                            <m:r>
                              <w:rPr>
                                <w:rFonts w:ascii="Cambria Math" w:hAnsiTheme="majorHAnsi" w:cstheme="majorHAnsi"/>
                              </w:rPr>
                              <m:t>r</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f</m:t>
                            </m:r>
                          </m:sub>
                        </m:sSub>
                      </m:num>
                      <m:den>
                        <m:r>
                          <w:rPr>
                            <w:rFonts w:ascii="Cambria Math" w:hAnsiTheme="majorHAnsi" w:cstheme="majorHAnsi"/>
                          </w:rPr>
                          <m:t>2L</m:t>
                        </m:r>
                      </m:den>
                    </m:f>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sy</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uf</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uf</m:t>
                        </m:r>
                      </m:sub>
                    </m:sSub>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ufy</m:t>
                        </m:r>
                      </m:sub>
                    </m:sSub>
                  </m:e>
                </m:d>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615" w:author="meuser" w:date="2010-06-05T09:43:00Z">
                <w:pPr>
                  <w:pStyle w:val="ListParagraph"/>
                  <w:numPr>
                    <w:ilvl w:val="1"/>
                    <w:numId w:val="10"/>
                  </w:numPr>
                  <w:spacing w:line="480" w:lineRule="auto"/>
                  <w:ind w:hanging="360"/>
                </w:pPr>
              </w:pPrChange>
            </w:pPr>
          </w:p>
        </w:tc>
      </w:tr>
    </w:tbl>
    <w:p w:rsidR="00821582" w:rsidRDefault="00821582" w:rsidP="006778B9">
      <w:pPr>
        <w:spacing w:line="480" w:lineRule="auto"/>
        <w:contextualSpacing/>
        <w:rPr>
          <w:rFonts w:ascii="Arial" w:hAnsi="Arial" w:cs="Arial"/>
        </w:rPr>
      </w:pPr>
      <w:r>
        <w:rPr>
          <w:rFonts w:ascii="Arial" w:hAnsi="Arial" w:cs="Arial"/>
        </w:rPr>
        <w:t>and the rear normal force compensation is shown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21582" w:rsidTr="00F55B78">
        <w:tc>
          <w:tcPr>
            <w:tcW w:w="750" w:type="pct"/>
          </w:tcPr>
          <w:p w:rsidR="00821582" w:rsidRDefault="00821582" w:rsidP="00F55B78">
            <w:pPr>
              <w:spacing w:line="480" w:lineRule="auto"/>
              <w:contextualSpacing/>
              <w:rPr>
                <w:rFonts w:ascii="Arial" w:hAnsi="Arial" w:cs="Arial"/>
              </w:rPr>
            </w:pPr>
          </w:p>
        </w:tc>
        <w:tc>
          <w:tcPr>
            <w:tcW w:w="3500" w:type="pct"/>
          </w:tcPr>
          <w:p w:rsidR="00821582" w:rsidRPr="00A52E47" w:rsidRDefault="009005B9" w:rsidP="00821582">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zayr</m:t>
                    </m:r>
                  </m:sub>
                </m:sSub>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1</m:t>
                    </m:r>
                  </m:num>
                  <m:den>
                    <m:sSub>
                      <m:sSubPr>
                        <m:ctrlPr>
                          <w:rPr>
                            <w:rFonts w:ascii="Cambria Math" w:hAnsiTheme="majorHAnsi" w:cstheme="majorHAnsi"/>
                            <w:i/>
                          </w:rPr>
                        </m:ctrlPr>
                      </m:sSubPr>
                      <m:e>
                        <m:r>
                          <w:rPr>
                            <w:rFonts w:ascii="Cambria Math" w:hAnsiTheme="majorHAnsi" w:cstheme="majorHAnsi"/>
                          </w:rPr>
                          <m:t>t</m:t>
                        </m:r>
                      </m:e>
                      <m:sub>
                        <m:r>
                          <w:rPr>
                            <w:rFonts w:ascii="Cambria Math" w:hAnsiTheme="majorHAnsi" w:cstheme="majorHAnsi"/>
                          </w:rPr>
                          <m:t>r</m:t>
                        </m:r>
                      </m:sub>
                    </m:sSub>
                  </m:den>
                </m:f>
                <m:d>
                  <m:dPr>
                    <m:ctrlPr>
                      <w:rPr>
                        <w:rFonts w:ascii="Cambria Math" w:hAnsiTheme="majorHAnsi" w:cstheme="majorHAnsi"/>
                        <w:i/>
                      </w:rPr>
                    </m:ctrlPr>
                  </m:dPr>
                  <m:e>
                    <m:f>
                      <m:fPr>
                        <m:ctrlPr>
                          <w:rPr>
                            <w:rFonts w:ascii="Cambria Math" w:hAnsiTheme="majorHAnsi" w:cstheme="majorHAnsi"/>
                            <w:i/>
                          </w:rPr>
                        </m:ctrlPr>
                      </m:fPr>
                      <m:num>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s</m:t>
                            </m:r>
                          </m:sub>
                        </m:sSub>
                        <m:sSub>
                          <m:sSubPr>
                            <m:ctrlPr>
                              <w:rPr>
                                <w:rFonts w:ascii="Cambria Math" w:hAnsiTheme="majorHAnsi" w:cstheme="majorHAnsi"/>
                                <w:i/>
                              </w:rPr>
                            </m:ctrlPr>
                          </m:sSubPr>
                          <m:e>
                            <m:r>
                              <w:rPr>
                                <w:rFonts w:ascii="Cambria Math" w:hAnsi="Cambria Math" w:cs="Arial"/>
                              </w:rPr>
                              <m:t>l</m:t>
                            </m:r>
                          </m:e>
                          <m:sub>
                            <m:r>
                              <w:rPr>
                                <w:rFonts w:ascii="Cambria Math" w:hAnsiTheme="majorHAnsi" w:cstheme="majorHAnsi"/>
                              </w:rPr>
                              <m:t>f</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r</m:t>
                            </m:r>
                          </m:sub>
                        </m:sSub>
                      </m:num>
                      <m:den>
                        <m:r>
                          <w:rPr>
                            <w:rFonts w:ascii="Cambria Math" w:hAnsiTheme="majorHAnsi" w:cstheme="majorHAnsi"/>
                          </w:rPr>
                          <m:t>2L</m:t>
                        </m:r>
                      </m:den>
                    </m:f>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sy</m:t>
                        </m:r>
                      </m:sub>
                    </m:sSub>
                    <m:r>
                      <w:rPr>
                        <w:rFonts w:ascii="Cambria Math" w:hAnsiTheme="majorHAnsi" w:cstheme="majorHAnsi"/>
                      </w:rPr>
                      <m:t>+</m:t>
                    </m:r>
                    <m:sSub>
                      <m:sSubPr>
                        <m:ctrlPr>
                          <w:rPr>
                            <w:rFonts w:ascii="Cambria Math" w:hAnsiTheme="majorHAnsi" w:cstheme="majorHAnsi"/>
                            <w:i/>
                          </w:rPr>
                        </m:ctrlPr>
                      </m:sSubPr>
                      <m:e>
                        <m:r>
                          <w:rPr>
                            <w:rFonts w:ascii="Cambria Math" w:hAnsiTheme="majorHAnsi" w:cstheme="majorHAnsi"/>
                          </w:rPr>
                          <m:t>M</m:t>
                        </m:r>
                      </m:e>
                      <m:sub>
                        <m:r>
                          <w:rPr>
                            <w:rFonts w:ascii="Cambria Math" w:hAnsiTheme="majorHAnsi" w:cstheme="majorHAnsi"/>
                          </w:rPr>
                          <m:t>ur</m:t>
                        </m:r>
                      </m:sub>
                    </m:sSub>
                    <m:sSub>
                      <m:sSubPr>
                        <m:ctrlPr>
                          <w:rPr>
                            <w:rFonts w:ascii="Cambria Math" w:hAnsiTheme="majorHAnsi" w:cstheme="majorHAnsi"/>
                            <w:i/>
                          </w:rPr>
                        </m:ctrlPr>
                      </m:sSubPr>
                      <m:e>
                        <m:r>
                          <w:rPr>
                            <w:rFonts w:ascii="Cambria Math" w:hAnsi="Cambria Math" w:cs="Arial"/>
                          </w:rPr>
                          <m:t>h</m:t>
                        </m:r>
                      </m:e>
                      <m:sub>
                        <m:r>
                          <w:rPr>
                            <w:rFonts w:ascii="Cambria Math" w:hAnsiTheme="majorHAnsi" w:cstheme="majorHAnsi"/>
                          </w:rPr>
                          <m:t>ur</m:t>
                        </m:r>
                      </m:sub>
                    </m:sSub>
                    <m:sSub>
                      <m:sSubPr>
                        <m:ctrlPr>
                          <w:rPr>
                            <w:rFonts w:ascii="Cambria Math" w:hAnsiTheme="majorHAnsi" w:cstheme="majorHAnsi"/>
                            <w:i/>
                          </w:rPr>
                        </m:ctrlPr>
                      </m:sSubPr>
                      <m:e>
                        <m:r>
                          <w:rPr>
                            <w:rFonts w:ascii="Cambria Math" w:hAnsiTheme="majorHAnsi" w:cstheme="majorHAnsi"/>
                          </w:rPr>
                          <m:t>a</m:t>
                        </m:r>
                      </m:e>
                      <m:sub>
                        <m:r>
                          <w:rPr>
                            <w:rFonts w:ascii="Cambria Math" w:hAnsiTheme="majorHAnsi" w:cstheme="majorHAnsi"/>
                          </w:rPr>
                          <m:t>ury</m:t>
                        </m:r>
                      </m:sub>
                    </m:sSub>
                  </m:e>
                </m:d>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616" w:author="meuser" w:date="2010-06-05T09:43:00Z">
                <w:pPr>
                  <w:pStyle w:val="ListParagraph"/>
                  <w:numPr>
                    <w:ilvl w:val="1"/>
                    <w:numId w:val="10"/>
                  </w:numPr>
                  <w:spacing w:line="480" w:lineRule="auto"/>
                  <w:ind w:hanging="360"/>
                </w:pPr>
              </w:pPrChange>
            </w:pPr>
          </w:p>
        </w:tc>
      </w:tr>
    </w:tbl>
    <w:p w:rsidR="00821582" w:rsidRDefault="00821582" w:rsidP="006778B9">
      <w:pPr>
        <w:spacing w:line="480" w:lineRule="auto"/>
        <w:contextualSpacing/>
        <w:rPr>
          <w:rFonts w:ascii="Arial" w:hAnsi="Arial" w:cs="Arial"/>
        </w:rPr>
      </w:pPr>
      <w:r>
        <w:rPr>
          <w:rFonts w:ascii="Arial" w:hAnsi="Arial" w:cs="Arial"/>
        </w:rPr>
        <w:t>To compensate</w:t>
      </w:r>
      <w:ins w:id="617" w:author="meuser" w:date="2010-06-05T09:20:00Z">
        <w:r w:rsidR="00034961">
          <w:rPr>
            <w:rFonts w:ascii="Arial" w:hAnsi="Arial" w:cs="Arial"/>
          </w:rPr>
          <w:t xml:space="preserve"> for</w:t>
        </w:r>
      </w:ins>
      <w:r>
        <w:rPr>
          <w:rFonts w:ascii="Arial" w:hAnsi="Arial" w:cs="Arial"/>
        </w:rPr>
        <w:t xml:space="preserve"> the normal force due to roll it is shown that the </w:t>
      </w:r>
      <w:ins w:id="618" w:author="meuser" w:date="2010-06-05T09:20:00Z">
        <w:r w:rsidR="00034961">
          <w:rPr>
            <w:rFonts w:ascii="Arial" w:hAnsi="Arial" w:cs="Arial"/>
          </w:rPr>
          <w:t xml:space="preserve">necessary </w:t>
        </w:r>
      </w:ins>
      <w:r>
        <w:rPr>
          <w:rFonts w:ascii="Arial" w:hAnsi="Arial" w:cs="Arial"/>
        </w:rPr>
        <w:t>force is equal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21582" w:rsidTr="00F55B78">
        <w:tc>
          <w:tcPr>
            <w:tcW w:w="750" w:type="pct"/>
          </w:tcPr>
          <w:p w:rsidR="00821582" w:rsidRDefault="00821582" w:rsidP="00F55B78">
            <w:pPr>
              <w:spacing w:line="480" w:lineRule="auto"/>
              <w:contextualSpacing/>
              <w:rPr>
                <w:rFonts w:ascii="Arial" w:hAnsi="Arial" w:cs="Arial"/>
              </w:rPr>
            </w:pPr>
          </w:p>
        </w:tc>
        <w:tc>
          <w:tcPr>
            <w:tcW w:w="3500" w:type="pct"/>
          </w:tcPr>
          <w:p w:rsidR="00821582" w:rsidRPr="00A52E47" w:rsidRDefault="009005B9" w:rsidP="00424EFC">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m:t>
                    </m:r>
                    <m:r>
                      <w:rPr>
                        <w:rFonts w:ascii="Cambria Math" w:hAnsi="Cambria Math" w:cstheme="majorHAnsi"/>
                      </w:rPr>
                      <m:t>ϕf</m:t>
                    </m:r>
                  </m:sub>
                </m:sSub>
                <m:r>
                  <m:rPr>
                    <m:aln/>
                  </m:rPr>
                  <w:rPr>
                    <w:rFonts w:ascii="Cambria Math" w:hAnsiTheme="majorHAnsi" w:cstheme="majorHAnsi"/>
                  </w:rPr>
                  <m:t>=</m:t>
                </m:r>
                <m: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1</m:t>
                    </m:r>
                  </m:num>
                  <m:den>
                    <m:sSub>
                      <m:sSubPr>
                        <m:ctrlPr>
                          <w:rPr>
                            <w:rFonts w:ascii="Cambria Math" w:hAnsiTheme="majorHAnsi" w:cstheme="majorHAnsi"/>
                            <w:i/>
                          </w:rPr>
                        </m:ctrlPr>
                      </m:sSubPr>
                      <m:e>
                        <m:r>
                          <w:rPr>
                            <w:rFonts w:ascii="Cambria Math" w:hAnsiTheme="majorHAnsi" w:cstheme="majorHAnsi"/>
                          </w:rPr>
                          <m:t>t</m:t>
                        </m:r>
                      </m:e>
                      <m:sub>
                        <m:r>
                          <w:rPr>
                            <w:rFonts w:ascii="Cambria Math" w:hAnsiTheme="majorHAnsi" w:cstheme="majorHAnsi"/>
                          </w:rPr>
                          <m:t>f</m:t>
                        </m:r>
                      </m:sub>
                    </m:sSub>
                  </m:den>
                </m:f>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K</m:t>
                        </m:r>
                      </m:e>
                      <m:sub>
                        <m:r>
                          <w:rPr>
                            <w:rFonts w:ascii="Cambria Math" w:hAnsi="Cambria Math" w:cstheme="majorHAnsi"/>
                          </w:rPr>
                          <m:t>ϕf</m:t>
                        </m:r>
                      </m:sub>
                    </m:sSub>
                    <m:r>
                      <w:rPr>
                        <w:rFonts w:ascii="Cambria Math" w:hAnsi="Cambria Math" w:cstheme="majorHAnsi"/>
                      </w:rPr>
                      <m:t>ϕ+</m:t>
                    </m:r>
                    <m:sSub>
                      <m:sSubPr>
                        <m:ctrlPr>
                          <w:rPr>
                            <w:rFonts w:ascii="Cambria Math" w:hAnsiTheme="majorHAnsi" w:cstheme="majorHAnsi"/>
                            <w:i/>
                          </w:rPr>
                        </m:ctrlPr>
                      </m:sSubPr>
                      <m:e>
                        <m:r>
                          <w:rPr>
                            <w:rFonts w:ascii="Cambria Math" w:hAnsiTheme="majorHAnsi" w:cstheme="majorHAnsi"/>
                          </w:rPr>
                          <m:t>B</m:t>
                        </m:r>
                      </m:e>
                      <m:sub>
                        <m:r>
                          <w:rPr>
                            <w:rFonts w:ascii="Cambria Math" w:hAnsi="Cambria Math" w:cstheme="majorHAnsi"/>
                          </w:rPr>
                          <m:t>ϕf</m:t>
                        </m:r>
                      </m:sub>
                    </m:sSub>
                    <m:acc>
                      <m:accPr>
                        <m:chr m:val="̇"/>
                        <m:ctrlPr>
                          <w:rPr>
                            <w:rFonts w:ascii="Cambria Math" w:hAnsi="Cambria Math" w:cstheme="majorHAnsi"/>
                            <w:i/>
                          </w:rPr>
                        </m:ctrlPr>
                      </m:accPr>
                      <m:e>
                        <m:r>
                          <w:rPr>
                            <w:rFonts w:ascii="Cambria Math" w:hAnsi="Cambria Math" w:cstheme="majorHAnsi"/>
                          </w:rPr>
                          <m:t>ϕ</m:t>
                        </m:r>
                      </m:e>
                    </m:acc>
                  </m:e>
                </m:d>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619" w:author="meuser" w:date="2010-06-05T09:43:00Z">
                <w:pPr>
                  <w:pStyle w:val="ListParagraph"/>
                  <w:numPr>
                    <w:ilvl w:val="1"/>
                    <w:numId w:val="10"/>
                  </w:numPr>
                  <w:spacing w:line="480" w:lineRule="auto"/>
                  <w:ind w:hanging="360"/>
                </w:pPr>
              </w:pPrChange>
            </w:pPr>
          </w:p>
        </w:tc>
      </w:tr>
    </w:tbl>
    <w:p w:rsidR="00821582" w:rsidRDefault="00424EFC" w:rsidP="006778B9">
      <w:pPr>
        <w:spacing w:line="480" w:lineRule="auto"/>
        <w:contextualSpacing/>
        <w:rPr>
          <w:rFonts w:ascii="Arial" w:hAnsi="Arial" w:cs="Arial"/>
        </w:rPr>
      </w:pPr>
      <w:r>
        <w:rPr>
          <w:rFonts w:ascii="Arial" w:hAnsi="Arial" w:cs="Arial"/>
        </w:rPr>
        <w:t>for the front half of the vehicle 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424EFC" w:rsidTr="00F55B78">
        <w:tc>
          <w:tcPr>
            <w:tcW w:w="750" w:type="pct"/>
          </w:tcPr>
          <w:p w:rsidR="00424EFC" w:rsidRDefault="00424EFC" w:rsidP="00F55B78">
            <w:pPr>
              <w:spacing w:line="480" w:lineRule="auto"/>
              <w:contextualSpacing/>
              <w:rPr>
                <w:rFonts w:ascii="Arial" w:hAnsi="Arial" w:cs="Arial"/>
              </w:rPr>
            </w:pPr>
          </w:p>
        </w:tc>
        <w:tc>
          <w:tcPr>
            <w:tcW w:w="3500" w:type="pct"/>
          </w:tcPr>
          <w:p w:rsidR="00424EFC" w:rsidRPr="00A52E47" w:rsidRDefault="009005B9" w:rsidP="00424EFC">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m:t>
                    </m:r>
                    <m:r>
                      <w:rPr>
                        <w:rFonts w:ascii="Cambria Math" w:hAnsi="Cambria Math" w:cstheme="majorHAnsi"/>
                      </w:rPr>
                      <m:t>ϕr</m:t>
                    </m:r>
                  </m:sub>
                </m:sSub>
                <m:r>
                  <m:rPr>
                    <m:aln/>
                  </m:rPr>
                  <w:rPr>
                    <w:rFonts w:ascii="Cambria Math" w:hAnsiTheme="majorHAnsi" w:cstheme="majorHAnsi"/>
                  </w:rPr>
                  <m:t>=</m:t>
                </m:r>
                <m: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1</m:t>
                    </m:r>
                  </m:num>
                  <m:den>
                    <m:sSub>
                      <m:sSubPr>
                        <m:ctrlPr>
                          <w:rPr>
                            <w:rFonts w:ascii="Cambria Math" w:hAnsiTheme="majorHAnsi" w:cstheme="majorHAnsi"/>
                            <w:i/>
                          </w:rPr>
                        </m:ctrlPr>
                      </m:sSubPr>
                      <m:e>
                        <m:r>
                          <w:rPr>
                            <w:rFonts w:ascii="Cambria Math" w:hAnsiTheme="majorHAnsi" w:cstheme="majorHAnsi"/>
                          </w:rPr>
                          <m:t>t</m:t>
                        </m:r>
                      </m:e>
                      <m:sub>
                        <m:r>
                          <w:rPr>
                            <w:rFonts w:ascii="Cambria Math" w:hAnsiTheme="majorHAnsi" w:cstheme="majorHAnsi"/>
                          </w:rPr>
                          <m:t>r</m:t>
                        </m:r>
                      </m:sub>
                    </m:sSub>
                  </m:den>
                </m:f>
                <m:d>
                  <m:dPr>
                    <m:ctrlPr>
                      <w:rPr>
                        <w:rFonts w:ascii="Cambria Math" w:hAnsiTheme="majorHAnsi" w:cstheme="majorHAnsi"/>
                        <w:i/>
                      </w:rPr>
                    </m:ctrlPr>
                  </m:dPr>
                  <m:e>
                    <m:sSub>
                      <m:sSubPr>
                        <m:ctrlPr>
                          <w:rPr>
                            <w:rFonts w:ascii="Cambria Math" w:hAnsiTheme="majorHAnsi" w:cstheme="majorHAnsi"/>
                            <w:i/>
                          </w:rPr>
                        </m:ctrlPr>
                      </m:sSubPr>
                      <m:e>
                        <m:r>
                          <w:rPr>
                            <w:rFonts w:ascii="Cambria Math" w:hAnsiTheme="majorHAnsi" w:cstheme="majorHAnsi"/>
                          </w:rPr>
                          <m:t>K</m:t>
                        </m:r>
                      </m:e>
                      <m:sub>
                        <m:r>
                          <w:rPr>
                            <w:rFonts w:ascii="Cambria Math" w:hAnsi="Cambria Math" w:cstheme="majorHAnsi"/>
                          </w:rPr>
                          <m:t>ϕr</m:t>
                        </m:r>
                      </m:sub>
                    </m:sSub>
                    <m:r>
                      <w:rPr>
                        <w:rFonts w:ascii="Cambria Math" w:hAnsi="Cambria Math" w:cstheme="majorHAnsi"/>
                      </w:rPr>
                      <m:t>ϕ+</m:t>
                    </m:r>
                    <m:sSub>
                      <m:sSubPr>
                        <m:ctrlPr>
                          <w:rPr>
                            <w:rFonts w:ascii="Cambria Math" w:hAnsiTheme="majorHAnsi" w:cstheme="majorHAnsi"/>
                            <w:i/>
                          </w:rPr>
                        </m:ctrlPr>
                      </m:sSubPr>
                      <m:e>
                        <m:r>
                          <w:rPr>
                            <w:rFonts w:ascii="Cambria Math" w:hAnsiTheme="majorHAnsi" w:cstheme="majorHAnsi"/>
                          </w:rPr>
                          <m:t>B</m:t>
                        </m:r>
                      </m:e>
                      <m:sub>
                        <m:r>
                          <w:rPr>
                            <w:rFonts w:ascii="Cambria Math" w:hAnsi="Cambria Math" w:cstheme="majorHAnsi"/>
                          </w:rPr>
                          <m:t>ϕr</m:t>
                        </m:r>
                      </m:sub>
                    </m:sSub>
                    <m:acc>
                      <m:accPr>
                        <m:chr m:val="̇"/>
                        <m:ctrlPr>
                          <w:rPr>
                            <w:rFonts w:ascii="Cambria Math" w:hAnsi="Cambria Math" w:cstheme="majorHAnsi"/>
                            <w:i/>
                          </w:rPr>
                        </m:ctrlPr>
                      </m:accPr>
                      <m:e>
                        <m:r>
                          <w:rPr>
                            <w:rFonts w:ascii="Cambria Math" w:hAnsi="Cambria Math" w:cstheme="majorHAnsi"/>
                          </w:rPr>
                          <m:t>ϕ</m:t>
                        </m:r>
                      </m:e>
                    </m:acc>
                  </m:e>
                </m:d>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620" w:author="meuser" w:date="2010-06-05T09:43:00Z">
                <w:pPr>
                  <w:pStyle w:val="ListParagraph"/>
                  <w:numPr>
                    <w:ilvl w:val="1"/>
                    <w:numId w:val="10"/>
                  </w:numPr>
                  <w:spacing w:line="480" w:lineRule="auto"/>
                  <w:ind w:hanging="360"/>
                </w:pPr>
              </w:pPrChange>
            </w:pPr>
          </w:p>
        </w:tc>
      </w:tr>
    </w:tbl>
    <w:p w:rsidR="00424EFC" w:rsidRDefault="00424EFC" w:rsidP="006778B9">
      <w:pPr>
        <w:spacing w:line="480" w:lineRule="auto"/>
        <w:contextualSpacing/>
        <w:rPr>
          <w:rFonts w:ascii="Arial" w:hAnsi="Arial" w:cs="Arial"/>
        </w:rPr>
      </w:pPr>
      <w:r>
        <w:rPr>
          <w:rFonts w:ascii="Arial" w:hAnsi="Arial" w:cs="Arial"/>
        </w:rPr>
        <w:t>for the rear half of the vehicle. The normal forces on each tire are then found by applying the above equations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424EFC" w:rsidTr="00F55B78">
        <w:tc>
          <w:tcPr>
            <w:tcW w:w="750" w:type="pct"/>
          </w:tcPr>
          <w:p w:rsidR="00424EFC" w:rsidRDefault="00424EFC" w:rsidP="00F55B78">
            <w:pPr>
              <w:spacing w:line="480" w:lineRule="auto"/>
              <w:contextualSpacing/>
              <w:rPr>
                <w:rFonts w:ascii="Arial" w:hAnsi="Arial" w:cs="Arial"/>
              </w:rPr>
            </w:pPr>
          </w:p>
        </w:tc>
        <w:tc>
          <w:tcPr>
            <w:tcW w:w="3500" w:type="pct"/>
          </w:tcPr>
          <w:p w:rsidR="00424EFC" w:rsidRPr="00A52E47" w:rsidRDefault="009005B9" w:rsidP="00424EFC">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zlf</m:t>
                    </m:r>
                  </m:sub>
                </m:sSub>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Mg</m:t>
                    </m:r>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r</m:t>
                        </m:r>
                      </m:sub>
                    </m:sSub>
                  </m:num>
                  <m:den>
                    <m:r>
                      <w:rPr>
                        <w:rFonts w:ascii="Cambria Math" w:hAnsiTheme="majorHAnsi" w:cstheme="majorHAnsi"/>
                      </w:rPr>
                      <m:t>2L</m:t>
                    </m:r>
                  </m:den>
                </m:f>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zax</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zayf</m:t>
                    </m:r>
                  </m:sub>
                </m:sSub>
                <m:r>
                  <w:rPr>
                    <w:rFonts w:ascii="Cambria Math" w:hAnsi="Cambria Math" w:cstheme="majorHAnsi"/>
                  </w:rPr>
                  <m:t>+</m:t>
                </m:r>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m:t>
                    </m:r>
                    <m:r>
                      <w:rPr>
                        <w:rFonts w:ascii="Cambria Math" w:hAnsi="Cambria Math" w:cstheme="majorHAnsi"/>
                      </w:rPr>
                      <m:t>ϕf</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621" w:author="meuser" w:date="2010-06-05T09:43:00Z">
                <w:pPr>
                  <w:pStyle w:val="ListParagraph"/>
                  <w:numPr>
                    <w:ilvl w:val="1"/>
                    <w:numId w:val="10"/>
                  </w:numPr>
                  <w:spacing w:line="480" w:lineRule="auto"/>
                  <w:ind w:hanging="360"/>
                </w:pPr>
              </w:pPrChange>
            </w:pPr>
          </w:p>
        </w:tc>
      </w:tr>
      <w:tr w:rsidR="00424EFC" w:rsidTr="00F55B78">
        <w:tc>
          <w:tcPr>
            <w:tcW w:w="750" w:type="pct"/>
          </w:tcPr>
          <w:p w:rsidR="00424EFC" w:rsidRDefault="00424EFC" w:rsidP="00F55B78">
            <w:pPr>
              <w:spacing w:line="480" w:lineRule="auto"/>
              <w:contextualSpacing/>
              <w:rPr>
                <w:rFonts w:ascii="Arial" w:hAnsi="Arial" w:cs="Arial"/>
              </w:rPr>
            </w:pPr>
          </w:p>
        </w:tc>
        <w:tc>
          <w:tcPr>
            <w:tcW w:w="3500" w:type="pct"/>
          </w:tcPr>
          <w:p w:rsidR="00424EFC" w:rsidRPr="00A52E47" w:rsidRDefault="009005B9" w:rsidP="00424EFC">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zrf</m:t>
                    </m:r>
                  </m:sub>
                </m:sSub>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Mg</m:t>
                    </m:r>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r</m:t>
                        </m:r>
                      </m:sub>
                    </m:sSub>
                  </m:num>
                  <m:den>
                    <m:r>
                      <w:rPr>
                        <w:rFonts w:ascii="Cambria Math" w:hAnsiTheme="majorHAnsi" w:cstheme="majorHAnsi"/>
                      </w:rPr>
                      <m:t>2L</m:t>
                    </m:r>
                  </m:den>
                </m:f>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zax</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zayf</m:t>
                    </m:r>
                  </m:sub>
                </m:sSub>
                <m:r>
                  <w:rPr>
                    <w:rFonts w:ascii="Cambria Math" w:hAnsi="Cambria Math" w:cstheme="majorHAnsi"/>
                  </w:rPr>
                  <m:t>-</m:t>
                </m:r>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m:t>
                    </m:r>
                    <m:r>
                      <w:rPr>
                        <w:rFonts w:ascii="Cambria Math" w:hAnsi="Cambria Math" w:cstheme="majorHAnsi"/>
                      </w:rPr>
                      <m:t>ϕf</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622" w:author="meuser" w:date="2010-06-05T09:43:00Z">
                <w:pPr>
                  <w:pStyle w:val="ListParagraph"/>
                  <w:numPr>
                    <w:ilvl w:val="1"/>
                    <w:numId w:val="10"/>
                  </w:numPr>
                  <w:spacing w:line="480" w:lineRule="auto"/>
                  <w:ind w:hanging="360"/>
                </w:pPr>
              </w:pPrChange>
            </w:pPr>
          </w:p>
        </w:tc>
      </w:tr>
      <w:tr w:rsidR="00424EFC" w:rsidTr="00F55B78">
        <w:tc>
          <w:tcPr>
            <w:tcW w:w="750" w:type="pct"/>
          </w:tcPr>
          <w:p w:rsidR="00424EFC" w:rsidRDefault="00424EFC" w:rsidP="00F55B78">
            <w:pPr>
              <w:spacing w:line="480" w:lineRule="auto"/>
              <w:contextualSpacing/>
              <w:rPr>
                <w:rFonts w:ascii="Arial" w:hAnsi="Arial" w:cs="Arial"/>
              </w:rPr>
            </w:pPr>
          </w:p>
        </w:tc>
        <w:tc>
          <w:tcPr>
            <w:tcW w:w="3500" w:type="pct"/>
          </w:tcPr>
          <w:p w:rsidR="00424EFC" w:rsidRPr="00A52E47" w:rsidRDefault="009005B9" w:rsidP="00424EFC">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zlr</m:t>
                    </m:r>
                  </m:sub>
                </m:sSub>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Mg</m:t>
                    </m:r>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f</m:t>
                        </m:r>
                      </m:sub>
                    </m:sSub>
                  </m:num>
                  <m:den>
                    <m:r>
                      <w:rPr>
                        <w:rFonts w:ascii="Cambria Math" w:hAnsiTheme="majorHAnsi" w:cstheme="majorHAnsi"/>
                      </w:rPr>
                      <m:t>2L</m:t>
                    </m:r>
                  </m:den>
                </m:f>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zax</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zayf</m:t>
                    </m:r>
                  </m:sub>
                </m:sSub>
                <m:r>
                  <w:rPr>
                    <w:rFonts w:ascii="Cambria Math" w:hAnsi="Cambria Math" w:cstheme="majorHAnsi"/>
                  </w:rPr>
                  <m:t>+</m:t>
                </m:r>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m:t>
                    </m:r>
                    <m:r>
                      <w:rPr>
                        <w:rFonts w:ascii="Cambria Math" w:hAnsi="Cambria Math" w:cstheme="majorHAnsi"/>
                      </w:rPr>
                      <m:t>ϕf</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623" w:author="meuser" w:date="2010-06-05T09:43:00Z">
                <w:pPr>
                  <w:pStyle w:val="ListParagraph"/>
                  <w:numPr>
                    <w:ilvl w:val="1"/>
                    <w:numId w:val="10"/>
                  </w:numPr>
                  <w:spacing w:line="480" w:lineRule="auto"/>
                  <w:ind w:hanging="360"/>
                </w:pPr>
              </w:pPrChange>
            </w:pPr>
          </w:p>
        </w:tc>
      </w:tr>
      <w:tr w:rsidR="00424EFC" w:rsidTr="00F55B78">
        <w:tc>
          <w:tcPr>
            <w:tcW w:w="750" w:type="pct"/>
          </w:tcPr>
          <w:p w:rsidR="00424EFC" w:rsidRDefault="00424EFC" w:rsidP="00F55B78">
            <w:pPr>
              <w:spacing w:line="480" w:lineRule="auto"/>
              <w:contextualSpacing/>
              <w:rPr>
                <w:rFonts w:ascii="Arial" w:hAnsi="Arial" w:cs="Arial"/>
              </w:rPr>
            </w:pPr>
          </w:p>
        </w:tc>
        <w:tc>
          <w:tcPr>
            <w:tcW w:w="3500" w:type="pct"/>
          </w:tcPr>
          <w:p w:rsidR="00424EFC" w:rsidRPr="00A52E47" w:rsidRDefault="009005B9" w:rsidP="00F55B78">
            <w:pPr>
              <w:spacing w:line="480" w:lineRule="auto"/>
              <w:contextualSpacing/>
              <w:rPr>
                <w:rFonts w:ascii="Arial" w:hAnsi="Arial" w:cs="Arial"/>
                <w:b/>
              </w:rPr>
            </w:pPr>
            <m:oMathPara>
              <m:oMath>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zrr</m:t>
                    </m:r>
                  </m:sub>
                </m:sSub>
                <m:r>
                  <m:rPr>
                    <m:aln/>
                  </m:rPr>
                  <w:rPr>
                    <w:rFonts w:ascii="Cambria Math" w:hAnsiTheme="majorHAnsi" w:cstheme="majorHAnsi"/>
                  </w:rPr>
                  <m:t>=</m:t>
                </m:r>
                <m:f>
                  <m:fPr>
                    <m:ctrlPr>
                      <w:rPr>
                        <w:rFonts w:ascii="Cambria Math" w:hAnsiTheme="majorHAnsi" w:cstheme="majorHAnsi"/>
                        <w:i/>
                      </w:rPr>
                    </m:ctrlPr>
                  </m:fPr>
                  <m:num>
                    <m:r>
                      <w:rPr>
                        <w:rFonts w:ascii="Cambria Math" w:hAnsiTheme="majorHAnsi" w:cstheme="majorHAnsi"/>
                      </w:rPr>
                      <m:t>Mg</m:t>
                    </m:r>
                    <m:sSub>
                      <m:sSubPr>
                        <m:ctrlPr>
                          <w:rPr>
                            <w:rFonts w:ascii="Cambria Math" w:hAnsiTheme="majorHAnsi" w:cstheme="majorHAnsi"/>
                            <w:i/>
                          </w:rPr>
                        </m:ctrlPr>
                      </m:sSubPr>
                      <m:e>
                        <m:r>
                          <w:rPr>
                            <w:rFonts w:ascii="Cambria Math" w:hAnsiTheme="majorHAnsi" w:cstheme="majorHAnsi"/>
                          </w:rPr>
                          <m:t>l</m:t>
                        </m:r>
                      </m:e>
                      <m:sub>
                        <m:r>
                          <w:rPr>
                            <w:rFonts w:ascii="Cambria Math" w:hAnsiTheme="majorHAnsi" w:cstheme="majorHAnsi"/>
                          </w:rPr>
                          <m:t>f</m:t>
                        </m:r>
                      </m:sub>
                    </m:sSub>
                  </m:num>
                  <m:den>
                    <m:r>
                      <w:rPr>
                        <w:rFonts w:ascii="Cambria Math" w:hAnsiTheme="majorHAnsi" w:cstheme="majorHAnsi"/>
                      </w:rPr>
                      <m:t>2L</m:t>
                    </m:r>
                  </m:den>
                </m:f>
                <m:r>
                  <w:rPr>
                    <w:rFonts w:ascii="Cambria Math" w:hAnsiTheme="majorHAnsi"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zax</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zayf</m:t>
                    </m:r>
                  </m:sub>
                </m:sSub>
                <m:r>
                  <w:rPr>
                    <w:rFonts w:ascii="Cambria Math" w:hAnsi="Cambria Math" w:cstheme="majorHAnsi"/>
                  </w:rPr>
                  <m:t>-</m:t>
                </m:r>
                <m:sSub>
                  <m:sSubPr>
                    <m:ctrlPr>
                      <w:rPr>
                        <w:rFonts w:ascii="Cambria Math" w:hAnsiTheme="majorHAnsi" w:cstheme="majorHAnsi"/>
                        <w:b/>
                        <w:i/>
                      </w:rPr>
                    </m:ctrlPr>
                  </m:sSubPr>
                  <m:e>
                    <m:r>
                      <w:rPr>
                        <w:rFonts w:ascii="Cambria Math" w:hAnsiTheme="majorHAnsi" w:cstheme="majorHAnsi"/>
                      </w:rPr>
                      <m:t>F</m:t>
                    </m:r>
                  </m:e>
                  <m:sub>
                    <m:r>
                      <m:rPr>
                        <m:sty m:val="bi"/>
                      </m:rPr>
                      <w:rPr>
                        <w:rFonts w:ascii="Cambria Math" w:hAnsiTheme="majorHAnsi" w:cstheme="majorHAnsi"/>
                      </w:rPr>
                      <m:t>z</m:t>
                    </m:r>
                    <m:r>
                      <w:rPr>
                        <w:rFonts w:ascii="Cambria Math" w:hAnsi="Cambria Math" w:cstheme="majorHAnsi"/>
                      </w:rPr>
                      <m:t>ϕf</m:t>
                    </m:r>
                  </m:sub>
                </m:sSub>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624" w:author="meuser" w:date="2010-06-05T09:43:00Z">
                <w:pPr>
                  <w:pStyle w:val="ListParagraph"/>
                  <w:numPr>
                    <w:ilvl w:val="1"/>
                    <w:numId w:val="10"/>
                  </w:numPr>
                  <w:spacing w:line="480" w:lineRule="auto"/>
                  <w:ind w:hanging="360"/>
                </w:pPr>
              </w:pPrChange>
            </w:pPr>
          </w:p>
        </w:tc>
      </w:tr>
    </w:tbl>
    <w:p w:rsidR="006778B9" w:rsidRPr="006778B9" w:rsidRDefault="006778B9" w:rsidP="00510E3A">
      <w:pPr>
        <w:spacing w:line="480" w:lineRule="auto"/>
        <w:contextualSpacing/>
        <w:rPr>
          <w:rFonts w:ascii="Arial" w:hAnsi="Arial" w:cs="Arial"/>
        </w:rPr>
      </w:pPr>
    </w:p>
    <w:p w:rsidR="008C2377" w:rsidRDefault="008C2377" w:rsidP="00510E3A">
      <w:pPr>
        <w:spacing w:line="480" w:lineRule="auto"/>
        <w:contextualSpacing/>
        <w:rPr>
          <w:rFonts w:ascii="Arial" w:hAnsi="Arial" w:cs="Arial"/>
          <w:i/>
        </w:rPr>
      </w:pPr>
      <w:r>
        <w:rPr>
          <w:rFonts w:ascii="Arial" w:hAnsi="Arial" w:cs="Arial"/>
          <w:i/>
        </w:rPr>
        <w:t>Tire Models</w:t>
      </w:r>
    </w:p>
    <w:p w:rsidR="00220B42" w:rsidRDefault="00220B42" w:rsidP="00510E3A">
      <w:pPr>
        <w:spacing w:line="480" w:lineRule="auto"/>
        <w:contextualSpacing/>
        <w:rPr>
          <w:rFonts w:ascii="Arial" w:hAnsi="Arial" w:cs="Arial"/>
        </w:rPr>
      </w:pPr>
      <w:r>
        <w:rPr>
          <w:rFonts w:ascii="Arial" w:hAnsi="Arial" w:cs="Arial"/>
        </w:rPr>
        <w:tab/>
      </w:r>
      <w:r w:rsidR="00424EFC">
        <w:rPr>
          <w:rFonts w:ascii="Arial" w:hAnsi="Arial" w:cs="Arial"/>
        </w:rPr>
        <w:t>With the normal force on each wheel determined, the longitudinal and lateral tire forces can be derived</w:t>
      </w:r>
      <w:r w:rsidR="0065141C">
        <w:rPr>
          <w:rFonts w:ascii="Arial" w:hAnsi="Arial" w:cs="Arial"/>
        </w:rPr>
        <w:t>.</w:t>
      </w:r>
      <w:r w:rsidR="00424EFC">
        <w:rPr>
          <w:rFonts w:ascii="Arial" w:hAnsi="Arial" w:cs="Arial"/>
        </w:rPr>
        <w:t xml:space="preserve"> </w:t>
      </w:r>
      <w:ins w:id="625" w:author="meuser" w:date="2010-06-05T09:21:00Z">
        <w:r w:rsidR="00034961">
          <w:rPr>
            <w:rFonts w:ascii="Arial" w:hAnsi="Arial" w:cs="Arial"/>
          </w:rPr>
          <w:t xml:space="preserve">The processes involved in the </w:t>
        </w:r>
      </w:ins>
      <w:ins w:id="626" w:author="meuser" w:date="2010-06-05T09:22:00Z">
        <w:r w:rsidR="00034961">
          <w:rPr>
            <w:rFonts w:ascii="Arial" w:hAnsi="Arial" w:cs="Arial"/>
          </w:rPr>
          <w:t>generation</w:t>
        </w:r>
      </w:ins>
      <w:ins w:id="627" w:author="meuser" w:date="2010-06-05T09:21:00Z">
        <w:r w:rsidR="00034961">
          <w:rPr>
            <w:rFonts w:ascii="Arial" w:hAnsi="Arial" w:cs="Arial"/>
          </w:rPr>
          <w:t xml:space="preserve"> </w:t>
        </w:r>
      </w:ins>
      <w:ins w:id="628" w:author="meuser" w:date="2010-06-05T09:22:00Z">
        <w:r w:rsidR="00034961">
          <w:rPr>
            <w:rFonts w:ascii="Arial" w:hAnsi="Arial" w:cs="Arial"/>
          </w:rPr>
          <w:t xml:space="preserve">of actual tire forces is </w:t>
        </w:r>
        <w:commentRangeStart w:id="629"/>
        <w:r w:rsidR="00034961">
          <w:rPr>
            <w:rFonts w:ascii="Arial" w:hAnsi="Arial" w:cs="Arial"/>
          </w:rPr>
          <w:t>incredibly complicated</w:t>
        </w:r>
      </w:ins>
      <w:ins w:id="630" w:author="meuser" w:date="2010-06-05T09:23:00Z">
        <w:r w:rsidR="00CB28FF">
          <w:rPr>
            <w:rFonts w:ascii="Arial" w:hAnsi="Arial" w:cs="Arial"/>
          </w:rPr>
          <w:t xml:space="preserve"> </w:t>
        </w:r>
      </w:ins>
      <w:commentRangeEnd w:id="629"/>
      <w:r w:rsidR="001B13DB">
        <w:rPr>
          <w:rStyle w:val="CommentReference"/>
        </w:rPr>
        <w:commentReference w:id="629"/>
      </w:r>
      <w:ins w:id="631" w:author="meuser" w:date="2010-06-05T09:23:00Z">
        <w:r w:rsidR="00CB28FF">
          <w:rPr>
            <w:rFonts w:ascii="Arial" w:hAnsi="Arial" w:cs="Arial"/>
          </w:rPr>
          <w:t xml:space="preserve">and </w:t>
        </w:r>
      </w:ins>
      <w:ins w:id="632" w:author="meuser" w:date="2010-06-05T09:22:00Z">
        <w:r w:rsidR="00034961">
          <w:rPr>
            <w:rFonts w:ascii="Arial" w:hAnsi="Arial" w:cs="Arial"/>
          </w:rPr>
          <w:t xml:space="preserve">several different methods </w:t>
        </w:r>
      </w:ins>
      <w:ins w:id="633" w:author="meuser" w:date="2010-06-05T09:23:00Z">
        <w:r w:rsidR="00CB28FF">
          <w:rPr>
            <w:rFonts w:ascii="Arial" w:hAnsi="Arial" w:cs="Arial"/>
          </w:rPr>
          <w:t xml:space="preserve">exist </w:t>
        </w:r>
      </w:ins>
      <w:ins w:id="634" w:author="meuser" w:date="2010-06-05T09:22:00Z">
        <w:r w:rsidR="00034961">
          <w:rPr>
            <w:rFonts w:ascii="Arial" w:hAnsi="Arial" w:cs="Arial"/>
          </w:rPr>
          <w:t xml:space="preserve">that can approximate the behavior of these forces under varying conditions. </w:t>
        </w:r>
      </w:ins>
      <w:r w:rsidR="00424EFC">
        <w:rPr>
          <w:rFonts w:ascii="Arial" w:hAnsi="Arial" w:cs="Arial"/>
        </w:rPr>
        <w:t xml:space="preserve">The </w:t>
      </w:r>
      <w:r w:rsidR="00CB28FF">
        <w:rPr>
          <w:rFonts w:ascii="Arial" w:hAnsi="Arial" w:cs="Arial"/>
        </w:rPr>
        <w:t>simplest tire model is known as the linear model. Under this model, the lateral and longitudinal tire forces are considered to vary linearly with slip angle and slip respectively. The slip angle of a tire is taken to 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CB28FF" w:rsidTr="00057B86">
        <w:tc>
          <w:tcPr>
            <w:tcW w:w="750" w:type="pct"/>
          </w:tcPr>
          <w:p w:rsidR="00CB28FF" w:rsidRDefault="00CB28FF" w:rsidP="00057B86">
            <w:pPr>
              <w:spacing w:line="480" w:lineRule="auto"/>
              <w:contextualSpacing/>
              <w:rPr>
                <w:rFonts w:ascii="Arial" w:hAnsi="Arial" w:cs="Arial"/>
              </w:rPr>
            </w:pPr>
          </w:p>
        </w:tc>
        <w:tc>
          <w:tcPr>
            <w:tcW w:w="3500" w:type="pct"/>
          </w:tcPr>
          <w:p w:rsidR="00CB28FF" w:rsidRPr="00A52E47" w:rsidRDefault="00CB28FF" w:rsidP="00057B86">
            <w:pPr>
              <w:spacing w:line="480" w:lineRule="auto"/>
              <w:contextualSpacing/>
              <w:rPr>
                <w:rFonts w:ascii="Arial" w:hAnsi="Arial" w:cs="Arial"/>
                <w:b/>
              </w:rPr>
            </w:pPr>
            <m:oMathPara>
              <m:oMath>
                <m:r>
                  <m:rPr>
                    <m:sty m:val="bi"/>
                  </m:rPr>
                  <w:rPr>
                    <w:rFonts w:ascii="Cambria Math" w:hAnsi="Cambria Math" w:cstheme="majorHAnsi"/>
                  </w:rPr>
                  <m:t>α</m:t>
                </m:r>
                <m:r>
                  <m:rPr>
                    <m:aln/>
                  </m:rPr>
                  <w:rPr>
                    <w:rFonts w:ascii="Cambria Math" w:hAnsiTheme="majorHAnsi" w:cstheme="majorHAnsi"/>
                  </w:rPr>
                  <m:t>=</m:t>
                </m:r>
                <m:func>
                  <m:funcPr>
                    <m:ctrlPr>
                      <w:rPr>
                        <w:rFonts w:ascii="Cambria Math" w:hAnsi="Cambria Math" w:cstheme="majorHAnsi"/>
                        <w:i/>
                      </w:rPr>
                    </m:ctrlPr>
                  </m:funcPr>
                  <m:fName>
                    <m:sSup>
                      <m:sSupPr>
                        <m:ctrlPr>
                          <w:rPr>
                            <w:rFonts w:ascii="Cambria Math" w:hAnsi="Cambria Math" w:cstheme="majorHAnsi"/>
                            <w:i/>
                          </w:rPr>
                        </m:ctrlPr>
                      </m:sSupPr>
                      <m:e>
                        <m:r>
                          <m:rPr>
                            <m:sty m:val="p"/>
                          </m:rPr>
                          <w:rPr>
                            <w:rFonts w:ascii="Cambria Math" w:hAnsi="Cambria Math" w:cstheme="majorHAnsi"/>
                          </w:rPr>
                          <m:t>tan</m:t>
                        </m:r>
                      </m:e>
                      <m:sup>
                        <m:r>
                          <w:rPr>
                            <w:rFonts w:ascii="Cambria Math" w:hAnsi="Cambria Math" w:cstheme="majorHAnsi"/>
                          </w:rPr>
                          <m:t>-1</m:t>
                        </m:r>
                      </m:sup>
                    </m:sSup>
                  </m:fName>
                  <m:e>
                    <m:d>
                      <m:dPr>
                        <m:ctrlPr>
                          <w:rPr>
                            <w:rFonts w:ascii="Cambria Math" w:hAnsi="Cambria Math" w:cstheme="majorHAnsi"/>
                            <w:i/>
                          </w:rPr>
                        </m:ctrlPr>
                      </m:dPr>
                      <m:e>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y</m:t>
                                </m:r>
                              </m:sub>
                            </m:sSub>
                          </m:num>
                          <m:den>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x</m:t>
                                </m:r>
                              </m:sub>
                            </m:sSub>
                          </m:den>
                        </m:f>
                      </m:e>
                    </m:d>
                  </m:e>
                </m:func>
              </m:oMath>
            </m:oMathPara>
          </w:p>
        </w:tc>
        <w:tc>
          <w:tcPr>
            <w:tcW w:w="750" w:type="pct"/>
            <w:vAlign w:val="center"/>
          </w:tcPr>
          <w:p w:rsidR="001B13DB" w:rsidRDefault="001B13DB">
            <w:pPr>
              <w:pStyle w:val="ListParagraph"/>
              <w:numPr>
                <w:ilvl w:val="1"/>
                <w:numId w:val="1"/>
              </w:numPr>
              <w:spacing w:line="480" w:lineRule="auto"/>
              <w:rPr>
                <w:rFonts w:ascii="Arial" w:hAnsi="Arial" w:cs="Arial"/>
              </w:rPr>
              <w:pPrChange w:id="635" w:author="meuser" w:date="2010-06-05T09:43:00Z">
                <w:pPr>
                  <w:pStyle w:val="ListParagraph"/>
                  <w:numPr>
                    <w:ilvl w:val="1"/>
                    <w:numId w:val="23"/>
                  </w:numPr>
                  <w:spacing w:line="480" w:lineRule="auto"/>
                  <w:ind w:hanging="360"/>
                </w:pPr>
              </w:pPrChange>
            </w:pPr>
          </w:p>
        </w:tc>
      </w:tr>
    </w:tbl>
    <w:p w:rsidR="00CB28FF" w:rsidRDefault="00850962" w:rsidP="00510E3A">
      <w:pPr>
        <w:spacing w:line="480" w:lineRule="auto"/>
        <w:contextualSpacing/>
        <w:rPr>
          <w:rFonts w:ascii="Arial" w:hAnsi="Arial" w:cs="Arial"/>
        </w:rPr>
      </w:pPr>
      <w:r>
        <w:rPr>
          <w:rFonts w:ascii="Arial" w:hAnsi="Arial" w:cs="Arial"/>
        </w:rPr>
        <w:t>which measures the angle of the tires net velocity to the direction the tire is facing as shown in Figure 7.</w:t>
      </w:r>
    </w:p>
    <w:p w:rsidR="001B13DB" w:rsidRDefault="00850962">
      <w:pPr>
        <w:keepNext/>
        <w:spacing w:line="480" w:lineRule="auto"/>
        <w:contextualSpacing/>
        <w:jc w:val="center"/>
        <w:pPrChange w:id="636" w:author="meuser" w:date="2010-06-05T09:45:00Z">
          <w:pPr>
            <w:spacing w:line="480" w:lineRule="auto"/>
            <w:contextualSpacing/>
            <w:jc w:val="center"/>
          </w:pPr>
        </w:pPrChange>
      </w:pPr>
      <w:r w:rsidRPr="00850962">
        <w:rPr>
          <w:rFonts w:ascii="Arial" w:hAnsi="Arial" w:cs="Arial"/>
          <w:noProof/>
          <w:lang w:bidi="ar-SA"/>
        </w:rPr>
        <w:drawing>
          <wp:inline distT="0" distB="0" distL="0" distR="0">
            <wp:extent cx="2508489" cy="2683198"/>
            <wp:effectExtent l="19050" t="0" r="6111"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19225" cy="3086100"/>
                      <a:chOff x="3514725" y="1562100"/>
                      <a:chExt cx="1419225" cy="3086100"/>
                    </a:xfrm>
                  </a:grpSpPr>
                  <a:sp>
                    <a:nvSpPr>
                      <a:cNvPr id="2" name="Rounded Rectangle 1"/>
                      <a:cNvSpPr/>
                    </a:nvSpPr>
                    <a:spPr>
                      <a:xfrm>
                        <a:off x="3714750" y="2219325"/>
                        <a:ext cx="847725" cy="2428875"/>
                      </a:xfrm>
                      <a:prstGeom prst="roundRect">
                        <a:avLst/>
                      </a:prstGeom>
                      <a:solidFill>
                        <a:schemeClr val="tx1">
                          <a:lumMod val="65000"/>
                          <a:lumOff val="35000"/>
                        </a:schemeClr>
                      </a:solidFill>
                      <a:ln w="50800" cmpd="sng">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Connector 3"/>
                      <a:cNvCxnSpPr/>
                    </a:nvCxnSpPr>
                    <a:spPr>
                      <a:xfrm>
                        <a:off x="2381250" y="3438525"/>
                        <a:ext cx="3409950" cy="0"/>
                      </a:xfrm>
                      <a:prstGeom prst="line">
                        <a:avLst/>
                      </a:prstGeom>
                      <a:ln w="12700" cmpd="sng">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rot="5400000">
                        <a:off x="2500312" y="3471863"/>
                        <a:ext cx="3248029" cy="0"/>
                      </a:xfrm>
                      <a:prstGeom prst="line">
                        <a:avLst/>
                      </a:prstGeom>
                      <a:ln w="12700" cmpd="sng">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16200000" flipV="1">
                        <a:off x="3152775" y="2466975"/>
                        <a:ext cx="1581150" cy="361950"/>
                      </a:xfrm>
                      <a:prstGeom prst="straightConnector1">
                        <a:avLst/>
                      </a:prstGeom>
                      <a:ln w="19050" cmpd="sng">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14725" y="1562100"/>
                        <a:ext cx="5619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v</a:t>
                          </a:r>
                          <a:endParaRPr lang="en-US" b="1" dirty="0"/>
                        </a:p>
                      </a:txBody>
                      <a:useSpRect/>
                    </a:txSp>
                  </a:sp>
                  <a:sp>
                    <a:nvSpPr>
                      <a:cNvPr id="14" name="TextBox 13"/>
                      <a:cNvSpPr txBox="1"/>
                    </a:nvSpPr>
                    <a:spPr>
                      <a:xfrm>
                        <a:off x="4371975" y="1790700"/>
                        <a:ext cx="56197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b="1" dirty="0" smtClean="0"/>
                            <a:t>α</a:t>
                          </a:r>
                          <a:endParaRPr lang="en-US" b="1" dirty="0"/>
                        </a:p>
                      </a:txBody>
                      <a:useSpRect/>
                    </a:txSp>
                  </a:sp>
                  <a:sp>
                    <a:nvSpPr>
                      <a:cNvPr id="15" name="Freeform 14"/>
                      <a:cNvSpPr/>
                    </a:nvSpPr>
                    <a:spPr>
                      <a:xfrm>
                        <a:off x="3800475" y="1966913"/>
                        <a:ext cx="628650" cy="90487"/>
                      </a:xfrm>
                      <a:custGeom>
                        <a:avLst/>
                        <a:gdLst>
                          <a:gd name="connsiteX0" fmla="*/ 0 w 628650"/>
                          <a:gd name="connsiteY0" fmla="*/ 90487 h 90487"/>
                          <a:gd name="connsiteX1" fmla="*/ 323850 w 628650"/>
                          <a:gd name="connsiteY1" fmla="*/ 14287 h 90487"/>
                          <a:gd name="connsiteX2" fmla="*/ 628650 w 628650"/>
                          <a:gd name="connsiteY2" fmla="*/ 4762 h 90487"/>
                        </a:gdLst>
                        <a:ahLst/>
                        <a:cxnLst>
                          <a:cxn ang="0">
                            <a:pos x="connsiteX0" y="connsiteY0"/>
                          </a:cxn>
                          <a:cxn ang="0">
                            <a:pos x="connsiteX1" y="connsiteY1"/>
                          </a:cxn>
                          <a:cxn ang="0">
                            <a:pos x="connsiteX2" y="connsiteY2"/>
                          </a:cxn>
                        </a:cxnLst>
                        <a:rect l="l" t="t" r="r" b="b"/>
                        <a:pathLst>
                          <a:path w="628650" h="90487">
                            <a:moveTo>
                              <a:pt x="0" y="90487"/>
                            </a:moveTo>
                            <a:cubicBezTo>
                              <a:pt x="109537" y="59530"/>
                              <a:pt x="219075" y="28574"/>
                              <a:pt x="323850" y="14287"/>
                            </a:cubicBezTo>
                            <a:cubicBezTo>
                              <a:pt x="428625" y="0"/>
                              <a:pt x="563563" y="0"/>
                              <a:pt x="628650" y="4762"/>
                            </a:cubicBezTo>
                          </a:path>
                        </a:pathLst>
                      </a:custGeom>
                      <a:ln w="12700">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1B13DB" w:rsidRDefault="009005B9">
      <w:pPr>
        <w:pStyle w:val="Caption"/>
        <w:jc w:val="center"/>
        <w:rPr>
          <w:rFonts w:asciiTheme="majorHAnsi" w:hAnsiTheme="majorHAnsi" w:cstheme="majorHAnsi"/>
          <w:rPrChange w:id="637" w:author="meuser" w:date="2010-06-05T15:36:00Z">
            <w:rPr>
              <w:rFonts w:ascii="Arial" w:hAnsi="Arial" w:cs="Arial"/>
            </w:rPr>
          </w:rPrChange>
        </w:rPr>
        <w:pPrChange w:id="638" w:author="meuser" w:date="2010-06-05T09:45:00Z">
          <w:pPr>
            <w:spacing w:line="480" w:lineRule="auto"/>
            <w:contextualSpacing/>
          </w:pPr>
        </w:pPrChange>
      </w:pPr>
      <w:r w:rsidRPr="009005B9">
        <w:rPr>
          <w:rFonts w:asciiTheme="majorHAnsi" w:hAnsiTheme="majorHAnsi" w:cstheme="majorHAnsi"/>
          <w:color w:val="auto"/>
          <w:sz w:val="22"/>
          <w:szCs w:val="22"/>
          <w:rPrChange w:id="639" w:author="meuser" w:date="2010-06-05T15:36:00Z">
            <w:rPr>
              <w:b/>
              <w:bCs/>
            </w:rPr>
          </w:rPrChange>
        </w:rPr>
        <w:t xml:space="preserve">Figure </w:t>
      </w:r>
      <w:r w:rsidRPr="009005B9">
        <w:rPr>
          <w:rFonts w:asciiTheme="majorHAnsi" w:hAnsiTheme="majorHAnsi" w:cstheme="majorHAnsi"/>
          <w:color w:val="auto"/>
          <w:sz w:val="22"/>
          <w:szCs w:val="22"/>
          <w:rPrChange w:id="640" w:author="meuser" w:date="2010-06-05T15:36:00Z">
            <w:rPr>
              <w:b/>
              <w:bCs/>
            </w:rPr>
          </w:rPrChange>
        </w:rPr>
        <w:fldChar w:fldCharType="begin"/>
      </w:r>
      <w:r w:rsidRPr="009005B9">
        <w:rPr>
          <w:rFonts w:asciiTheme="majorHAnsi" w:hAnsiTheme="majorHAnsi" w:cstheme="majorHAnsi"/>
          <w:color w:val="auto"/>
          <w:sz w:val="22"/>
          <w:szCs w:val="22"/>
          <w:rPrChange w:id="641" w:author="meuser" w:date="2010-06-05T15:36:00Z">
            <w:rPr>
              <w:b/>
              <w:bCs/>
            </w:rPr>
          </w:rPrChange>
        </w:rPr>
        <w:instrText xml:space="preserve"> SEQ Figure \* ARABIC </w:instrText>
      </w:r>
      <w:r w:rsidRPr="009005B9">
        <w:rPr>
          <w:rFonts w:asciiTheme="majorHAnsi" w:hAnsiTheme="majorHAnsi" w:cstheme="majorHAnsi"/>
          <w:color w:val="auto"/>
          <w:sz w:val="22"/>
          <w:szCs w:val="22"/>
          <w:rPrChange w:id="642" w:author="meuser" w:date="2010-06-05T15:36:00Z">
            <w:rPr>
              <w:b/>
              <w:bCs/>
            </w:rPr>
          </w:rPrChange>
        </w:rPr>
        <w:fldChar w:fldCharType="separate"/>
      </w:r>
      <w:ins w:id="643" w:author="meuser" w:date="2010-06-05T17:04:00Z">
        <w:r w:rsidR="00057B86">
          <w:rPr>
            <w:rFonts w:asciiTheme="majorHAnsi" w:hAnsiTheme="majorHAnsi" w:cstheme="majorHAnsi"/>
            <w:noProof/>
            <w:color w:val="auto"/>
            <w:sz w:val="22"/>
            <w:szCs w:val="22"/>
          </w:rPr>
          <w:t>7</w:t>
        </w:r>
      </w:ins>
      <w:del w:id="644" w:author="meuser" w:date="2010-06-05T16:01:00Z">
        <w:r w:rsidRPr="009005B9">
          <w:rPr>
            <w:rFonts w:asciiTheme="majorHAnsi" w:hAnsiTheme="majorHAnsi" w:cstheme="majorHAnsi"/>
            <w:noProof/>
            <w:color w:val="auto"/>
            <w:sz w:val="22"/>
            <w:szCs w:val="22"/>
            <w:rPrChange w:id="645" w:author="meuser" w:date="2010-06-05T15:36:00Z">
              <w:rPr>
                <w:rFonts w:asciiTheme="majorHAnsi" w:hAnsiTheme="majorHAnsi" w:cstheme="majorHAnsi"/>
                <w:b/>
                <w:bCs/>
                <w:noProof/>
              </w:rPr>
            </w:rPrChange>
          </w:rPr>
          <w:delText>7</w:delText>
        </w:r>
      </w:del>
      <w:r w:rsidRPr="009005B9">
        <w:rPr>
          <w:rFonts w:asciiTheme="majorHAnsi" w:hAnsiTheme="majorHAnsi" w:cstheme="majorHAnsi"/>
          <w:color w:val="auto"/>
          <w:sz w:val="22"/>
          <w:szCs w:val="22"/>
          <w:rPrChange w:id="646" w:author="meuser" w:date="2010-06-05T15:36:00Z">
            <w:rPr>
              <w:b/>
              <w:bCs/>
            </w:rPr>
          </w:rPrChange>
        </w:rPr>
        <w:fldChar w:fldCharType="end"/>
      </w:r>
      <w:r w:rsidRPr="009005B9">
        <w:rPr>
          <w:rFonts w:asciiTheme="majorHAnsi" w:hAnsiTheme="majorHAnsi" w:cstheme="majorHAnsi"/>
          <w:color w:val="auto"/>
          <w:sz w:val="22"/>
          <w:szCs w:val="22"/>
          <w:rPrChange w:id="647" w:author="meuser" w:date="2010-06-05T15:36:00Z">
            <w:rPr>
              <w:b/>
              <w:bCs/>
            </w:rPr>
          </w:rPrChange>
        </w:rPr>
        <w:t>: Tire velocity and slip angle</w:t>
      </w:r>
    </w:p>
    <w:p w:rsidR="001071A4" w:rsidRPr="00220B42" w:rsidRDefault="001071A4" w:rsidP="00510E3A">
      <w:pPr>
        <w:spacing w:line="480" w:lineRule="auto"/>
        <w:contextualSpacing/>
        <w:rPr>
          <w:rFonts w:ascii="Arial" w:hAnsi="Arial" w:cs="Arial"/>
        </w:rPr>
      </w:pPr>
    </w:p>
    <w:p w:rsidR="00850962" w:rsidRDefault="00850962" w:rsidP="00CE7367">
      <w:pPr>
        <w:rPr>
          <w:ins w:id="648" w:author="meuser" w:date="2010-06-05T09:47:00Z"/>
          <w:rFonts w:ascii="Arial" w:hAnsi="Arial" w:cs="Arial"/>
        </w:rPr>
      </w:pPr>
      <w:ins w:id="649" w:author="meuser" w:date="2010-06-05T09:48:00Z">
        <w:r>
          <w:rPr>
            <w:rFonts w:ascii="Arial" w:hAnsi="Arial" w:cs="Arial"/>
          </w:rPr>
          <w:t>The net slip of a tire is given by the equation</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850962" w:rsidTr="00057B86">
        <w:trPr>
          <w:ins w:id="650" w:author="meuser" w:date="2010-06-05T09:48:00Z"/>
        </w:trPr>
        <w:tc>
          <w:tcPr>
            <w:tcW w:w="750" w:type="pct"/>
          </w:tcPr>
          <w:p w:rsidR="00850962" w:rsidRDefault="00850962" w:rsidP="00057B86">
            <w:pPr>
              <w:spacing w:line="480" w:lineRule="auto"/>
              <w:contextualSpacing/>
              <w:rPr>
                <w:ins w:id="651" w:author="meuser" w:date="2010-06-05T09:48:00Z"/>
                <w:rFonts w:ascii="Arial" w:hAnsi="Arial" w:cs="Arial"/>
              </w:rPr>
            </w:pPr>
          </w:p>
        </w:tc>
        <w:tc>
          <w:tcPr>
            <w:tcW w:w="3500" w:type="pct"/>
          </w:tcPr>
          <w:p w:rsidR="00850962" w:rsidRPr="00A52E47" w:rsidRDefault="00AB53F8" w:rsidP="00850962">
            <w:pPr>
              <w:spacing w:line="480" w:lineRule="auto"/>
              <w:contextualSpacing/>
              <w:rPr>
                <w:ins w:id="652" w:author="meuser" w:date="2010-06-05T09:48:00Z"/>
                <w:rFonts w:ascii="Arial" w:hAnsi="Arial" w:cs="Arial"/>
                <w:b/>
              </w:rPr>
            </w:pPr>
            <m:oMathPara>
              <m:oMath>
                <w:ins w:id="653" w:author="meuser" w:date="2010-06-05T09:48:00Z">
                  <m:r>
                    <w:rPr>
                      <w:rFonts w:ascii="Cambria Math" w:hAnsi="Cambria Math" w:cstheme="majorHAnsi"/>
                    </w:rPr>
                    <m:t>slip</m:t>
                  </m:r>
                  <m:r>
                    <m:rPr>
                      <m:aln/>
                    </m:rPr>
                    <w:rPr>
                      <w:rFonts w:ascii="Cambria Math" w:hAnsiTheme="majorHAnsi" w:cstheme="majorHAnsi"/>
                    </w:rPr>
                    <m:t>=</m:t>
                  </m:r>
                </w:ins>
                <m:f>
                  <m:fPr>
                    <m:ctrlPr>
                      <w:ins w:id="654" w:author="meuser" w:date="2010-06-05T09:48:00Z">
                        <w:rPr>
                          <w:rFonts w:ascii="Cambria Math" w:hAnsi="Cambria Math" w:cstheme="majorHAnsi"/>
                          <w:i/>
                        </w:rPr>
                      </w:ins>
                    </m:ctrlPr>
                  </m:fPr>
                  <m:num>
                    <m:d>
                      <m:dPr>
                        <m:begChr m:val="|"/>
                        <m:endChr m:val="|"/>
                        <m:ctrlPr>
                          <w:ins w:id="655" w:author="meuser" w:date="2010-06-05T09:48:00Z">
                            <w:rPr>
                              <w:rFonts w:ascii="Cambria Math" w:hAnsi="Cambria Math" w:cstheme="majorHAnsi"/>
                              <w:i/>
                            </w:rPr>
                          </w:ins>
                        </m:ctrlPr>
                      </m:dPr>
                      <m:e>
                        <m:sSub>
                          <m:sSubPr>
                            <m:ctrlPr>
                              <w:ins w:id="656" w:author="meuser" w:date="2010-06-05T09:49:00Z">
                                <w:rPr>
                                  <w:rFonts w:ascii="Cambria Math" w:hAnsi="Cambria Math" w:cstheme="majorHAnsi"/>
                                  <w:i/>
                                </w:rPr>
                              </w:ins>
                            </m:ctrlPr>
                          </m:sSubPr>
                          <m:e>
                            <w:ins w:id="657" w:author="meuser" w:date="2010-06-05T09:49:00Z">
                              <m:r>
                                <w:rPr>
                                  <w:rFonts w:ascii="Cambria Math" w:hAnsi="Cambria Math" w:cstheme="majorHAnsi"/>
                                </w:rPr>
                                <m:t>v</m:t>
                              </m:r>
                            </w:ins>
                          </m:e>
                          <m:sub>
                            <w:ins w:id="658" w:author="meuser" w:date="2010-06-05T09:49:00Z">
                              <m:r>
                                <w:rPr>
                                  <w:rFonts w:ascii="Cambria Math" w:hAnsi="Cambria Math" w:cstheme="majorHAnsi"/>
                                </w:rPr>
                                <m:t>T</m:t>
                              </m:r>
                            </w:ins>
                          </m:sub>
                        </m:sSub>
                        <w:ins w:id="659" w:author="meuser" w:date="2010-06-05T09:49:00Z">
                          <m:r>
                            <w:rPr>
                              <w:rFonts w:ascii="Cambria Math" w:hAnsi="Cambria Math" w:cstheme="majorHAnsi"/>
                            </w:rPr>
                            <m:t>-v</m:t>
                          </m:r>
                        </w:ins>
                      </m:e>
                    </m:d>
                  </m:num>
                  <m:den>
                    <w:ins w:id="660" w:author="meuser" w:date="2010-06-05T09:48:00Z">
                      <m:r>
                        <w:rPr>
                          <w:rFonts w:ascii="Cambria Math" w:hAnsi="Cambria Math" w:cstheme="majorHAnsi"/>
                        </w:rPr>
                        <m:t>max</m:t>
                      </m:r>
                    </w:ins>
                    <m:d>
                      <m:dPr>
                        <m:ctrlPr>
                          <w:ins w:id="661" w:author="meuser" w:date="2010-06-05T09:48:00Z">
                            <w:rPr>
                              <w:rFonts w:ascii="Cambria Math" w:hAnsi="Cambria Math" w:cstheme="majorHAnsi"/>
                              <w:i/>
                            </w:rPr>
                          </w:ins>
                        </m:ctrlPr>
                      </m:dPr>
                      <m:e>
                        <m:sSub>
                          <m:sSubPr>
                            <m:ctrlPr>
                              <w:ins w:id="662" w:author="meuser" w:date="2010-06-05T09:49:00Z">
                                <w:rPr>
                                  <w:rFonts w:ascii="Cambria Math" w:hAnsi="Cambria Math" w:cstheme="majorHAnsi"/>
                                  <w:i/>
                                </w:rPr>
                              </w:ins>
                            </m:ctrlPr>
                          </m:sSubPr>
                          <m:e>
                            <w:ins w:id="663" w:author="meuser" w:date="2010-06-05T09:49:00Z">
                              <m:r>
                                <w:rPr>
                                  <w:rFonts w:ascii="Cambria Math" w:hAnsi="Cambria Math" w:cstheme="majorHAnsi"/>
                                </w:rPr>
                                <m:t>v</m:t>
                              </m:r>
                            </w:ins>
                          </m:e>
                          <m:sub>
                            <w:ins w:id="664" w:author="meuser" w:date="2010-06-05T09:49:00Z">
                              <m:r>
                                <w:rPr>
                                  <w:rFonts w:ascii="Cambria Math" w:hAnsi="Cambria Math" w:cstheme="majorHAnsi"/>
                                </w:rPr>
                                <m:t>T</m:t>
                              </m:r>
                            </w:ins>
                          </m:sub>
                        </m:sSub>
                        <w:ins w:id="665" w:author="meuser" w:date="2010-06-05T09:49:00Z">
                          <m:r>
                            <w:rPr>
                              <w:rFonts w:ascii="Cambria Math" w:hAnsi="Cambria Math" w:cstheme="majorHAnsi"/>
                            </w:rPr>
                            <m:t>,v</m:t>
                          </m:r>
                        </w:ins>
                      </m:e>
                    </m:d>
                  </m:den>
                </m:f>
              </m:oMath>
            </m:oMathPara>
          </w:p>
        </w:tc>
        <w:tc>
          <w:tcPr>
            <w:tcW w:w="750" w:type="pct"/>
            <w:vAlign w:val="center"/>
          </w:tcPr>
          <w:p w:rsidR="001B13DB" w:rsidRDefault="001B13DB">
            <w:pPr>
              <w:pStyle w:val="ListParagraph"/>
              <w:numPr>
                <w:ilvl w:val="1"/>
                <w:numId w:val="1"/>
              </w:numPr>
              <w:spacing w:line="480" w:lineRule="auto"/>
              <w:rPr>
                <w:ins w:id="666" w:author="meuser" w:date="2010-06-05T09:48:00Z"/>
                <w:rFonts w:ascii="Arial" w:hAnsi="Arial" w:cs="Arial"/>
              </w:rPr>
              <w:pPrChange w:id="667" w:author="meuser" w:date="2010-06-05T14:28:00Z">
                <w:pPr>
                  <w:pStyle w:val="ListParagraph"/>
                  <w:numPr>
                    <w:ilvl w:val="1"/>
                    <w:numId w:val="24"/>
                  </w:numPr>
                  <w:spacing w:line="480" w:lineRule="auto"/>
                  <w:ind w:hanging="360"/>
                </w:pPr>
              </w:pPrChange>
            </w:pPr>
          </w:p>
        </w:tc>
      </w:tr>
    </w:tbl>
    <w:p w:rsidR="001B13DB" w:rsidRDefault="00644C4A">
      <w:pPr>
        <w:spacing w:line="480" w:lineRule="auto"/>
        <w:rPr>
          <w:ins w:id="668" w:author="meuser" w:date="2010-06-05T09:59:00Z"/>
          <w:rFonts w:ascii="Arial" w:hAnsi="Arial" w:cs="Arial"/>
        </w:rPr>
        <w:pPrChange w:id="669" w:author="meuser" w:date="2010-06-05T09:50:00Z">
          <w:pPr/>
        </w:pPrChange>
      </w:pPr>
      <w:ins w:id="670" w:author="meuser" w:date="2010-06-05T09:49:00Z">
        <w:r>
          <w:rPr>
            <w:rFonts w:ascii="Arial" w:hAnsi="Arial" w:cs="Arial"/>
          </w:rPr>
          <w:t xml:space="preserve">which is </w:t>
        </w:r>
        <w:del w:id="671" w:author=" Charles Birdsong" w:date="2010-06-06T19:45:00Z">
          <w:r w:rsidDel="001B13DB">
            <w:rPr>
              <w:rFonts w:ascii="Arial" w:hAnsi="Arial" w:cs="Arial"/>
            </w:rPr>
            <w:delText xml:space="preserve">just </w:delText>
          </w:r>
        </w:del>
        <w:r>
          <w:rPr>
            <w:rFonts w:ascii="Arial" w:hAnsi="Arial" w:cs="Arial"/>
          </w:rPr>
          <w:t>a normalization of the velocity difference between the tire and the ground. The linear model is valid only for small slip and slip angles</w:t>
        </w:r>
      </w:ins>
      <w:ins w:id="672" w:author="meuser" w:date="2010-06-05T09:57:00Z">
        <w:r>
          <w:rPr>
            <w:rFonts w:ascii="Arial" w:hAnsi="Arial" w:cs="Arial"/>
          </w:rPr>
          <w:t xml:space="preserve"> as the tire</w:t>
        </w:r>
      </w:ins>
      <w:ins w:id="673" w:author="meuser" w:date="2010-06-05T09:49:00Z">
        <w:r>
          <w:rPr>
            <w:rFonts w:ascii="Arial" w:hAnsi="Arial" w:cs="Arial"/>
          </w:rPr>
          <w:t xml:space="preserve"> </w:t>
        </w:r>
      </w:ins>
      <w:ins w:id="674" w:author="meuser" w:date="2010-06-05T09:58:00Z">
        <w:r>
          <w:rPr>
            <w:rFonts w:ascii="Arial" w:hAnsi="Arial" w:cs="Arial"/>
          </w:rPr>
          <w:t>behavior</w:t>
        </w:r>
      </w:ins>
      <w:ins w:id="675" w:author="meuser" w:date="2010-06-05T09:49:00Z">
        <w:r>
          <w:rPr>
            <w:rFonts w:ascii="Arial" w:hAnsi="Arial" w:cs="Arial"/>
          </w:rPr>
          <w:t xml:space="preserve"> quickly become</w:t>
        </w:r>
      </w:ins>
      <w:ins w:id="676" w:author="meuser" w:date="2010-06-05T09:58:00Z">
        <w:r>
          <w:rPr>
            <w:rFonts w:ascii="Arial" w:hAnsi="Arial" w:cs="Arial"/>
          </w:rPr>
          <w:t>s</w:t>
        </w:r>
      </w:ins>
      <w:ins w:id="677" w:author="meuser" w:date="2010-06-05T09:49:00Z">
        <w:r>
          <w:rPr>
            <w:rFonts w:ascii="Arial" w:hAnsi="Arial" w:cs="Arial"/>
          </w:rPr>
          <w:t xml:space="preserve"> nonlinear</w:t>
        </w:r>
      </w:ins>
      <w:ins w:id="678" w:author="meuser" w:date="2010-06-05T09:50:00Z">
        <w:r>
          <w:rPr>
            <w:rFonts w:ascii="Arial" w:hAnsi="Arial" w:cs="Arial"/>
          </w:rPr>
          <w:t>.</w:t>
        </w:r>
      </w:ins>
    </w:p>
    <w:p w:rsidR="001B13DB" w:rsidRDefault="00644C4A">
      <w:pPr>
        <w:spacing w:line="480" w:lineRule="auto"/>
        <w:rPr>
          <w:ins w:id="679" w:author="meuser" w:date="2010-06-05T14:27:00Z"/>
          <w:rFonts w:ascii="Arial" w:hAnsi="Arial" w:cs="Arial"/>
        </w:rPr>
        <w:pPrChange w:id="680" w:author="meuser" w:date="2010-06-05T09:50:00Z">
          <w:pPr/>
        </w:pPrChange>
      </w:pPr>
      <w:ins w:id="681" w:author="meuser" w:date="2010-06-05T09:59:00Z">
        <w:r>
          <w:rPr>
            <w:rFonts w:ascii="Arial" w:hAnsi="Arial" w:cs="Arial"/>
          </w:rPr>
          <w:tab/>
        </w:r>
      </w:ins>
      <w:ins w:id="682" w:author="meuser" w:date="2010-06-05T14:32:00Z">
        <w:r w:rsidR="00661374">
          <w:rPr>
            <w:rFonts w:ascii="Arial" w:hAnsi="Arial" w:cs="Arial"/>
          </w:rPr>
          <w:t>Empirical t</w:t>
        </w:r>
      </w:ins>
      <w:ins w:id="683" w:author="meuser" w:date="2010-06-05T09:59:00Z">
        <w:r>
          <w:rPr>
            <w:rFonts w:ascii="Arial" w:hAnsi="Arial" w:cs="Arial"/>
          </w:rPr>
          <w:t xml:space="preserve">ire </w:t>
        </w:r>
      </w:ins>
      <w:ins w:id="684" w:author="meuser" w:date="2010-06-05T10:00:00Z">
        <w:r>
          <w:rPr>
            <w:rFonts w:ascii="Arial" w:hAnsi="Arial" w:cs="Arial"/>
          </w:rPr>
          <w:t>functions</w:t>
        </w:r>
      </w:ins>
      <w:ins w:id="685" w:author="meuser" w:date="2010-06-05T09:59:00Z">
        <w:r>
          <w:rPr>
            <w:rFonts w:ascii="Arial" w:hAnsi="Arial" w:cs="Arial"/>
          </w:rPr>
          <w:t xml:space="preserve"> </w:t>
        </w:r>
      </w:ins>
      <w:ins w:id="686" w:author="meuser" w:date="2010-06-05T10:00:00Z">
        <w:r>
          <w:rPr>
            <w:rFonts w:ascii="Arial" w:hAnsi="Arial" w:cs="Arial"/>
          </w:rPr>
          <w:t xml:space="preserve">do exist that </w:t>
        </w:r>
      </w:ins>
      <w:ins w:id="687" w:author="meuser" w:date="2010-06-05T14:32:00Z">
        <w:r w:rsidR="00661374">
          <w:rPr>
            <w:rFonts w:ascii="Arial" w:hAnsi="Arial" w:cs="Arial"/>
          </w:rPr>
          <w:t xml:space="preserve">can </w:t>
        </w:r>
      </w:ins>
      <w:ins w:id="688" w:author="meuser" w:date="2010-06-05T10:00:00Z">
        <w:r w:rsidR="009F2697">
          <w:rPr>
            <w:rFonts w:ascii="Arial" w:hAnsi="Arial" w:cs="Arial"/>
          </w:rPr>
          <w:t xml:space="preserve">handle the </w:t>
        </w:r>
      </w:ins>
      <w:ins w:id="689" w:author="meuser" w:date="2010-06-05T10:11:00Z">
        <w:r w:rsidR="009F2697">
          <w:rPr>
            <w:rFonts w:ascii="Arial" w:hAnsi="Arial" w:cs="Arial"/>
          </w:rPr>
          <w:t>observed</w:t>
        </w:r>
      </w:ins>
      <w:ins w:id="690" w:author="meuser" w:date="2010-06-05T10:00:00Z">
        <w:r>
          <w:rPr>
            <w:rFonts w:ascii="Arial" w:hAnsi="Arial" w:cs="Arial"/>
          </w:rPr>
          <w:t xml:space="preserve"> nonlineari</w:t>
        </w:r>
        <w:r w:rsidR="00AB4273">
          <w:rPr>
            <w:rFonts w:ascii="Arial" w:hAnsi="Arial" w:cs="Arial"/>
          </w:rPr>
          <w:t xml:space="preserve">ties. One of these is known as </w:t>
        </w:r>
      </w:ins>
      <w:ins w:id="691" w:author="meuser" w:date="2010-06-05T10:12:00Z">
        <w:r w:rsidR="009F2697">
          <w:rPr>
            <w:rFonts w:ascii="Arial" w:hAnsi="Arial" w:cs="Arial"/>
          </w:rPr>
          <w:t xml:space="preserve">the </w:t>
        </w:r>
      </w:ins>
      <w:ins w:id="692" w:author="meuser" w:date="2010-06-05T10:11:00Z">
        <w:r w:rsidR="009F2697">
          <w:rPr>
            <w:rFonts w:ascii="Arial" w:hAnsi="Arial" w:cs="Arial"/>
            <w:i/>
          </w:rPr>
          <w:t>Pacejka Model</w:t>
        </w:r>
      </w:ins>
      <w:ins w:id="693" w:author="meuser" w:date="2010-06-05T14:39:00Z">
        <w:r w:rsidR="00AB53F8">
          <w:rPr>
            <w:rFonts w:ascii="Arial" w:hAnsi="Arial" w:cs="Arial"/>
            <w:i/>
          </w:rPr>
          <w:t xml:space="preserve"> </w:t>
        </w:r>
      </w:ins>
      <w:customXmlInsRangeStart w:id="694" w:author="meuser" w:date="2010-06-05T14:39:00Z"/>
      <w:sdt>
        <w:sdtPr>
          <w:rPr>
            <w:rFonts w:ascii="Arial" w:hAnsi="Arial" w:cs="Arial"/>
            <w:i/>
          </w:rPr>
          <w:id w:val="333470333"/>
          <w:citation/>
        </w:sdtPr>
        <w:sdtContent>
          <w:customXmlInsRangeEnd w:id="694"/>
          <w:ins w:id="695" w:author="meuser" w:date="2010-06-05T14:39:00Z">
            <w:r w:rsidR="009005B9">
              <w:rPr>
                <w:rFonts w:ascii="Arial" w:hAnsi="Arial" w:cs="Arial"/>
                <w:i/>
              </w:rPr>
              <w:fldChar w:fldCharType="begin"/>
            </w:r>
            <w:r w:rsidR="00AB53F8">
              <w:rPr>
                <w:rFonts w:ascii="Arial" w:hAnsi="Arial" w:cs="Arial"/>
              </w:rPr>
              <w:instrText xml:space="preserve"> CITATION Jaz08 \l 1033 </w:instrText>
            </w:r>
          </w:ins>
          <w:r w:rsidR="009005B9">
            <w:rPr>
              <w:rFonts w:ascii="Arial" w:hAnsi="Arial" w:cs="Arial"/>
              <w:i/>
            </w:rPr>
            <w:fldChar w:fldCharType="separate"/>
          </w:r>
          <w:ins w:id="696" w:author="meuser" w:date="2010-06-05T14:39:00Z">
            <w:r w:rsidR="009005B9" w:rsidRPr="009005B9">
              <w:rPr>
                <w:rFonts w:ascii="Arial" w:hAnsi="Arial" w:cs="Arial"/>
                <w:noProof/>
                <w:rPrChange w:id="697" w:author="meuser" w:date="2010-06-05T14:39:00Z">
                  <w:rPr/>
                </w:rPrChange>
              </w:rPr>
              <w:t>(Jazar, 2008)</w:t>
            </w:r>
            <w:r w:rsidR="009005B9">
              <w:rPr>
                <w:rFonts w:ascii="Arial" w:hAnsi="Arial" w:cs="Arial"/>
                <w:i/>
              </w:rPr>
              <w:fldChar w:fldCharType="end"/>
            </w:r>
          </w:ins>
          <w:customXmlInsRangeStart w:id="698" w:author="meuser" w:date="2010-06-05T14:39:00Z"/>
        </w:sdtContent>
      </w:sdt>
      <w:customXmlInsRangeEnd w:id="698"/>
      <w:ins w:id="699" w:author="meuser" w:date="2010-06-05T10:11:00Z">
        <w:r w:rsidR="009F2697">
          <w:rPr>
            <w:rFonts w:ascii="Arial" w:hAnsi="Arial" w:cs="Arial"/>
          </w:rPr>
          <w:t>.</w:t>
        </w:r>
      </w:ins>
      <w:ins w:id="700" w:author="meuser" w:date="2010-06-05T10:12:00Z">
        <w:r w:rsidR="009F2697">
          <w:rPr>
            <w:rFonts w:ascii="Arial" w:hAnsi="Arial" w:cs="Arial"/>
          </w:rPr>
          <w:t xml:space="preserve"> </w:t>
        </w:r>
      </w:ins>
      <w:ins w:id="701" w:author="meuser" w:date="2010-06-05T14:27:00Z">
        <w:r w:rsidR="00661374">
          <w:rPr>
            <w:rFonts w:ascii="Arial" w:hAnsi="Arial" w:cs="Arial"/>
          </w:rPr>
          <w:t>The equation set used by the model is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661374" w:rsidTr="00057B86">
        <w:trPr>
          <w:ins w:id="702" w:author="meuser" w:date="2010-06-05T14:28:00Z"/>
        </w:trPr>
        <w:tc>
          <w:tcPr>
            <w:tcW w:w="750" w:type="pct"/>
          </w:tcPr>
          <w:p w:rsidR="00661374" w:rsidRDefault="00661374" w:rsidP="00057B86">
            <w:pPr>
              <w:spacing w:line="480" w:lineRule="auto"/>
              <w:contextualSpacing/>
              <w:rPr>
                <w:ins w:id="703" w:author="meuser" w:date="2010-06-05T14:28:00Z"/>
                <w:rFonts w:ascii="Arial" w:hAnsi="Arial" w:cs="Arial"/>
              </w:rPr>
            </w:pPr>
          </w:p>
        </w:tc>
        <w:tc>
          <w:tcPr>
            <w:tcW w:w="3500" w:type="pct"/>
          </w:tcPr>
          <w:p w:rsidR="00661374" w:rsidRPr="00A52E47" w:rsidRDefault="009005B9" w:rsidP="00661374">
            <w:pPr>
              <w:spacing w:line="480" w:lineRule="auto"/>
              <w:contextualSpacing/>
              <w:rPr>
                <w:ins w:id="704" w:author="meuser" w:date="2010-06-05T14:28:00Z"/>
                <w:rFonts w:ascii="Arial" w:hAnsi="Arial" w:cs="Arial"/>
                <w:b/>
              </w:rPr>
            </w:pPr>
            <m:oMathPara>
              <m:oMath>
                <m:sSub>
                  <m:sSubPr>
                    <m:ctrlPr>
                      <w:ins w:id="705" w:author="meuser" w:date="2010-06-05T14:37:00Z">
                        <w:rPr>
                          <w:rFonts w:ascii="Cambria Math" w:hAnsi="Cambria Math" w:cstheme="majorHAnsi"/>
                          <w:i/>
                        </w:rPr>
                      </w:ins>
                    </m:ctrlPr>
                  </m:sSubPr>
                  <m:e>
                    <w:ins w:id="706" w:author="meuser" w:date="2010-06-05T14:37:00Z">
                      <m:r>
                        <w:rPr>
                          <w:rFonts w:ascii="Cambria Math" w:hAnsi="Cambria Math" w:cstheme="majorHAnsi"/>
                        </w:rPr>
                        <m:t>F</m:t>
                      </m:r>
                    </w:ins>
                  </m:e>
                  <m:sub>
                    <w:ins w:id="707" w:author="meuser" w:date="2010-06-05T14:37:00Z">
                      <m:r>
                        <w:rPr>
                          <w:rFonts w:ascii="Cambria Math" w:hAnsi="Cambria Math" w:cstheme="majorHAnsi"/>
                        </w:rPr>
                        <m:t>y</m:t>
                      </m:r>
                    </w:ins>
                  </m:sub>
                </m:sSub>
                <w:ins w:id="708" w:author="meuser" w:date="2010-06-05T14:28:00Z">
                  <m:r>
                    <m:rPr>
                      <m:aln/>
                    </m:rPr>
                    <w:rPr>
                      <w:rFonts w:ascii="Cambria Math" w:hAnsiTheme="majorHAnsi" w:cstheme="majorHAnsi"/>
                    </w:rPr>
                    <m:t>=</m:t>
                  </m:r>
                  <m:r>
                    <w:rPr>
                      <w:rFonts w:ascii="Cambria Math" w:hAnsi="Cambria Math" w:cstheme="majorHAnsi"/>
                    </w:rPr>
                    <m:t>A</m:t>
                  </m:r>
                </w:ins>
                <m:func>
                  <m:funcPr>
                    <m:ctrlPr>
                      <w:ins w:id="709" w:author="meuser" w:date="2010-06-05T14:28:00Z">
                        <w:rPr>
                          <w:rFonts w:ascii="Cambria Math" w:hAnsi="Cambria Math" w:cstheme="majorHAnsi"/>
                          <w:i/>
                        </w:rPr>
                      </w:ins>
                    </m:ctrlPr>
                  </m:funcPr>
                  <m:fName>
                    <w:ins w:id="710" w:author="meuser" w:date="2010-06-05T14:28:00Z">
                      <m:r>
                        <m:rPr>
                          <m:sty m:val="p"/>
                        </m:rPr>
                        <w:rPr>
                          <w:rFonts w:ascii="Cambria Math" w:hAnsi="Cambria Math" w:cstheme="majorHAnsi"/>
                        </w:rPr>
                        <m:t>sin</m:t>
                      </m:r>
                    </w:ins>
                  </m:fName>
                  <m:e>
                    <m:d>
                      <m:dPr>
                        <m:ctrlPr>
                          <w:ins w:id="711" w:author="meuser" w:date="2010-06-05T14:28:00Z">
                            <w:rPr>
                              <w:rFonts w:ascii="Cambria Math" w:hAnsi="Cambria Math" w:cstheme="majorHAnsi"/>
                              <w:i/>
                            </w:rPr>
                          </w:ins>
                        </m:ctrlPr>
                      </m:dPr>
                      <m:e>
                        <w:ins w:id="712" w:author="meuser" w:date="2010-06-05T14:28:00Z">
                          <m:r>
                            <w:rPr>
                              <w:rFonts w:ascii="Cambria Math" w:hAnsi="Cambria Math" w:cstheme="majorHAnsi"/>
                            </w:rPr>
                            <m:t>B</m:t>
                          </m:r>
                        </w:ins>
                        <m:func>
                          <m:funcPr>
                            <m:ctrlPr>
                              <w:ins w:id="713" w:author="meuser" w:date="2010-06-05T14:28:00Z">
                                <w:rPr>
                                  <w:rFonts w:ascii="Cambria Math" w:hAnsi="Cambria Math" w:cstheme="majorHAnsi"/>
                                  <w:i/>
                                </w:rPr>
                              </w:ins>
                            </m:ctrlPr>
                          </m:funcPr>
                          <m:fName>
                            <m:sSup>
                              <m:sSupPr>
                                <m:ctrlPr>
                                  <w:ins w:id="714" w:author="meuser" w:date="2010-06-05T14:28:00Z">
                                    <w:rPr>
                                      <w:rFonts w:ascii="Cambria Math" w:hAnsi="Cambria Math" w:cstheme="majorHAnsi"/>
                                      <w:i/>
                                    </w:rPr>
                                  </w:ins>
                                </m:ctrlPr>
                              </m:sSupPr>
                              <m:e>
                                <w:ins w:id="715" w:author="meuser" w:date="2010-06-05T14:28:00Z">
                                  <m:r>
                                    <m:rPr>
                                      <m:sty m:val="p"/>
                                    </m:rPr>
                                    <w:rPr>
                                      <w:rFonts w:ascii="Cambria Math" w:hAnsi="Cambria Math" w:cstheme="majorHAnsi"/>
                                    </w:rPr>
                                    <m:t>tan</m:t>
                                  </m:r>
                                </w:ins>
                              </m:e>
                              <m:sup>
                                <w:ins w:id="716" w:author="meuser" w:date="2010-06-05T14:28:00Z">
                                  <m:r>
                                    <w:rPr>
                                      <w:rFonts w:ascii="Cambria Math" w:hAnsi="Cambria Math" w:cstheme="majorHAnsi"/>
                                    </w:rPr>
                                    <m:t>-1</m:t>
                                  </m:r>
                                </w:ins>
                              </m:sup>
                            </m:sSup>
                          </m:fName>
                          <m:e>
                            <m:d>
                              <m:dPr>
                                <m:ctrlPr>
                                  <w:ins w:id="717" w:author="meuser" w:date="2010-06-05T14:29:00Z">
                                    <w:rPr>
                                      <w:rFonts w:ascii="Cambria Math" w:hAnsi="Cambria Math" w:cstheme="majorHAnsi"/>
                                      <w:i/>
                                    </w:rPr>
                                  </w:ins>
                                </m:ctrlPr>
                              </m:dPr>
                              <m:e>
                                <w:ins w:id="718" w:author="meuser" w:date="2010-06-05T14:29:00Z">
                                  <m:r>
                                    <w:rPr>
                                      <w:rFonts w:ascii="Cambria Math" w:hAnsi="Cambria Math" w:cstheme="majorHAnsi"/>
                                    </w:rPr>
                                    <m:t>Cx-D</m:t>
                                  </m:r>
                                </w:ins>
                                <m:d>
                                  <m:dPr>
                                    <m:ctrlPr>
                                      <w:ins w:id="719" w:author="meuser" w:date="2010-06-05T14:29:00Z">
                                        <w:rPr>
                                          <w:rFonts w:ascii="Cambria Math" w:hAnsi="Cambria Math" w:cstheme="majorHAnsi"/>
                                          <w:i/>
                                        </w:rPr>
                                      </w:ins>
                                    </m:ctrlPr>
                                  </m:dPr>
                                  <m:e>
                                    <w:ins w:id="720" w:author="meuser" w:date="2010-06-05T14:29:00Z">
                                      <m:r>
                                        <w:rPr>
                                          <w:rFonts w:ascii="Cambria Math" w:hAnsi="Cambria Math" w:cstheme="majorHAnsi"/>
                                        </w:rPr>
                                        <m:t>Cx-</m:t>
                                      </m:r>
                                    </w:ins>
                                    <m:func>
                                      <m:funcPr>
                                        <m:ctrlPr>
                                          <w:ins w:id="721" w:author="meuser" w:date="2010-06-05T14:29:00Z">
                                            <w:rPr>
                                              <w:rFonts w:ascii="Cambria Math" w:hAnsi="Cambria Math" w:cstheme="majorHAnsi"/>
                                              <w:i/>
                                            </w:rPr>
                                          </w:ins>
                                        </m:ctrlPr>
                                      </m:funcPr>
                                      <m:fName>
                                        <m:sSup>
                                          <m:sSupPr>
                                            <m:ctrlPr>
                                              <w:ins w:id="722" w:author="meuser" w:date="2010-06-05T14:29:00Z">
                                                <w:rPr>
                                                  <w:rFonts w:ascii="Cambria Math" w:hAnsi="Cambria Math" w:cstheme="majorHAnsi"/>
                                                  <w:i/>
                                                </w:rPr>
                                              </w:ins>
                                            </m:ctrlPr>
                                          </m:sSupPr>
                                          <m:e>
                                            <w:ins w:id="723" w:author="meuser" w:date="2010-06-05T14:29:00Z">
                                              <m:r>
                                                <m:rPr>
                                                  <m:sty m:val="p"/>
                                                </m:rPr>
                                                <w:rPr>
                                                  <w:rFonts w:ascii="Cambria Math" w:hAnsi="Cambria Math" w:cstheme="majorHAnsi"/>
                                                </w:rPr>
                                                <m:t>tan</m:t>
                                              </m:r>
                                            </w:ins>
                                          </m:e>
                                          <m:sup>
                                            <w:ins w:id="724" w:author="meuser" w:date="2010-06-05T14:29:00Z">
                                              <m:r>
                                                <w:rPr>
                                                  <w:rFonts w:ascii="Cambria Math" w:hAnsi="Cambria Math" w:cstheme="majorHAnsi"/>
                                                </w:rPr>
                                                <m:t>-1</m:t>
                                              </m:r>
                                            </w:ins>
                                          </m:sup>
                                        </m:sSup>
                                      </m:fName>
                                      <m:e>
                                        <m:d>
                                          <m:dPr>
                                            <m:ctrlPr>
                                              <w:ins w:id="725" w:author="meuser" w:date="2010-06-05T14:29:00Z">
                                                <w:rPr>
                                                  <w:rFonts w:ascii="Cambria Math" w:hAnsi="Cambria Math" w:cstheme="majorHAnsi"/>
                                                  <w:i/>
                                                </w:rPr>
                                              </w:ins>
                                            </m:ctrlPr>
                                          </m:dPr>
                                          <m:e>
                                            <w:ins w:id="726" w:author="meuser" w:date="2010-06-05T14:29:00Z">
                                              <m:r>
                                                <w:rPr>
                                                  <w:rFonts w:ascii="Cambria Math" w:hAnsi="Cambria Math" w:cstheme="majorHAnsi"/>
                                                </w:rPr>
                                                <m:t>Cx</m:t>
                                              </m:r>
                                            </w:ins>
                                          </m:e>
                                        </m:d>
                                      </m:e>
                                    </m:func>
                                  </m:e>
                                </m:d>
                              </m:e>
                            </m:d>
                          </m:e>
                        </m:func>
                      </m:e>
                    </m:d>
                  </m:e>
                </m:func>
              </m:oMath>
            </m:oMathPara>
          </w:p>
        </w:tc>
        <w:tc>
          <w:tcPr>
            <w:tcW w:w="750" w:type="pct"/>
            <w:vAlign w:val="center"/>
          </w:tcPr>
          <w:p w:rsidR="001B13DB" w:rsidRDefault="001B13DB">
            <w:pPr>
              <w:pStyle w:val="ListParagraph"/>
              <w:numPr>
                <w:ilvl w:val="1"/>
                <w:numId w:val="1"/>
              </w:numPr>
              <w:spacing w:line="480" w:lineRule="auto"/>
              <w:rPr>
                <w:ins w:id="727" w:author="meuser" w:date="2010-06-05T14:28:00Z"/>
                <w:rFonts w:ascii="Arial" w:hAnsi="Arial" w:cs="Arial"/>
              </w:rPr>
              <w:pPrChange w:id="728" w:author="meuser" w:date="2010-06-05T14:28:00Z">
                <w:pPr>
                  <w:pStyle w:val="ListParagraph"/>
                  <w:numPr>
                    <w:ilvl w:val="1"/>
                    <w:numId w:val="25"/>
                  </w:numPr>
                  <w:spacing w:line="480" w:lineRule="auto"/>
                  <w:ind w:hanging="360"/>
                </w:pPr>
              </w:pPrChange>
            </w:pPr>
          </w:p>
        </w:tc>
      </w:tr>
      <w:tr w:rsidR="00661374" w:rsidTr="00057B86">
        <w:trPr>
          <w:ins w:id="729" w:author="meuser" w:date="2010-06-05T14:30:00Z"/>
        </w:trPr>
        <w:tc>
          <w:tcPr>
            <w:tcW w:w="750" w:type="pct"/>
          </w:tcPr>
          <w:p w:rsidR="00661374" w:rsidRDefault="00661374" w:rsidP="00057B86">
            <w:pPr>
              <w:spacing w:line="480" w:lineRule="auto"/>
              <w:contextualSpacing/>
              <w:rPr>
                <w:ins w:id="730" w:author="meuser" w:date="2010-06-05T14:30:00Z"/>
                <w:rFonts w:ascii="Arial" w:hAnsi="Arial" w:cs="Arial"/>
              </w:rPr>
            </w:pPr>
          </w:p>
        </w:tc>
        <w:tc>
          <w:tcPr>
            <w:tcW w:w="3500" w:type="pct"/>
          </w:tcPr>
          <w:p w:rsidR="00661374" w:rsidRPr="00A52E47" w:rsidRDefault="00661374" w:rsidP="00661374">
            <w:pPr>
              <w:spacing w:line="480" w:lineRule="auto"/>
              <w:contextualSpacing/>
              <w:rPr>
                <w:ins w:id="731" w:author="meuser" w:date="2010-06-05T14:30:00Z"/>
                <w:rFonts w:ascii="Arial" w:hAnsi="Arial" w:cs="Arial"/>
                <w:b/>
              </w:rPr>
            </w:pPr>
            <m:oMathPara>
              <m:oMath>
                <w:ins w:id="732" w:author="meuser" w:date="2010-06-05T14:30:00Z">
                  <m:r>
                    <w:rPr>
                      <w:rFonts w:ascii="Cambria Math" w:hAnsi="Cambria Math" w:cstheme="majorHAnsi"/>
                    </w:rPr>
                    <m:t>A</m:t>
                  </m:r>
                  <m:r>
                    <m:rPr>
                      <m:aln/>
                    </m:rPr>
                    <w:rPr>
                      <w:rFonts w:ascii="Cambria Math" w:hAnsiTheme="majorHAnsi" w:cstheme="majorHAnsi"/>
                    </w:rPr>
                    <m:t>=</m:t>
                  </m:r>
                  <m:r>
                    <w:rPr>
                      <w:rFonts w:ascii="Cambria Math" w:hAnsi="Cambria Math" w:cstheme="majorHAnsi"/>
                    </w:rPr>
                    <m:t>μ</m:t>
                  </m:r>
                </w:ins>
                <m:sSub>
                  <m:sSubPr>
                    <m:ctrlPr>
                      <w:ins w:id="733" w:author="meuser" w:date="2010-06-05T14:30:00Z">
                        <w:rPr>
                          <w:rFonts w:ascii="Cambria Math" w:hAnsi="Cambria Math" w:cstheme="majorHAnsi"/>
                          <w:i/>
                        </w:rPr>
                      </w:ins>
                    </m:ctrlPr>
                  </m:sSubPr>
                  <m:e>
                    <w:ins w:id="734" w:author="meuser" w:date="2010-06-05T14:30:00Z">
                      <m:r>
                        <w:rPr>
                          <w:rFonts w:ascii="Cambria Math" w:hAnsi="Cambria Math" w:cstheme="majorHAnsi"/>
                        </w:rPr>
                        <m:t>F</m:t>
                      </m:r>
                    </w:ins>
                  </m:e>
                  <m:sub>
                    <w:ins w:id="735" w:author="meuser" w:date="2010-06-05T14:30:00Z">
                      <m:r>
                        <w:rPr>
                          <w:rFonts w:ascii="Cambria Math" w:hAnsi="Cambria Math" w:cstheme="majorHAnsi"/>
                        </w:rPr>
                        <m:t>z</m:t>
                      </m:r>
                    </w:ins>
                  </m:sub>
                </m:sSub>
              </m:oMath>
            </m:oMathPara>
          </w:p>
        </w:tc>
        <w:tc>
          <w:tcPr>
            <w:tcW w:w="750" w:type="pct"/>
            <w:vAlign w:val="center"/>
          </w:tcPr>
          <w:p w:rsidR="001B13DB" w:rsidRDefault="001B13DB">
            <w:pPr>
              <w:pStyle w:val="ListParagraph"/>
              <w:numPr>
                <w:ilvl w:val="1"/>
                <w:numId w:val="1"/>
              </w:numPr>
              <w:spacing w:line="480" w:lineRule="auto"/>
              <w:rPr>
                <w:ins w:id="736" w:author="meuser" w:date="2010-06-05T14:30:00Z"/>
                <w:rFonts w:ascii="Arial" w:hAnsi="Arial" w:cs="Arial"/>
              </w:rPr>
              <w:pPrChange w:id="737" w:author="meuser" w:date="2010-06-05T14:32:00Z">
                <w:pPr>
                  <w:pStyle w:val="ListParagraph"/>
                  <w:numPr>
                    <w:ilvl w:val="1"/>
                    <w:numId w:val="26"/>
                  </w:numPr>
                  <w:spacing w:line="480" w:lineRule="auto"/>
                  <w:ind w:hanging="360"/>
                </w:pPr>
              </w:pPrChange>
            </w:pPr>
          </w:p>
        </w:tc>
      </w:tr>
      <w:tr w:rsidR="00661374" w:rsidTr="00057B86">
        <w:trPr>
          <w:ins w:id="738" w:author="meuser" w:date="2010-06-05T14:30:00Z"/>
        </w:trPr>
        <w:tc>
          <w:tcPr>
            <w:tcW w:w="750" w:type="pct"/>
          </w:tcPr>
          <w:p w:rsidR="00661374" w:rsidRDefault="00661374" w:rsidP="00057B86">
            <w:pPr>
              <w:spacing w:line="480" w:lineRule="auto"/>
              <w:contextualSpacing/>
              <w:rPr>
                <w:ins w:id="739" w:author="meuser" w:date="2010-06-05T14:30:00Z"/>
                <w:rFonts w:ascii="Arial" w:hAnsi="Arial" w:cs="Arial"/>
              </w:rPr>
            </w:pPr>
          </w:p>
        </w:tc>
        <w:tc>
          <w:tcPr>
            <w:tcW w:w="3500" w:type="pct"/>
          </w:tcPr>
          <w:p w:rsidR="00661374" w:rsidRPr="00A52E47" w:rsidRDefault="00661374" w:rsidP="00661374">
            <w:pPr>
              <w:spacing w:line="480" w:lineRule="auto"/>
              <w:contextualSpacing/>
              <w:rPr>
                <w:ins w:id="740" w:author="meuser" w:date="2010-06-05T14:30:00Z"/>
                <w:rFonts w:ascii="Arial" w:hAnsi="Arial" w:cs="Arial"/>
                <w:b/>
              </w:rPr>
            </w:pPr>
            <m:oMathPara>
              <m:oMath>
                <w:ins w:id="741" w:author="meuser" w:date="2010-06-05T14:30:00Z">
                  <m:r>
                    <w:rPr>
                      <w:rFonts w:ascii="Cambria Math" w:hAnsi="Cambria Math" w:cstheme="majorHAnsi"/>
                    </w:rPr>
                    <m:t>C</m:t>
                  </m:r>
                  <m:r>
                    <m:rPr>
                      <m:aln/>
                    </m:rPr>
                    <w:rPr>
                      <w:rFonts w:ascii="Cambria Math" w:hAnsiTheme="majorHAnsi" w:cstheme="majorHAnsi"/>
                    </w:rPr>
                    <m:t>=</m:t>
                  </m:r>
                </w:ins>
                <m:f>
                  <m:fPr>
                    <m:ctrlPr>
                      <w:ins w:id="742" w:author="meuser" w:date="2010-06-05T14:30:00Z">
                        <w:rPr>
                          <w:rFonts w:ascii="Cambria Math" w:hAnsi="Cambria Math" w:cstheme="majorHAnsi"/>
                          <w:i/>
                        </w:rPr>
                      </w:ins>
                    </m:ctrlPr>
                  </m:fPr>
                  <m:num>
                    <m:sSub>
                      <m:sSubPr>
                        <m:ctrlPr>
                          <w:ins w:id="743" w:author="meuser" w:date="2010-06-05T14:30:00Z">
                            <w:rPr>
                              <w:rFonts w:ascii="Cambria Math" w:hAnsi="Cambria Math" w:cstheme="majorHAnsi"/>
                              <w:i/>
                            </w:rPr>
                          </w:ins>
                        </m:ctrlPr>
                      </m:sSubPr>
                      <m:e>
                        <w:ins w:id="744" w:author="meuser" w:date="2010-06-05T14:30:00Z">
                          <m:r>
                            <w:rPr>
                              <w:rFonts w:ascii="Cambria Math" w:hAnsi="Cambria Math" w:cstheme="majorHAnsi"/>
                            </w:rPr>
                            <m:t>C</m:t>
                          </m:r>
                        </w:ins>
                      </m:e>
                      <m:sub>
                        <w:ins w:id="745" w:author="meuser" w:date="2010-06-05T14:31:00Z">
                          <m:r>
                            <w:rPr>
                              <w:rFonts w:ascii="Cambria Math" w:hAnsi="Cambria Math" w:cstheme="majorHAnsi"/>
                            </w:rPr>
                            <m:t>α</m:t>
                          </m:r>
                        </w:ins>
                      </m:sub>
                    </m:sSub>
                  </m:num>
                  <m:den>
                    <w:ins w:id="746" w:author="meuser" w:date="2010-06-05T14:31:00Z">
                      <m:r>
                        <w:rPr>
                          <w:rFonts w:ascii="Cambria Math" w:hAnsi="Cambria Math" w:cstheme="majorHAnsi"/>
                        </w:rPr>
                        <m:t>AB</m:t>
                      </m:r>
                    </w:ins>
                  </m:den>
                </m:f>
              </m:oMath>
            </m:oMathPara>
          </w:p>
        </w:tc>
        <w:tc>
          <w:tcPr>
            <w:tcW w:w="750" w:type="pct"/>
            <w:vAlign w:val="center"/>
          </w:tcPr>
          <w:p w:rsidR="001B13DB" w:rsidRDefault="001B13DB">
            <w:pPr>
              <w:pStyle w:val="ListParagraph"/>
              <w:numPr>
                <w:ilvl w:val="1"/>
                <w:numId w:val="1"/>
              </w:numPr>
              <w:spacing w:line="480" w:lineRule="auto"/>
              <w:rPr>
                <w:ins w:id="747" w:author="meuser" w:date="2010-06-05T14:30:00Z"/>
                <w:rFonts w:ascii="Arial" w:hAnsi="Arial" w:cs="Arial"/>
              </w:rPr>
              <w:pPrChange w:id="748" w:author="meuser" w:date="2010-06-05T14:32:00Z">
                <w:pPr>
                  <w:pStyle w:val="ListParagraph"/>
                  <w:numPr>
                    <w:ilvl w:val="1"/>
                    <w:numId w:val="27"/>
                  </w:numPr>
                  <w:spacing w:line="480" w:lineRule="auto"/>
                  <w:ind w:hanging="360"/>
                </w:pPr>
              </w:pPrChange>
            </w:pPr>
          </w:p>
        </w:tc>
      </w:tr>
      <w:tr w:rsidR="00661374" w:rsidTr="00057B86">
        <w:trPr>
          <w:ins w:id="749" w:author="meuser" w:date="2010-06-05T14:30:00Z"/>
        </w:trPr>
        <w:tc>
          <w:tcPr>
            <w:tcW w:w="750" w:type="pct"/>
          </w:tcPr>
          <w:p w:rsidR="00661374" w:rsidRDefault="00661374" w:rsidP="00057B86">
            <w:pPr>
              <w:spacing w:line="480" w:lineRule="auto"/>
              <w:contextualSpacing/>
              <w:rPr>
                <w:ins w:id="750" w:author="meuser" w:date="2010-06-05T14:30:00Z"/>
                <w:rFonts w:ascii="Arial" w:hAnsi="Arial" w:cs="Arial"/>
              </w:rPr>
            </w:pPr>
          </w:p>
        </w:tc>
        <w:tc>
          <w:tcPr>
            <w:tcW w:w="3500" w:type="pct"/>
          </w:tcPr>
          <w:p w:rsidR="00661374" w:rsidRPr="00A52E47" w:rsidRDefault="00661374" w:rsidP="00661374">
            <w:pPr>
              <w:spacing w:line="480" w:lineRule="auto"/>
              <w:contextualSpacing/>
              <w:rPr>
                <w:ins w:id="751" w:author="meuser" w:date="2010-06-05T14:30:00Z"/>
                <w:rFonts w:ascii="Arial" w:hAnsi="Arial" w:cs="Arial"/>
                <w:b/>
              </w:rPr>
            </w:pPr>
            <m:oMathPara>
              <m:oMath>
                <w:ins w:id="752" w:author="meuser" w:date="2010-06-05T14:31:00Z">
                  <m:r>
                    <w:rPr>
                      <w:rFonts w:ascii="Cambria Math" w:hAnsi="Cambria Math" w:cstheme="majorHAnsi"/>
                    </w:rPr>
                    <m:t>B,D</m:t>
                  </m:r>
                </w:ins>
                <w:ins w:id="753" w:author="meuser" w:date="2010-06-05T14:30:00Z">
                  <m:r>
                    <m:rPr>
                      <m:aln/>
                    </m:rPr>
                    <w:rPr>
                      <w:rFonts w:ascii="Cambria Math" w:hAnsiTheme="majorHAnsi" w:cstheme="majorHAnsi"/>
                    </w:rPr>
                    <m:t>=</m:t>
                  </m:r>
                </w:ins>
                <w:ins w:id="754" w:author="meuser" w:date="2010-06-05T14:31:00Z">
                  <m:r>
                    <w:rPr>
                      <w:rFonts w:ascii="Cambria Math" w:hAnsi="Cambria Math" w:cstheme="majorHAnsi"/>
                    </w:rPr>
                    <m:t>shape factors</m:t>
                  </m:r>
                </w:ins>
              </m:oMath>
            </m:oMathPara>
          </w:p>
        </w:tc>
        <w:tc>
          <w:tcPr>
            <w:tcW w:w="750" w:type="pct"/>
            <w:vAlign w:val="center"/>
          </w:tcPr>
          <w:p w:rsidR="001B13DB" w:rsidRDefault="001B13DB">
            <w:pPr>
              <w:pStyle w:val="ListParagraph"/>
              <w:numPr>
                <w:ilvl w:val="1"/>
                <w:numId w:val="1"/>
              </w:numPr>
              <w:spacing w:line="480" w:lineRule="auto"/>
              <w:rPr>
                <w:ins w:id="755" w:author="meuser" w:date="2010-06-05T14:30:00Z"/>
                <w:rFonts w:ascii="Arial" w:hAnsi="Arial" w:cs="Arial"/>
              </w:rPr>
              <w:pPrChange w:id="756" w:author="meuser" w:date="2010-06-05T14:32:00Z">
                <w:pPr>
                  <w:pStyle w:val="ListParagraph"/>
                  <w:numPr>
                    <w:ilvl w:val="1"/>
                    <w:numId w:val="28"/>
                  </w:numPr>
                  <w:spacing w:line="480" w:lineRule="auto"/>
                  <w:ind w:hanging="360"/>
                </w:pPr>
              </w:pPrChange>
            </w:pPr>
          </w:p>
        </w:tc>
      </w:tr>
    </w:tbl>
    <w:p w:rsidR="001B13DB" w:rsidRDefault="00661374">
      <w:pPr>
        <w:spacing w:line="480" w:lineRule="auto"/>
        <w:rPr>
          <w:ins w:id="757" w:author="meuser" w:date="2010-06-05T14:37:00Z"/>
          <w:rFonts w:ascii="Arial" w:hAnsi="Arial" w:cs="Arial"/>
        </w:rPr>
        <w:pPrChange w:id="758" w:author="meuser" w:date="2010-06-05T09:50:00Z">
          <w:pPr/>
        </w:pPrChange>
      </w:pPr>
      <w:ins w:id="759" w:author="meuser" w:date="2010-06-05T14:32:00Z">
        <w:r>
          <w:rPr>
            <w:rFonts w:ascii="Arial" w:hAnsi="Arial" w:cs="Arial"/>
          </w:rPr>
          <w:t xml:space="preserve">where </w:t>
        </w:r>
        <w:r>
          <w:rPr>
            <w:rFonts w:ascii="Arial" w:hAnsi="Arial" w:cs="Arial"/>
            <w:i/>
          </w:rPr>
          <w:t>C</w:t>
        </w:r>
        <w:r>
          <w:rPr>
            <w:rFonts w:ascii="Arial" w:hAnsi="Arial" w:cs="Arial"/>
            <w:i/>
            <w:vertAlign w:val="subscript"/>
          </w:rPr>
          <w:t>α</w:t>
        </w:r>
      </w:ins>
      <w:ins w:id="760" w:author="meuser" w:date="2010-06-05T14:33:00Z">
        <w:r>
          <w:rPr>
            <w:rFonts w:ascii="Arial" w:hAnsi="Arial" w:cs="Arial"/>
          </w:rPr>
          <w:t xml:space="preserve"> is the cornering stiffness of the tire</w:t>
        </w:r>
      </w:ins>
      <w:ins w:id="761" w:author="meuser" w:date="2010-06-05T14:48:00Z">
        <w:r w:rsidR="00AB53F8">
          <w:rPr>
            <w:rFonts w:ascii="Arial" w:hAnsi="Arial" w:cs="Arial"/>
          </w:rPr>
          <w:t xml:space="preserve">, </w:t>
        </w:r>
        <w:r w:rsidR="00AB53F8">
          <w:rPr>
            <w:rFonts w:ascii="Arial" w:hAnsi="Arial" w:cs="Arial"/>
            <w:i/>
          </w:rPr>
          <w:t xml:space="preserve">x </w:t>
        </w:r>
        <w:r w:rsidR="008424F7">
          <w:rPr>
            <w:rFonts w:ascii="Arial" w:hAnsi="Arial" w:cs="Arial"/>
          </w:rPr>
          <w:t>is considered the slip variable,</w:t>
        </w:r>
      </w:ins>
      <w:ins w:id="762" w:author="meuser" w:date="2010-06-05T14:33:00Z">
        <w:r>
          <w:rPr>
            <w:rFonts w:ascii="Arial" w:hAnsi="Arial" w:cs="Arial"/>
          </w:rPr>
          <w:t xml:space="preserve"> and </w:t>
        </w:r>
        <w:r w:rsidR="008424F7">
          <w:rPr>
            <w:rFonts w:ascii="Arial" w:hAnsi="Arial" w:cs="Arial"/>
          </w:rPr>
          <w:t xml:space="preserve">the </w:t>
        </w:r>
      </w:ins>
      <w:ins w:id="763" w:author="meuser" w:date="2010-06-05T14:48:00Z">
        <w:r w:rsidR="008424F7">
          <w:rPr>
            <w:rFonts w:ascii="Arial" w:hAnsi="Arial" w:cs="Arial"/>
          </w:rPr>
          <w:t>different constants</w:t>
        </w:r>
      </w:ins>
      <w:ins w:id="764" w:author="meuser" w:date="2010-06-05T14:33:00Z">
        <w:r>
          <w:rPr>
            <w:rFonts w:ascii="Arial" w:hAnsi="Arial" w:cs="Arial"/>
          </w:rPr>
          <w:t xml:space="preserve"> allow for the development of accurate force approximations over a wide range of </w:t>
        </w:r>
      </w:ins>
      <w:ins w:id="765" w:author="meuser" w:date="2010-06-05T14:35:00Z">
        <w:r>
          <w:rPr>
            <w:rFonts w:ascii="Arial" w:hAnsi="Arial" w:cs="Arial"/>
          </w:rPr>
          <w:t>operating conditions</w:t>
        </w:r>
      </w:ins>
      <w:ins w:id="766" w:author="meuser" w:date="2010-06-05T14:33:00Z">
        <w:r>
          <w:rPr>
            <w:rFonts w:ascii="Arial" w:hAnsi="Arial" w:cs="Arial"/>
          </w:rPr>
          <w:t>.</w:t>
        </w:r>
      </w:ins>
    </w:p>
    <w:p w:rsidR="001B13DB" w:rsidRDefault="00661374">
      <w:pPr>
        <w:spacing w:line="480" w:lineRule="auto"/>
        <w:rPr>
          <w:ins w:id="767" w:author="meuser" w:date="2010-06-05T14:39:00Z"/>
          <w:rFonts w:ascii="Arial" w:hAnsi="Arial" w:cs="Arial"/>
        </w:rPr>
        <w:pPrChange w:id="768" w:author="meuser" w:date="2010-06-05T09:50:00Z">
          <w:pPr/>
        </w:pPrChange>
      </w:pPr>
      <w:ins w:id="769" w:author="meuser" w:date="2010-06-05T14:37:00Z">
        <w:r>
          <w:rPr>
            <w:rFonts w:ascii="Arial" w:hAnsi="Arial" w:cs="Arial"/>
          </w:rPr>
          <w:tab/>
          <w:t xml:space="preserve">A second nonlinear tire function </w:t>
        </w:r>
        <w:r w:rsidR="00AB53F8">
          <w:rPr>
            <w:rFonts w:ascii="Arial" w:hAnsi="Arial" w:cs="Arial"/>
          </w:rPr>
          <w:t xml:space="preserve">that </w:t>
        </w:r>
      </w:ins>
      <w:ins w:id="770" w:author="meuser" w:date="2010-06-05T14:38:00Z">
        <w:r w:rsidR="00AB53F8">
          <w:rPr>
            <w:rFonts w:ascii="Arial" w:hAnsi="Arial" w:cs="Arial"/>
          </w:rPr>
          <w:t>makes use of sin functions is displayed in the following set of equations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6199"/>
        <w:gridCol w:w="1328"/>
      </w:tblGrid>
      <w:tr w:rsidR="00AB53F8" w:rsidTr="00057B86">
        <w:trPr>
          <w:ins w:id="771" w:author="meuser" w:date="2010-06-05T14:40:00Z"/>
        </w:trPr>
        <w:tc>
          <w:tcPr>
            <w:tcW w:w="750" w:type="pct"/>
          </w:tcPr>
          <w:p w:rsidR="00AB53F8" w:rsidRDefault="00AB53F8" w:rsidP="00057B86">
            <w:pPr>
              <w:spacing w:line="480" w:lineRule="auto"/>
              <w:contextualSpacing/>
              <w:rPr>
                <w:ins w:id="772" w:author="meuser" w:date="2010-06-05T14:40:00Z"/>
                <w:rFonts w:ascii="Arial" w:hAnsi="Arial" w:cs="Arial"/>
              </w:rPr>
            </w:pPr>
          </w:p>
        </w:tc>
        <w:tc>
          <w:tcPr>
            <w:tcW w:w="3500" w:type="pct"/>
          </w:tcPr>
          <w:p w:rsidR="00AB53F8" w:rsidRPr="00A52E47" w:rsidRDefault="009005B9" w:rsidP="00AB53F8">
            <w:pPr>
              <w:spacing w:line="480" w:lineRule="auto"/>
              <w:contextualSpacing/>
              <w:rPr>
                <w:ins w:id="773" w:author="meuser" w:date="2010-06-05T14:40:00Z"/>
                <w:rFonts w:ascii="Arial" w:hAnsi="Arial" w:cs="Arial"/>
                <w:b/>
              </w:rPr>
            </w:pPr>
            <m:oMathPara>
              <m:oMath>
                <m:sSub>
                  <m:sSubPr>
                    <m:ctrlPr>
                      <w:ins w:id="774" w:author="meuser" w:date="2010-06-05T14:40:00Z">
                        <w:rPr>
                          <w:rFonts w:ascii="Cambria Math" w:hAnsi="Cambria Math" w:cstheme="majorHAnsi"/>
                          <w:i/>
                        </w:rPr>
                      </w:ins>
                    </m:ctrlPr>
                  </m:sSubPr>
                  <m:e>
                    <w:ins w:id="775" w:author="meuser" w:date="2010-06-05T14:40:00Z">
                      <m:r>
                        <w:rPr>
                          <w:rFonts w:ascii="Cambria Math" w:hAnsi="Cambria Math" w:cstheme="majorHAnsi"/>
                        </w:rPr>
                        <m:t>F</m:t>
                      </m:r>
                    </w:ins>
                  </m:e>
                  <m:sub>
                    <w:ins w:id="776" w:author="meuser" w:date="2010-06-05T14:40:00Z">
                      <m:r>
                        <w:rPr>
                          <w:rFonts w:ascii="Cambria Math" w:hAnsi="Cambria Math" w:cstheme="majorHAnsi"/>
                        </w:rPr>
                        <m:t>y</m:t>
                      </m:r>
                    </w:ins>
                  </m:sub>
                </m:sSub>
                <w:ins w:id="777" w:author="meuser" w:date="2010-06-05T14:40:00Z">
                  <m:r>
                    <m:rPr>
                      <m:aln/>
                    </m:rPr>
                    <w:rPr>
                      <w:rFonts w:ascii="Cambria Math" w:hAnsiTheme="majorHAnsi" w:cstheme="majorHAnsi"/>
                    </w:rPr>
                    <m:t>=</m:t>
                  </m:r>
                  <m:r>
                    <w:rPr>
                      <w:rFonts w:ascii="Cambria Math" w:hAnsi="Cambria Math" w:cstheme="majorHAnsi"/>
                    </w:rPr>
                    <m:t>A</m:t>
                  </m:r>
                </w:ins>
                <m:func>
                  <m:funcPr>
                    <m:ctrlPr>
                      <w:ins w:id="778" w:author="meuser" w:date="2010-06-05T14:40:00Z">
                        <w:rPr>
                          <w:rFonts w:ascii="Cambria Math" w:hAnsi="Cambria Math" w:cstheme="majorHAnsi"/>
                          <w:i/>
                        </w:rPr>
                      </w:ins>
                    </m:ctrlPr>
                  </m:funcPr>
                  <m:fName>
                    <w:ins w:id="779" w:author="meuser" w:date="2010-06-05T14:40:00Z">
                      <m:r>
                        <m:rPr>
                          <m:sty m:val="p"/>
                        </m:rPr>
                        <w:rPr>
                          <w:rFonts w:ascii="Cambria Math" w:hAnsi="Cambria Math" w:cstheme="majorHAnsi"/>
                        </w:rPr>
                        <m:t>sin</m:t>
                      </m:r>
                    </w:ins>
                  </m:fName>
                  <m:e>
                    <m:d>
                      <m:dPr>
                        <m:ctrlPr>
                          <w:ins w:id="780" w:author="meuser" w:date="2010-06-05T14:40:00Z">
                            <w:rPr>
                              <w:rFonts w:ascii="Cambria Math" w:hAnsi="Cambria Math" w:cstheme="majorHAnsi"/>
                              <w:i/>
                            </w:rPr>
                          </w:ins>
                        </m:ctrlPr>
                      </m:dPr>
                      <m:e>
                        <w:ins w:id="781" w:author="meuser" w:date="2010-06-05T14:40:00Z">
                          <m:r>
                            <w:rPr>
                              <w:rFonts w:ascii="Cambria Math" w:hAnsi="Cambria Math" w:cstheme="majorHAnsi"/>
                            </w:rPr>
                            <m:t>B</m:t>
                          </m:r>
                        </w:ins>
                        <m:func>
                          <m:funcPr>
                            <m:ctrlPr>
                              <w:ins w:id="782" w:author="meuser" w:date="2010-06-05T14:40:00Z">
                                <w:rPr>
                                  <w:rFonts w:ascii="Cambria Math" w:hAnsi="Cambria Math" w:cstheme="majorHAnsi"/>
                                  <w:i/>
                                </w:rPr>
                              </w:ins>
                            </m:ctrlPr>
                          </m:funcPr>
                          <m:fName>
                            <m:sSup>
                              <m:sSupPr>
                                <m:ctrlPr>
                                  <w:ins w:id="783" w:author="meuser" w:date="2010-06-05T14:40:00Z">
                                    <w:rPr>
                                      <w:rFonts w:ascii="Cambria Math" w:hAnsi="Cambria Math" w:cstheme="majorHAnsi"/>
                                      <w:i/>
                                    </w:rPr>
                                  </w:ins>
                                </m:ctrlPr>
                              </m:sSupPr>
                              <m:e>
                                <w:ins w:id="784" w:author="meuser" w:date="2010-06-05T14:40:00Z">
                                  <m:r>
                                    <m:rPr>
                                      <m:sty m:val="p"/>
                                    </m:rPr>
                                    <w:rPr>
                                      <w:rFonts w:ascii="Cambria Math" w:hAnsi="Cambria Math" w:cstheme="majorHAnsi"/>
                                    </w:rPr>
                                    <m:t>tan</m:t>
                                  </m:r>
                                </w:ins>
                              </m:e>
                              <m:sup>
                                <w:ins w:id="785" w:author="meuser" w:date="2010-06-05T14:40:00Z">
                                  <m:r>
                                    <w:rPr>
                                      <w:rFonts w:ascii="Cambria Math" w:hAnsi="Cambria Math" w:cstheme="majorHAnsi"/>
                                    </w:rPr>
                                    <m:t>-1</m:t>
                                  </m:r>
                                </w:ins>
                              </m:sup>
                            </m:sSup>
                          </m:fName>
                          <m:e>
                            <m:d>
                              <m:dPr>
                                <m:ctrlPr>
                                  <w:ins w:id="786" w:author="meuser" w:date="2010-06-05T14:40:00Z">
                                    <w:rPr>
                                      <w:rFonts w:ascii="Cambria Math" w:hAnsi="Cambria Math" w:cstheme="majorHAnsi"/>
                                      <w:i/>
                                    </w:rPr>
                                  </w:ins>
                                </m:ctrlPr>
                              </m:dPr>
                              <m:e>
                                <w:ins w:id="787" w:author="meuser" w:date="2010-06-05T14:40:00Z">
                                  <m:r>
                                    <w:rPr>
                                      <w:rFonts w:ascii="Cambria Math" w:hAnsi="Cambria Math" w:cstheme="majorHAnsi"/>
                                    </w:rPr>
                                    <m:t>CΦ</m:t>
                                  </m:r>
                                </w:ins>
                              </m:e>
                            </m:d>
                          </m:e>
                        </m:func>
                      </m:e>
                    </m:d>
                  </m:e>
                </m:func>
              </m:oMath>
            </m:oMathPara>
          </w:p>
        </w:tc>
        <w:tc>
          <w:tcPr>
            <w:tcW w:w="750" w:type="pct"/>
            <w:vAlign w:val="center"/>
          </w:tcPr>
          <w:p w:rsidR="001B13DB" w:rsidRDefault="001B13DB">
            <w:pPr>
              <w:pStyle w:val="ListParagraph"/>
              <w:numPr>
                <w:ilvl w:val="1"/>
                <w:numId w:val="1"/>
              </w:numPr>
              <w:spacing w:line="480" w:lineRule="auto"/>
              <w:rPr>
                <w:ins w:id="788" w:author="meuser" w:date="2010-06-05T14:40:00Z"/>
                <w:rFonts w:ascii="Arial" w:hAnsi="Arial" w:cs="Arial"/>
              </w:rPr>
              <w:pPrChange w:id="789" w:author="meuser" w:date="2010-06-05T14:44:00Z">
                <w:pPr>
                  <w:pStyle w:val="ListParagraph"/>
                  <w:numPr>
                    <w:ilvl w:val="1"/>
                    <w:numId w:val="29"/>
                  </w:numPr>
                  <w:spacing w:line="480" w:lineRule="auto"/>
                  <w:ind w:hanging="360"/>
                </w:pPr>
              </w:pPrChange>
            </w:pPr>
          </w:p>
        </w:tc>
      </w:tr>
      <w:tr w:rsidR="00AB53F8" w:rsidTr="00057B86">
        <w:trPr>
          <w:ins w:id="790" w:author="meuser" w:date="2010-06-05T14:40:00Z"/>
        </w:trPr>
        <w:tc>
          <w:tcPr>
            <w:tcW w:w="750" w:type="pct"/>
          </w:tcPr>
          <w:p w:rsidR="00AB53F8" w:rsidRDefault="00AB53F8" w:rsidP="00057B86">
            <w:pPr>
              <w:spacing w:line="480" w:lineRule="auto"/>
              <w:contextualSpacing/>
              <w:rPr>
                <w:ins w:id="791" w:author="meuser" w:date="2010-06-05T14:40:00Z"/>
                <w:rFonts w:ascii="Arial" w:hAnsi="Arial" w:cs="Arial"/>
              </w:rPr>
            </w:pPr>
          </w:p>
        </w:tc>
        <w:tc>
          <w:tcPr>
            <w:tcW w:w="3500" w:type="pct"/>
          </w:tcPr>
          <w:p w:rsidR="00AB53F8" w:rsidRPr="00A52E47" w:rsidRDefault="00AB53F8" w:rsidP="00057B86">
            <w:pPr>
              <w:spacing w:line="480" w:lineRule="auto"/>
              <w:contextualSpacing/>
              <w:rPr>
                <w:ins w:id="792" w:author="meuser" w:date="2010-06-05T14:40:00Z"/>
                <w:rFonts w:ascii="Arial" w:hAnsi="Arial" w:cs="Arial"/>
                <w:b/>
              </w:rPr>
            </w:pPr>
            <m:oMathPara>
              <m:oMath>
                <w:ins w:id="793" w:author="meuser" w:date="2010-06-05T14:40:00Z">
                  <m:r>
                    <w:rPr>
                      <w:rFonts w:ascii="Cambria Math" w:hAnsi="Cambria Math" w:cstheme="majorHAnsi"/>
                    </w:rPr>
                    <m:t>Φ</m:t>
                  </m:r>
                  <m:r>
                    <m:rPr>
                      <m:aln/>
                    </m:rPr>
                    <w:rPr>
                      <w:rFonts w:ascii="Cambria Math" w:hAnsiTheme="majorHAnsi" w:cstheme="majorHAnsi"/>
                    </w:rPr>
                    <m:t>=</m:t>
                  </m:r>
                </w:ins>
                <m:d>
                  <m:dPr>
                    <m:ctrlPr>
                      <w:ins w:id="794" w:author="meuser" w:date="2010-06-05T14:40:00Z">
                        <w:rPr>
                          <w:rFonts w:ascii="Cambria Math" w:hAnsiTheme="majorHAnsi" w:cstheme="majorHAnsi"/>
                          <w:i/>
                        </w:rPr>
                      </w:ins>
                    </m:ctrlPr>
                  </m:dPr>
                  <m:e>
                    <w:ins w:id="795" w:author="meuser" w:date="2010-06-05T14:41:00Z">
                      <m:r>
                        <w:rPr>
                          <w:rFonts w:ascii="Cambria Math" w:hAnsiTheme="majorHAnsi" w:cstheme="majorHAnsi"/>
                        </w:rPr>
                        <m:t>1</m:t>
                      </m:r>
                      <m:r>
                        <w:rPr>
                          <w:rFonts w:ascii="Cambria Math" w:hAnsiTheme="majorHAnsi" w:cstheme="majorHAnsi"/>
                        </w:rPr>
                        <m:t>-</m:t>
                      </m:r>
                      <m:r>
                        <w:rPr>
                          <w:rFonts w:ascii="Cambria Math" w:hAnsiTheme="majorHAnsi" w:cstheme="majorHAnsi"/>
                        </w:rPr>
                        <m:t>E</m:t>
                      </m:r>
                    </w:ins>
                  </m:e>
                </m:d>
                <m:d>
                  <m:dPr>
                    <m:ctrlPr>
                      <w:ins w:id="796" w:author="meuser" w:date="2010-06-05T14:40:00Z">
                        <w:rPr>
                          <w:rFonts w:ascii="Cambria Math" w:hAnsi="Cambria Math" w:cstheme="majorHAnsi"/>
                          <w:i/>
                        </w:rPr>
                      </w:ins>
                    </m:ctrlPr>
                  </m:dPr>
                  <m:e>
                    <w:ins w:id="797" w:author="meuser" w:date="2010-06-05T14:41:00Z">
                      <m:r>
                        <w:rPr>
                          <w:rFonts w:ascii="Cambria Math" w:hAnsi="Cambria Math" w:cstheme="majorHAnsi"/>
                        </w:rPr>
                        <m:t>α+δ</m:t>
                      </m:r>
                    </w:ins>
                  </m:e>
                </m:d>
                <w:ins w:id="798" w:author="meuser" w:date="2010-06-05T14:40:00Z">
                  <m:r>
                    <w:rPr>
                      <w:rFonts w:ascii="Cambria Math" w:hAnsi="Cambria Math" w:cstheme="majorHAnsi"/>
                    </w:rPr>
                    <m:t>μ</m:t>
                  </m:r>
                </w:ins>
                <m:sSub>
                  <m:sSubPr>
                    <m:ctrlPr>
                      <w:ins w:id="799" w:author="meuser" w:date="2010-06-05T14:40:00Z">
                        <w:rPr>
                          <w:rFonts w:ascii="Cambria Math" w:hAnsi="Cambria Math" w:cstheme="majorHAnsi"/>
                          <w:i/>
                        </w:rPr>
                      </w:ins>
                    </m:ctrlPr>
                  </m:sSubPr>
                  <m:e>
                    <w:ins w:id="800" w:author="meuser" w:date="2010-06-05T14:40:00Z">
                      <m:r>
                        <w:rPr>
                          <w:rFonts w:ascii="Cambria Math" w:hAnsi="Cambria Math" w:cstheme="majorHAnsi"/>
                        </w:rPr>
                        <m:t>F</m:t>
                      </m:r>
                    </w:ins>
                  </m:e>
                  <m:sub>
                    <w:ins w:id="801" w:author="meuser" w:date="2010-06-05T14:40:00Z">
                      <m:r>
                        <w:rPr>
                          <w:rFonts w:ascii="Cambria Math" w:hAnsi="Cambria Math" w:cstheme="majorHAnsi"/>
                        </w:rPr>
                        <m:t>z</m:t>
                      </m:r>
                    </w:ins>
                  </m:sub>
                </m:sSub>
              </m:oMath>
            </m:oMathPara>
          </w:p>
        </w:tc>
        <w:tc>
          <w:tcPr>
            <w:tcW w:w="750" w:type="pct"/>
            <w:vAlign w:val="center"/>
          </w:tcPr>
          <w:p w:rsidR="001B13DB" w:rsidRDefault="001B13DB">
            <w:pPr>
              <w:pStyle w:val="ListParagraph"/>
              <w:numPr>
                <w:ilvl w:val="1"/>
                <w:numId w:val="1"/>
              </w:numPr>
              <w:spacing w:line="480" w:lineRule="auto"/>
              <w:rPr>
                <w:ins w:id="802" w:author="meuser" w:date="2010-06-05T14:40:00Z"/>
                <w:rFonts w:ascii="Arial" w:hAnsi="Arial" w:cs="Arial"/>
              </w:rPr>
              <w:pPrChange w:id="803" w:author="meuser" w:date="2010-06-05T14:44:00Z">
                <w:pPr>
                  <w:pStyle w:val="ListParagraph"/>
                  <w:numPr>
                    <w:ilvl w:val="1"/>
                    <w:numId w:val="29"/>
                  </w:numPr>
                  <w:spacing w:line="480" w:lineRule="auto"/>
                  <w:ind w:hanging="360"/>
                </w:pPr>
              </w:pPrChange>
            </w:pPr>
          </w:p>
        </w:tc>
      </w:tr>
      <w:tr w:rsidR="00AB53F8" w:rsidTr="00057B86">
        <w:trPr>
          <w:ins w:id="804" w:author="meuser" w:date="2010-06-05T14:40:00Z"/>
        </w:trPr>
        <w:tc>
          <w:tcPr>
            <w:tcW w:w="750" w:type="pct"/>
          </w:tcPr>
          <w:p w:rsidR="00AB53F8" w:rsidRDefault="00AB53F8" w:rsidP="00057B86">
            <w:pPr>
              <w:spacing w:line="480" w:lineRule="auto"/>
              <w:contextualSpacing/>
              <w:rPr>
                <w:ins w:id="805" w:author="meuser" w:date="2010-06-05T14:40:00Z"/>
                <w:rFonts w:ascii="Arial" w:hAnsi="Arial" w:cs="Arial"/>
              </w:rPr>
            </w:pPr>
          </w:p>
        </w:tc>
        <w:tc>
          <w:tcPr>
            <w:tcW w:w="3500" w:type="pct"/>
          </w:tcPr>
          <w:p w:rsidR="00AB53F8" w:rsidRPr="00A52E47" w:rsidRDefault="00AB53F8" w:rsidP="00057B86">
            <w:pPr>
              <w:spacing w:line="480" w:lineRule="auto"/>
              <w:contextualSpacing/>
              <w:rPr>
                <w:ins w:id="806" w:author="meuser" w:date="2010-06-05T14:40:00Z"/>
                <w:rFonts w:ascii="Arial" w:hAnsi="Arial" w:cs="Arial"/>
                <w:b/>
              </w:rPr>
            </w:pPr>
            <m:oMathPara>
              <m:oMath>
                <w:ins w:id="807" w:author="meuser" w:date="2010-06-05T14:40:00Z">
                  <m:r>
                    <w:rPr>
                      <w:rFonts w:ascii="Cambria Math" w:hAnsi="Cambria Math" w:cstheme="majorHAnsi"/>
                    </w:rPr>
                    <m:t>C</m:t>
                  </m:r>
                  <m:r>
                    <m:rPr>
                      <m:aln/>
                    </m:rPr>
                    <w:rPr>
                      <w:rFonts w:ascii="Cambria Math" w:hAnsiTheme="majorHAnsi" w:cstheme="majorHAnsi"/>
                    </w:rPr>
                    <m:t>=</m:t>
                  </m:r>
                </w:ins>
                <m:f>
                  <m:fPr>
                    <m:ctrlPr>
                      <w:ins w:id="808" w:author="meuser" w:date="2010-06-05T14:40:00Z">
                        <w:rPr>
                          <w:rFonts w:ascii="Cambria Math" w:hAnsi="Cambria Math" w:cstheme="majorHAnsi"/>
                          <w:i/>
                        </w:rPr>
                      </w:ins>
                    </m:ctrlPr>
                  </m:fPr>
                  <m:num>
                    <m:sSub>
                      <m:sSubPr>
                        <m:ctrlPr>
                          <w:ins w:id="809" w:author="meuser" w:date="2010-06-05T14:40:00Z">
                            <w:rPr>
                              <w:rFonts w:ascii="Cambria Math" w:hAnsi="Cambria Math" w:cstheme="majorHAnsi"/>
                              <w:i/>
                            </w:rPr>
                          </w:ins>
                        </m:ctrlPr>
                      </m:sSubPr>
                      <m:e>
                        <w:ins w:id="810" w:author="meuser" w:date="2010-06-05T14:40:00Z">
                          <m:r>
                            <w:rPr>
                              <w:rFonts w:ascii="Cambria Math" w:hAnsi="Cambria Math" w:cstheme="majorHAnsi"/>
                            </w:rPr>
                            <m:t>C</m:t>
                          </m:r>
                        </w:ins>
                      </m:e>
                      <m:sub>
                        <w:ins w:id="811" w:author="meuser" w:date="2010-06-05T14:40:00Z">
                          <m:r>
                            <w:rPr>
                              <w:rFonts w:ascii="Cambria Math" w:hAnsi="Cambria Math" w:cstheme="majorHAnsi"/>
                            </w:rPr>
                            <m:t>α</m:t>
                          </m:r>
                        </w:ins>
                      </m:sub>
                    </m:sSub>
                  </m:num>
                  <m:den>
                    <w:ins w:id="812" w:author="meuser" w:date="2010-06-05T14:40:00Z">
                      <m:r>
                        <w:rPr>
                          <w:rFonts w:ascii="Cambria Math" w:hAnsi="Cambria Math" w:cstheme="majorHAnsi"/>
                        </w:rPr>
                        <m:t>AB</m:t>
                      </m:r>
                    </w:ins>
                  </m:den>
                </m:f>
              </m:oMath>
            </m:oMathPara>
          </w:p>
        </w:tc>
        <w:tc>
          <w:tcPr>
            <w:tcW w:w="750" w:type="pct"/>
            <w:vAlign w:val="center"/>
          </w:tcPr>
          <w:p w:rsidR="001B13DB" w:rsidRDefault="001B13DB">
            <w:pPr>
              <w:pStyle w:val="ListParagraph"/>
              <w:numPr>
                <w:ilvl w:val="1"/>
                <w:numId w:val="1"/>
              </w:numPr>
              <w:spacing w:line="480" w:lineRule="auto"/>
              <w:rPr>
                <w:ins w:id="813" w:author="meuser" w:date="2010-06-05T14:40:00Z"/>
                <w:rFonts w:ascii="Arial" w:hAnsi="Arial" w:cs="Arial"/>
              </w:rPr>
              <w:pPrChange w:id="814" w:author="meuser" w:date="2010-06-05T14:44:00Z">
                <w:pPr>
                  <w:pStyle w:val="ListParagraph"/>
                  <w:numPr>
                    <w:ilvl w:val="1"/>
                    <w:numId w:val="29"/>
                  </w:numPr>
                  <w:spacing w:line="480" w:lineRule="auto"/>
                  <w:ind w:hanging="360"/>
                </w:pPr>
              </w:pPrChange>
            </w:pPr>
          </w:p>
        </w:tc>
      </w:tr>
      <w:tr w:rsidR="00AB53F8" w:rsidTr="00057B86">
        <w:trPr>
          <w:ins w:id="815" w:author="meuser" w:date="2010-06-05T14:40:00Z"/>
        </w:trPr>
        <w:tc>
          <w:tcPr>
            <w:tcW w:w="750" w:type="pct"/>
          </w:tcPr>
          <w:p w:rsidR="00AB53F8" w:rsidRDefault="00AB53F8" w:rsidP="00057B86">
            <w:pPr>
              <w:spacing w:line="480" w:lineRule="auto"/>
              <w:contextualSpacing/>
              <w:rPr>
                <w:ins w:id="816" w:author="meuser" w:date="2010-06-05T14:40:00Z"/>
                <w:rFonts w:ascii="Arial" w:hAnsi="Arial" w:cs="Arial"/>
              </w:rPr>
            </w:pPr>
          </w:p>
        </w:tc>
        <w:tc>
          <w:tcPr>
            <w:tcW w:w="3500" w:type="pct"/>
          </w:tcPr>
          <w:p w:rsidR="00AB53F8" w:rsidRPr="00A52E47" w:rsidRDefault="009005B9" w:rsidP="00AB53F8">
            <w:pPr>
              <w:spacing w:line="480" w:lineRule="auto"/>
              <w:contextualSpacing/>
              <w:rPr>
                <w:ins w:id="817" w:author="meuser" w:date="2010-06-05T14:40:00Z"/>
                <w:rFonts w:ascii="Arial" w:hAnsi="Arial" w:cs="Arial"/>
                <w:b/>
              </w:rPr>
            </w:pPr>
            <m:oMathPara>
              <m:oMath>
                <m:sSub>
                  <m:sSubPr>
                    <m:ctrlPr>
                      <w:ins w:id="818" w:author="meuser" w:date="2010-06-05T14:41:00Z">
                        <w:rPr>
                          <w:rFonts w:ascii="Cambria Math" w:hAnsi="Cambria Math" w:cstheme="majorHAnsi"/>
                          <w:i/>
                        </w:rPr>
                      </w:ins>
                    </m:ctrlPr>
                  </m:sSubPr>
                  <m:e>
                    <w:ins w:id="819" w:author="meuser" w:date="2010-06-05T14:41:00Z">
                      <m:r>
                        <w:rPr>
                          <w:rFonts w:ascii="Cambria Math" w:hAnsi="Cambria Math" w:cstheme="majorHAnsi"/>
                        </w:rPr>
                        <m:t>C</m:t>
                      </m:r>
                    </w:ins>
                  </m:e>
                  <m:sub>
                    <w:ins w:id="820" w:author="meuser" w:date="2010-06-05T14:41:00Z">
                      <m:r>
                        <w:rPr>
                          <w:rFonts w:ascii="Cambria Math" w:hAnsi="Cambria Math" w:cstheme="majorHAnsi"/>
                        </w:rPr>
                        <m:t>α</m:t>
                      </m:r>
                    </w:ins>
                  </m:sub>
                </m:sSub>
                <w:ins w:id="821" w:author="meuser" w:date="2010-06-05T14:40:00Z">
                  <m:r>
                    <m:rPr>
                      <m:aln/>
                    </m:rPr>
                    <w:rPr>
                      <w:rFonts w:ascii="Cambria Math" w:hAnsiTheme="majorHAnsi" w:cstheme="majorHAnsi"/>
                    </w:rPr>
                    <m:t>=</m:t>
                  </m:r>
                </w:ins>
                <m:sSub>
                  <m:sSubPr>
                    <m:ctrlPr>
                      <w:ins w:id="822" w:author="meuser" w:date="2010-06-05T14:41:00Z">
                        <w:rPr>
                          <w:rFonts w:ascii="Cambria Math" w:hAnsi="Cambria Math" w:cstheme="majorHAnsi"/>
                          <w:i/>
                        </w:rPr>
                      </w:ins>
                    </m:ctrlPr>
                  </m:sSubPr>
                  <m:e>
                    <w:ins w:id="823" w:author="meuser" w:date="2010-06-05T14:41:00Z">
                      <m:r>
                        <w:rPr>
                          <w:rFonts w:ascii="Cambria Math" w:hAnsi="Cambria Math" w:cstheme="majorHAnsi"/>
                        </w:rPr>
                        <m:t>C</m:t>
                      </m:r>
                    </w:ins>
                  </m:e>
                  <m:sub>
                    <w:ins w:id="824" w:author="meuser" w:date="2010-06-05T14:41:00Z">
                      <m:r>
                        <w:rPr>
                          <w:rFonts w:ascii="Cambria Math" w:hAnsi="Cambria Math" w:cstheme="majorHAnsi"/>
                        </w:rPr>
                        <m:t>1</m:t>
                      </m:r>
                    </w:ins>
                  </m:sub>
                </m:sSub>
                <m:func>
                  <m:funcPr>
                    <m:ctrlPr>
                      <w:ins w:id="825" w:author="meuser" w:date="2010-06-05T14:41:00Z">
                        <w:rPr>
                          <w:rFonts w:ascii="Cambria Math" w:hAnsi="Cambria Math" w:cstheme="majorHAnsi"/>
                          <w:i/>
                        </w:rPr>
                      </w:ins>
                    </m:ctrlPr>
                  </m:funcPr>
                  <m:fName>
                    <w:ins w:id="826" w:author="meuser" w:date="2010-06-05T14:41:00Z">
                      <m:r>
                        <m:rPr>
                          <m:sty m:val="p"/>
                        </m:rPr>
                        <w:rPr>
                          <w:rFonts w:ascii="Cambria Math" w:hAnsi="Cambria Math" w:cstheme="majorHAnsi"/>
                        </w:rPr>
                        <m:t>sin</m:t>
                      </m:r>
                    </w:ins>
                  </m:fName>
                  <m:e>
                    <m:d>
                      <m:dPr>
                        <m:ctrlPr>
                          <w:ins w:id="827" w:author="meuser" w:date="2010-06-05T14:42:00Z">
                            <w:rPr>
                              <w:rFonts w:ascii="Cambria Math" w:hAnsi="Cambria Math" w:cstheme="majorHAnsi"/>
                              <w:i/>
                            </w:rPr>
                          </w:ins>
                        </m:ctrlPr>
                      </m:dPr>
                      <m:e>
                        <w:ins w:id="828" w:author="meuser" w:date="2010-06-05T14:42:00Z">
                          <m:r>
                            <w:rPr>
                              <w:rFonts w:ascii="Cambria Math" w:hAnsi="Cambria Math" w:cstheme="majorHAnsi"/>
                            </w:rPr>
                            <m:t>2</m:t>
                          </m:r>
                        </w:ins>
                        <m:func>
                          <m:funcPr>
                            <m:ctrlPr>
                              <w:ins w:id="829" w:author="meuser" w:date="2010-06-05T14:42:00Z">
                                <w:rPr>
                                  <w:rFonts w:ascii="Cambria Math" w:hAnsi="Cambria Math" w:cstheme="majorHAnsi"/>
                                  <w:i/>
                                </w:rPr>
                              </w:ins>
                            </m:ctrlPr>
                          </m:funcPr>
                          <m:fName>
                            <m:sSup>
                              <m:sSupPr>
                                <m:ctrlPr>
                                  <w:ins w:id="830" w:author="meuser" w:date="2010-06-05T14:42:00Z">
                                    <w:rPr>
                                      <w:rFonts w:ascii="Cambria Math" w:hAnsi="Cambria Math" w:cstheme="majorHAnsi"/>
                                      <w:i/>
                                    </w:rPr>
                                  </w:ins>
                                </m:ctrlPr>
                              </m:sSupPr>
                              <m:e>
                                <w:ins w:id="831" w:author="meuser" w:date="2010-06-05T14:42:00Z">
                                  <m:r>
                                    <m:rPr>
                                      <m:sty m:val="p"/>
                                    </m:rPr>
                                    <w:rPr>
                                      <w:rFonts w:ascii="Cambria Math" w:hAnsi="Cambria Math" w:cstheme="majorHAnsi"/>
                                    </w:rPr>
                                    <m:t>tan</m:t>
                                  </m:r>
                                </w:ins>
                              </m:e>
                              <m:sup>
                                <w:ins w:id="832" w:author="meuser" w:date="2010-06-05T14:42:00Z">
                                  <m:r>
                                    <w:rPr>
                                      <w:rFonts w:ascii="Cambria Math" w:hAnsi="Cambria Math" w:cstheme="majorHAnsi"/>
                                    </w:rPr>
                                    <m:t>-1</m:t>
                                  </m:r>
                                </w:ins>
                              </m:sup>
                            </m:sSup>
                          </m:fName>
                          <m:e>
                            <m:d>
                              <m:dPr>
                                <m:ctrlPr>
                                  <w:ins w:id="833" w:author="meuser" w:date="2010-06-05T14:42:00Z">
                                    <w:rPr>
                                      <w:rFonts w:ascii="Cambria Math" w:hAnsi="Cambria Math" w:cstheme="majorHAnsi"/>
                                      <w:i/>
                                    </w:rPr>
                                  </w:ins>
                                </m:ctrlPr>
                              </m:dPr>
                              <m:e>
                                <m:f>
                                  <m:fPr>
                                    <m:ctrlPr>
                                      <w:ins w:id="834" w:author="meuser" w:date="2010-06-05T14:42:00Z">
                                        <w:rPr>
                                          <w:rFonts w:ascii="Cambria Math" w:hAnsi="Cambria Math" w:cstheme="majorHAnsi"/>
                                          <w:i/>
                                        </w:rPr>
                                      </w:ins>
                                    </m:ctrlPr>
                                  </m:fPr>
                                  <m:num>
                                    <m:sSub>
                                      <m:sSubPr>
                                        <m:ctrlPr>
                                          <w:ins w:id="835" w:author="meuser" w:date="2010-06-05T14:42:00Z">
                                            <w:rPr>
                                              <w:rFonts w:ascii="Cambria Math" w:hAnsi="Cambria Math" w:cstheme="majorHAnsi"/>
                                              <w:i/>
                                            </w:rPr>
                                          </w:ins>
                                        </m:ctrlPr>
                                      </m:sSubPr>
                                      <m:e>
                                        <w:ins w:id="836" w:author="meuser" w:date="2010-06-05T14:42:00Z">
                                          <m:r>
                                            <w:rPr>
                                              <w:rFonts w:ascii="Cambria Math" w:hAnsi="Cambria Math" w:cstheme="majorHAnsi"/>
                                            </w:rPr>
                                            <m:t>F</m:t>
                                          </m:r>
                                        </w:ins>
                                      </m:e>
                                      <m:sub>
                                        <w:ins w:id="837" w:author="meuser" w:date="2010-06-05T14:42:00Z">
                                          <m:r>
                                            <w:rPr>
                                              <w:rFonts w:ascii="Cambria Math" w:hAnsi="Cambria Math" w:cstheme="majorHAnsi"/>
                                            </w:rPr>
                                            <m:t>z</m:t>
                                          </m:r>
                                        </w:ins>
                                      </m:sub>
                                    </m:sSub>
                                  </m:num>
                                  <m:den>
                                    <m:sSub>
                                      <m:sSubPr>
                                        <m:ctrlPr>
                                          <w:ins w:id="838" w:author="meuser" w:date="2010-06-05T14:42:00Z">
                                            <w:rPr>
                                              <w:rFonts w:ascii="Cambria Math" w:hAnsi="Cambria Math" w:cstheme="majorHAnsi"/>
                                              <w:i/>
                                            </w:rPr>
                                          </w:ins>
                                        </m:ctrlPr>
                                      </m:sSubPr>
                                      <m:e>
                                        <w:ins w:id="839" w:author="meuser" w:date="2010-06-05T14:42:00Z">
                                          <m:r>
                                            <w:rPr>
                                              <w:rFonts w:ascii="Cambria Math" w:hAnsi="Cambria Math" w:cstheme="majorHAnsi"/>
                                            </w:rPr>
                                            <m:t>C</m:t>
                                          </m:r>
                                        </w:ins>
                                      </m:e>
                                      <m:sub>
                                        <w:ins w:id="840" w:author="meuser" w:date="2010-06-05T14:42:00Z">
                                          <m:r>
                                            <w:rPr>
                                              <w:rFonts w:ascii="Cambria Math" w:hAnsi="Cambria Math" w:cstheme="majorHAnsi"/>
                                            </w:rPr>
                                            <m:t>2</m:t>
                                          </m:r>
                                        </w:ins>
                                      </m:sub>
                                    </m:sSub>
                                  </m:den>
                                </m:f>
                              </m:e>
                            </m:d>
                          </m:e>
                        </m:func>
                      </m:e>
                    </m:d>
                  </m:e>
                </m:func>
              </m:oMath>
            </m:oMathPara>
          </w:p>
        </w:tc>
        <w:tc>
          <w:tcPr>
            <w:tcW w:w="750" w:type="pct"/>
            <w:vAlign w:val="center"/>
          </w:tcPr>
          <w:p w:rsidR="001B13DB" w:rsidRDefault="001B13DB">
            <w:pPr>
              <w:pStyle w:val="ListParagraph"/>
              <w:numPr>
                <w:ilvl w:val="1"/>
                <w:numId w:val="1"/>
              </w:numPr>
              <w:spacing w:line="480" w:lineRule="auto"/>
              <w:rPr>
                <w:ins w:id="841" w:author="meuser" w:date="2010-06-05T14:40:00Z"/>
                <w:rFonts w:ascii="Arial" w:hAnsi="Arial" w:cs="Arial"/>
              </w:rPr>
              <w:pPrChange w:id="842" w:author="meuser" w:date="2010-06-05T14:44:00Z">
                <w:pPr>
                  <w:pStyle w:val="ListParagraph"/>
                  <w:numPr>
                    <w:ilvl w:val="1"/>
                    <w:numId w:val="29"/>
                  </w:numPr>
                  <w:spacing w:line="480" w:lineRule="auto"/>
                  <w:ind w:hanging="360"/>
                </w:pPr>
              </w:pPrChange>
            </w:pPr>
          </w:p>
        </w:tc>
      </w:tr>
      <w:tr w:rsidR="00AB53F8" w:rsidTr="00057B86">
        <w:trPr>
          <w:ins w:id="843" w:author="meuser" w:date="2010-06-05T14:43:00Z"/>
        </w:trPr>
        <w:tc>
          <w:tcPr>
            <w:tcW w:w="750" w:type="pct"/>
          </w:tcPr>
          <w:p w:rsidR="00AB53F8" w:rsidRDefault="00AB53F8" w:rsidP="00057B86">
            <w:pPr>
              <w:spacing w:line="480" w:lineRule="auto"/>
              <w:contextualSpacing/>
              <w:rPr>
                <w:ins w:id="844" w:author="meuser" w:date="2010-06-05T14:43:00Z"/>
                <w:rFonts w:ascii="Arial" w:hAnsi="Arial" w:cs="Arial"/>
              </w:rPr>
            </w:pPr>
          </w:p>
        </w:tc>
        <w:tc>
          <w:tcPr>
            <w:tcW w:w="3500" w:type="pct"/>
          </w:tcPr>
          <w:p w:rsidR="00AB53F8" w:rsidRPr="00A52E47" w:rsidRDefault="00AB53F8" w:rsidP="00AB53F8">
            <w:pPr>
              <w:spacing w:line="480" w:lineRule="auto"/>
              <w:contextualSpacing/>
              <w:rPr>
                <w:ins w:id="845" w:author="meuser" w:date="2010-06-05T14:43:00Z"/>
                <w:rFonts w:ascii="Arial" w:hAnsi="Arial" w:cs="Arial"/>
                <w:b/>
              </w:rPr>
            </w:pPr>
            <m:oMathPara>
              <m:oMath>
                <w:ins w:id="846" w:author="meuser" w:date="2010-06-05T14:43:00Z">
                  <m:r>
                    <w:rPr>
                      <w:rFonts w:ascii="Cambria Math" w:hAnsi="Cambria Math" w:cstheme="majorHAnsi"/>
                    </w:rPr>
                    <m:t>A,B</m:t>
                  </m:r>
                  <m:r>
                    <m:rPr>
                      <m:aln/>
                    </m:rPr>
                    <w:rPr>
                      <w:rFonts w:ascii="Cambria Math" w:hAnsiTheme="majorHAnsi" w:cstheme="majorHAnsi"/>
                    </w:rPr>
                    <m:t>=</m:t>
                  </m:r>
                  <m:r>
                    <w:rPr>
                      <w:rFonts w:ascii="Cambria Math" w:hAnsi="Cambria Math" w:cstheme="majorHAnsi"/>
                    </w:rPr>
                    <m:t>shape factors</m:t>
                  </m:r>
                </w:ins>
              </m:oMath>
            </m:oMathPara>
          </w:p>
        </w:tc>
        <w:tc>
          <w:tcPr>
            <w:tcW w:w="750" w:type="pct"/>
            <w:vAlign w:val="center"/>
          </w:tcPr>
          <w:p w:rsidR="001B13DB" w:rsidRDefault="001B13DB">
            <w:pPr>
              <w:pStyle w:val="ListParagraph"/>
              <w:numPr>
                <w:ilvl w:val="1"/>
                <w:numId w:val="1"/>
              </w:numPr>
              <w:spacing w:line="480" w:lineRule="auto"/>
              <w:rPr>
                <w:ins w:id="847" w:author="meuser" w:date="2010-06-05T14:43:00Z"/>
                <w:rFonts w:ascii="Arial" w:hAnsi="Arial" w:cs="Arial"/>
              </w:rPr>
              <w:pPrChange w:id="848" w:author="meuser" w:date="2010-06-05T14:44:00Z">
                <w:pPr>
                  <w:pStyle w:val="ListParagraph"/>
                  <w:numPr>
                    <w:ilvl w:val="1"/>
                    <w:numId w:val="30"/>
                  </w:numPr>
                  <w:spacing w:line="480" w:lineRule="auto"/>
                  <w:ind w:hanging="360"/>
                </w:pPr>
              </w:pPrChange>
            </w:pPr>
          </w:p>
        </w:tc>
      </w:tr>
      <w:tr w:rsidR="00AB53F8" w:rsidTr="00057B86">
        <w:trPr>
          <w:ins w:id="849" w:author="meuser" w:date="2010-06-05T14:43:00Z"/>
        </w:trPr>
        <w:tc>
          <w:tcPr>
            <w:tcW w:w="750" w:type="pct"/>
          </w:tcPr>
          <w:p w:rsidR="00AB53F8" w:rsidRDefault="00AB53F8" w:rsidP="00057B86">
            <w:pPr>
              <w:spacing w:line="480" w:lineRule="auto"/>
              <w:contextualSpacing/>
              <w:rPr>
                <w:ins w:id="850" w:author="meuser" w:date="2010-06-05T14:43:00Z"/>
                <w:rFonts w:ascii="Arial" w:hAnsi="Arial" w:cs="Arial"/>
              </w:rPr>
            </w:pPr>
          </w:p>
        </w:tc>
        <w:tc>
          <w:tcPr>
            <w:tcW w:w="3500" w:type="pct"/>
          </w:tcPr>
          <w:p w:rsidR="00AB53F8" w:rsidRPr="00A52E47" w:rsidRDefault="009005B9" w:rsidP="00AB53F8">
            <w:pPr>
              <w:spacing w:line="480" w:lineRule="auto"/>
              <w:contextualSpacing/>
              <w:rPr>
                <w:ins w:id="851" w:author="meuser" w:date="2010-06-05T14:43:00Z"/>
                <w:rFonts w:ascii="Arial" w:hAnsi="Arial" w:cs="Arial"/>
                <w:b/>
              </w:rPr>
            </w:pPr>
            <m:oMathPara>
              <m:oMath>
                <m:sSub>
                  <m:sSubPr>
                    <m:ctrlPr>
                      <w:ins w:id="852" w:author="meuser" w:date="2010-06-05T14:43:00Z">
                        <w:rPr>
                          <w:rFonts w:ascii="Cambria Math" w:hAnsi="Cambria Math" w:cstheme="majorHAnsi"/>
                          <w:i/>
                        </w:rPr>
                      </w:ins>
                    </m:ctrlPr>
                  </m:sSubPr>
                  <m:e>
                    <w:ins w:id="853" w:author="meuser" w:date="2010-06-05T14:43:00Z">
                      <m:r>
                        <w:rPr>
                          <w:rFonts w:ascii="Cambria Math" w:hAnsi="Cambria Math" w:cstheme="majorHAnsi"/>
                          <w:rPrChange w:id="854" w:author="meuser" w:date="2010-06-05T14:43:00Z">
                            <w:rPr>
                              <w:rFonts w:ascii="Cambria Math" w:hAnsi="Cambria Math" w:cstheme="majorHAnsi"/>
                            </w:rPr>
                          </w:rPrChange>
                        </w:rPr>
                        <m:t>C</m:t>
                      </m:r>
                    </w:ins>
                  </m:e>
                  <m:sub>
                    <w:ins w:id="855" w:author="meuser" w:date="2010-06-05T14:43:00Z">
                      <m:r>
                        <w:rPr>
                          <w:rFonts w:ascii="Cambria Math" w:hAnsi="Cambria Math" w:cstheme="majorHAnsi"/>
                        </w:rPr>
                        <m:t>1</m:t>
                      </m:r>
                    </w:ins>
                  </m:sub>
                </m:sSub>
                <w:ins w:id="856" w:author="meuser" w:date="2010-06-05T14:43:00Z">
                  <m:r>
                    <m:rPr>
                      <m:aln/>
                    </m:rPr>
                    <w:rPr>
                      <w:rFonts w:ascii="Cambria Math" w:hAnsiTheme="majorHAnsi" w:cstheme="majorHAnsi"/>
                    </w:rPr>
                    <m:t>=</m:t>
                  </m:r>
                  <m:r>
                    <w:rPr>
                      <w:rFonts w:ascii="Cambria Math" w:hAnsi="Cambria Math" w:cstheme="majorHAnsi"/>
                    </w:rPr>
                    <m:t>Maximum cornering stiffness</m:t>
                  </m:r>
                </w:ins>
              </m:oMath>
            </m:oMathPara>
          </w:p>
        </w:tc>
        <w:tc>
          <w:tcPr>
            <w:tcW w:w="750" w:type="pct"/>
            <w:vAlign w:val="center"/>
          </w:tcPr>
          <w:p w:rsidR="001B13DB" w:rsidRDefault="001B13DB">
            <w:pPr>
              <w:pStyle w:val="ListParagraph"/>
              <w:numPr>
                <w:ilvl w:val="1"/>
                <w:numId w:val="1"/>
              </w:numPr>
              <w:spacing w:line="480" w:lineRule="auto"/>
              <w:rPr>
                <w:ins w:id="857" w:author="meuser" w:date="2010-06-05T14:43:00Z"/>
                <w:rFonts w:ascii="Arial" w:hAnsi="Arial" w:cs="Arial"/>
              </w:rPr>
              <w:pPrChange w:id="858" w:author="meuser" w:date="2010-06-05T14:44:00Z">
                <w:pPr>
                  <w:pStyle w:val="ListParagraph"/>
                  <w:numPr>
                    <w:ilvl w:val="1"/>
                    <w:numId w:val="31"/>
                  </w:numPr>
                  <w:spacing w:line="480" w:lineRule="auto"/>
                  <w:ind w:hanging="360"/>
                </w:pPr>
              </w:pPrChange>
            </w:pPr>
          </w:p>
        </w:tc>
      </w:tr>
      <w:tr w:rsidR="00AB53F8" w:rsidTr="00057B86">
        <w:trPr>
          <w:ins w:id="859" w:author="meuser" w:date="2010-06-05T14:43:00Z"/>
        </w:trPr>
        <w:tc>
          <w:tcPr>
            <w:tcW w:w="750" w:type="pct"/>
          </w:tcPr>
          <w:p w:rsidR="00AB53F8" w:rsidRDefault="00AB53F8" w:rsidP="00057B86">
            <w:pPr>
              <w:spacing w:line="480" w:lineRule="auto"/>
              <w:contextualSpacing/>
              <w:rPr>
                <w:ins w:id="860" w:author="meuser" w:date="2010-06-05T14:43:00Z"/>
                <w:rFonts w:ascii="Arial" w:hAnsi="Arial" w:cs="Arial"/>
              </w:rPr>
            </w:pPr>
          </w:p>
        </w:tc>
        <w:tc>
          <w:tcPr>
            <w:tcW w:w="3500" w:type="pct"/>
          </w:tcPr>
          <w:p w:rsidR="00AB53F8" w:rsidRPr="00A52E47" w:rsidRDefault="009005B9" w:rsidP="00AB53F8">
            <w:pPr>
              <w:spacing w:line="480" w:lineRule="auto"/>
              <w:contextualSpacing/>
              <w:rPr>
                <w:ins w:id="861" w:author="meuser" w:date="2010-06-05T14:43:00Z"/>
                <w:rFonts w:ascii="Arial" w:hAnsi="Arial" w:cs="Arial"/>
                <w:b/>
              </w:rPr>
            </w:pPr>
            <m:oMathPara>
              <m:oMath>
                <m:sSub>
                  <m:sSubPr>
                    <m:ctrlPr>
                      <w:ins w:id="862" w:author="meuser" w:date="2010-06-05T14:44:00Z">
                        <w:rPr>
                          <w:rFonts w:ascii="Cambria Math" w:hAnsi="Cambria Math" w:cstheme="majorHAnsi"/>
                          <w:i/>
                        </w:rPr>
                      </w:ins>
                    </m:ctrlPr>
                  </m:sSubPr>
                  <m:e>
                    <w:ins w:id="863" w:author="meuser" w:date="2010-06-05T14:44:00Z">
                      <m:r>
                        <w:rPr>
                          <w:rFonts w:ascii="Cambria Math" w:hAnsi="Cambria Math" w:cstheme="majorHAnsi"/>
                        </w:rPr>
                        <m:t>C</m:t>
                      </m:r>
                    </w:ins>
                  </m:e>
                  <m:sub>
                    <w:ins w:id="864" w:author="meuser" w:date="2010-06-05T14:44:00Z">
                      <m:r>
                        <w:rPr>
                          <w:rFonts w:ascii="Cambria Math" w:hAnsi="Cambria Math" w:cstheme="majorHAnsi"/>
                        </w:rPr>
                        <m:t>2</m:t>
                      </m:r>
                    </w:ins>
                  </m:sub>
                </m:sSub>
                <w:ins w:id="865" w:author="meuser" w:date="2010-06-05T14:44:00Z">
                  <m:r>
                    <m:rPr>
                      <m:aln/>
                    </m:rPr>
                    <w:rPr>
                      <w:rFonts w:ascii="Cambria Math" w:hAnsiTheme="majorHAnsi" w:cstheme="majorHAnsi"/>
                    </w:rPr>
                    <m:t>=Tire load at m</m:t>
                  </m:r>
                  <m:r>
                    <w:rPr>
                      <w:rFonts w:ascii="Cambria Math" w:hAnsi="Cambria Math" w:cstheme="majorHAnsi"/>
                    </w:rPr>
                    <m:t>aximum cornering stiffness</m:t>
                  </m:r>
                </w:ins>
              </m:oMath>
            </m:oMathPara>
          </w:p>
        </w:tc>
        <w:tc>
          <w:tcPr>
            <w:tcW w:w="750" w:type="pct"/>
            <w:vAlign w:val="center"/>
          </w:tcPr>
          <w:p w:rsidR="001B13DB" w:rsidRDefault="001B13DB">
            <w:pPr>
              <w:pStyle w:val="ListParagraph"/>
              <w:numPr>
                <w:ilvl w:val="1"/>
                <w:numId w:val="1"/>
              </w:numPr>
              <w:spacing w:line="480" w:lineRule="auto"/>
              <w:rPr>
                <w:ins w:id="866" w:author="meuser" w:date="2010-06-05T14:43:00Z"/>
                <w:rFonts w:ascii="Arial" w:hAnsi="Arial" w:cs="Arial"/>
              </w:rPr>
              <w:pPrChange w:id="867" w:author="meuser" w:date="2010-06-05T14:44:00Z">
                <w:pPr>
                  <w:pStyle w:val="ListParagraph"/>
                  <w:numPr>
                    <w:ilvl w:val="1"/>
                    <w:numId w:val="32"/>
                  </w:numPr>
                  <w:spacing w:line="480" w:lineRule="auto"/>
                  <w:ind w:hanging="360"/>
                </w:pPr>
              </w:pPrChange>
            </w:pPr>
          </w:p>
        </w:tc>
      </w:tr>
    </w:tbl>
    <w:p w:rsidR="001B13DB" w:rsidRDefault="00AB53F8">
      <w:pPr>
        <w:spacing w:line="480" w:lineRule="auto"/>
        <w:rPr>
          <w:ins w:id="868" w:author="meuser" w:date="2010-06-05T09:47:00Z"/>
          <w:rFonts w:ascii="Arial" w:hAnsi="Arial" w:cs="Arial"/>
        </w:rPr>
        <w:pPrChange w:id="869" w:author="meuser" w:date="2010-06-05T15:08:00Z">
          <w:pPr/>
        </w:pPrChange>
      </w:pPr>
      <w:ins w:id="870" w:author="meuser" w:date="2010-06-05T14:45:00Z">
        <w:r>
          <w:rPr>
            <w:rFonts w:ascii="Arial" w:hAnsi="Arial" w:cs="Arial"/>
          </w:rPr>
          <w:t>where again the functions are entirely empirical and highly tunable.</w:t>
        </w:r>
      </w:ins>
      <w:ins w:id="871" w:author="meuser" w:date="2010-06-05T14:49:00Z">
        <w:r w:rsidR="008424F7">
          <w:rPr>
            <w:rFonts w:ascii="Arial" w:hAnsi="Arial" w:cs="Arial"/>
          </w:rPr>
          <w:t xml:space="preserve"> This model has been recommended as effective for computational use </w:t>
        </w:r>
      </w:ins>
      <w:customXmlInsRangeStart w:id="872" w:author="meuser" w:date="2010-06-05T14:49:00Z"/>
      <w:sdt>
        <w:sdtPr>
          <w:rPr>
            <w:rFonts w:ascii="Arial" w:hAnsi="Arial" w:cs="Arial"/>
          </w:rPr>
          <w:id w:val="333470334"/>
          <w:citation/>
        </w:sdtPr>
        <w:sdtContent>
          <w:customXmlInsRangeEnd w:id="872"/>
          <w:ins w:id="873" w:author="meuser" w:date="2010-06-05T14:49:00Z">
            <w:r w:rsidR="009005B9">
              <w:rPr>
                <w:rFonts w:ascii="Arial" w:hAnsi="Arial" w:cs="Arial"/>
              </w:rPr>
              <w:fldChar w:fldCharType="begin"/>
            </w:r>
            <w:r w:rsidR="008424F7">
              <w:rPr>
                <w:rFonts w:ascii="Arial" w:hAnsi="Arial" w:cs="Arial"/>
              </w:rPr>
              <w:instrText xml:space="preserve"> CITATION Jaz08 \l 1033 </w:instrText>
            </w:r>
          </w:ins>
          <w:r w:rsidR="009005B9">
            <w:rPr>
              <w:rFonts w:ascii="Arial" w:hAnsi="Arial" w:cs="Arial"/>
            </w:rPr>
            <w:fldChar w:fldCharType="separate"/>
          </w:r>
          <w:ins w:id="874" w:author="meuser" w:date="2010-06-05T14:49:00Z">
            <w:r w:rsidR="009005B9" w:rsidRPr="009005B9">
              <w:rPr>
                <w:rFonts w:ascii="Arial" w:hAnsi="Arial" w:cs="Arial"/>
                <w:noProof/>
                <w:rPrChange w:id="875" w:author="meuser" w:date="2010-06-05T14:49:00Z">
                  <w:rPr/>
                </w:rPrChange>
              </w:rPr>
              <w:t>(Jazar, 2008)</w:t>
            </w:r>
            <w:r w:rsidR="009005B9">
              <w:rPr>
                <w:rFonts w:ascii="Arial" w:hAnsi="Arial" w:cs="Arial"/>
              </w:rPr>
              <w:fldChar w:fldCharType="end"/>
            </w:r>
          </w:ins>
          <w:customXmlInsRangeStart w:id="876" w:author="meuser" w:date="2010-06-05T14:49:00Z"/>
        </w:sdtContent>
      </w:sdt>
      <w:customXmlInsRangeEnd w:id="876"/>
      <w:ins w:id="877" w:author="meuser" w:date="2010-06-05T14:49:00Z">
        <w:r w:rsidR="008424F7">
          <w:rPr>
            <w:rFonts w:ascii="Arial" w:hAnsi="Arial" w:cs="Arial"/>
          </w:rPr>
          <w:t>.</w:t>
        </w:r>
      </w:ins>
      <w:r w:rsidR="001B13DB">
        <w:rPr>
          <w:rStyle w:val="CommentReference"/>
        </w:rPr>
        <w:commentReference w:id="878"/>
      </w:r>
    </w:p>
    <w:p w:rsidR="00AC4DBC" w:rsidRDefault="00AC4DBC">
      <w:pPr>
        <w:rPr>
          <w:ins w:id="879" w:author="meuser" w:date="2010-06-05T15:08:00Z"/>
          <w:rFonts w:ascii="Arial" w:hAnsi="Arial" w:cs="Arial"/>
          <w:b/>
          <w:sz w:val="24"/>
          <w:szCs w:val="24"/>
        </w:rPr>
      </w:pPr>
      <w:ins w:id="880" w:author="meuser" w:date="2010-06-05T15:08:00Z">
        <w:r>
          <w:rPr>
            <w:rFonts w:ascii="Arial" w:hAnsi="Arial" w:cs="Arial"/>
            <w:b/>
            <w:sz w:val="24"/>
            <w:szCs w:val="24"/>
          </w:rPr>
          <w:br w:type="page"/>
        </w:r>
      </w:ins>
    </w:p>
    <w:p w:rsidR="00865BAF" w:rsidRDefault="00865BAF" w:rsidP="00CE7367">
      <w:pPr>
        <w:rPr>
          <w:rFonts w:ascii="Arial" w:hAnsi="Arial" w:cs="Arial"/>
          <w:b/>
          <w:sz w:val="24"/>
          <w:szCs w:val="24"/>
        </w:rPr>
      </w:pPr>
      <w:r>
        <w:rPr>
          <w:rFonts w:ascii="Arial" w:hAnsi="Arial" w:cs="Arial"/>
          <w:b/>
          <w:sz w:val="24"/>
          <w:szCs w:val="24"/>
        </w:rPr>
        <w:lastRenderedPageBreak/>
        <w:t xml:space="preserve">Chapter </w:t>
      </w:r>
      <w:r w:rsidR="00FC06EA">
        <w:rPr>
          <w:rFonts w:ascii="Arial" w:hAnsi="Arial" w:cs="Arial"/>
          <w:b/>
          <w:sz w:val="24"/>
          <w:szCs w:val="24"/>
        </w:rPr>
        <w:t>3</w:t>
      </w:r>
      <w:r>
        <w:rPr>
          <w:rFonts w:ascii="Arial" w:hAnsi="Arial" w:cs="Arial"/>
          <w:b/>
          <w:sz w:val="24"/>
          <w:szCs w:val="24"/>
        </w:rPr>
        <w:t xml:space="preserve">: </w:t>
      </w:r>
      <w:r w:rsidR="008C2377">
        <w:rPr>
          <w:rFonts w:ascii="Arial" w:hAnsi="Arial" w:cs="Arial"/>
          <w:b/>
          <w:sz w:val="24"/>
          <w:szCs w:val="24"/>
        </w:rPr>
        <w:t>Program Structure</w:t>
      </w:r>
    </w:p>
    <w:p w:rsidR="00AC4DBC" w:rsidRDefault="00AC4DBC" w:rsidP="00AC4DBC">
      <w:pPr>
        <w:spacing w:line="480" w:lineRule="auto"/>
        <w:contextualSpacing/>
        <w:rPr>
          <w:rFonts w:ascii="Arial" w:hAnsi="Arial" w:cs="Arial"/>
          <w:i/>
        </w:rPr>
      </w:pPr>
      <w:r>
        <w:rPr>
          <w:rFonts w:ascii="Arial" w:hAnsi="Arial" w:cs="Arial"/>
          <w:i/>
        </w:rPr>
        <w:t>SimuLink Model</w:t>
      </w:r>
    </w:p>
    <w:p w:rsidR="001B13DB" w:rsidRDefault="00AC4DBC">
      <w:pPr>
        <w:spacing w:line="480" w:lineRule="auto"/>
        <w:rPr>
          <w:rFonts w:ascii="Arial" w:hAnsi="Arial" w:cs="Arial"/>
          <w:b/>
          <w:sz w:val="24"/>
          <w:szCs w:val="24"/>
        </w:rPr>
        <w:pPrChange w:id="881" w:author="meuser" w:date="2010-06-05T15:13:00Z">
          <w:pPr/>
        </w:pPrChange>
      </w:pPr>
      <w:r>
        <w:rPr>
          <w:rFonts w:ascii="Arial" w:hAnsi="Arial" w:cs="Arial"/>
        </w:rPr>
        <w:tab/>
        <w:t>The equations of motion derived at this point are highly nonlinear and ca</w:t>
      </w:r>
      <w:r w:rsidR="000E75C9">
        <w:rPr>
          <w:rFonts w:ascii="Arial" w:hAnsi="Arial" w:cs="Arial"/>
        </w:rPr>
        <w:t>n</w:t>
      </w:r>
      <w:r>
        <w:rPr>
          <w:rFonts w:ascii="Arial" w:hAnsi="Arial" w:cs="Arial"/>
        </w:rPr>
        <w:t xml:space="preserve">not be solved analytically. In order to obtain an approximate solution, some numerical scheme will have to be adopted. SimuLink, a professionally developed extension to MATLAB, allows for the approximation of large, highly nonlinear systems via the method of block diagrams. </w:t>
      </w:r>
      <w:r w:rsidR="000E75C9">
        <w:rPr>
          <w:rFonts w:ascii="Arial" w:hAnsi="Arial" w:cs="Arial"/>
        </w:rPr>
        <w:t>It also allows for the use of logic in a manner similar to the use of *.m files. The initial solving scheme for the vehicle model is shown in Figure 8.</w:t>
      </w:r>
    </w:p>
    <w:p w:rsidR="001B13DB" w:rsidRDefault="00CA69E2">
      <w:pPr>
        <w:keepNext/>
        <w:jc w:val="center"/>
        <w:pPrChange w:id="882" w:author="meuser" w:date="2010-06-05T15:13:00Z">
          <w:pPr>
            <w:jc w:val="center"/>
          </w:pPr>
        </w:pPrChange>
      </w:pPr>
      <w:r w:rsidRPr="00CA69E2">
        <w:rPr>
          <w:rFonts w:ascii="Arial" w:hAnsi="Arial" w:cs="Arial"/>
          <w:b/>
          <w:noProof/>
          <w:lang w:bidi="ar-SA"/>
        </w:rPr>
        <w:drawing>
          <wp:inline distT="0" distB="0" distL="0" distR="0">
            <wp:extent cx="5038678" cy="4192438"/>
            <wp:effectExtent l="19050" t="0" r="0" b="0"/>
            <wp:docPr id="4" name="Picture 2" descr="simu.JPG"/>
            <wp:cNvGraphicFramePr/>
            <a:graphic xmlns:a="http://schemas.openxmlformats.org/drawingml/2006/main">
              <a:graphicData uri="http://schemas.openxmlformats.org/drawingml/2006/picture">
                <pic:pic xmlns:pic="http://schemas.openxmlformats.org/drawingml/2006/picture">
                  <pic:nvPicPr>
                    <pic:cNvPr id="4" name="Content Placeholder 3" descr="simu.JPG"/>
                    <pic:cNvPicPr>
                      <a:picLocks noGrp="1" noChangeAspect="1"/>
                    </pic:cNvPicPr>
                  </pic:nvPicPr>
                  <pic:blipFill>
                    <a:blip r:embed="rId11" cstate="print"/>
                    <a:stretch>
                      <a:fillRect/>
                    </a:stretch>
                  </pic:blipFill>
                  <pic:spPr>
                    <a:xfrm>
                      <a:off x="0" y="0"/>
                      <a:ext cx="5040436" cy="4193901"/>
                    </a:xfrm>
                    <a:prstGeom prst="rect">
                      <a:avLst/>
                    </a:prstGeom>
                  </pic:spPr>
                </pic:pic>
              </a:graphicData>
            </a:graphic>
          </wp:inline>
        </w:drawing>
      </w:r>
    </w:p>
    <w:p w:rsidR="001B13DB" w:rsidRDefault="009005B9">
      <w:pPr>
        <w:pStyle w:val="Caption"/>
        <w:jc w:val="center"/>
        <w:rPr>
          <w:rFonts w:asciiTheme="majorHAnsi" w:hAnsiTheme="majorHAnsi" w:cstheme="majorHAnsi"/>
        </w:rPr>
        <w:pPrChange w:id="883" w:author="meuser" w:date="2010-06-05T15:18:00Z">
          <w:pPr>
            <w:spacing w:after="0" w:line="240" w:lineRule="auto"/>
          </w:pPr>
        </w:pPrChange>
      </w:pPr>
      <w:r w:rsidRPr="009005B9">
        <w:rPr>
          <w:rFonts w:asciiTheme="majorHAnsi" w:hAnsiTheme="majorHAnsi" w:cstheme="majorHAnsi"/>
          <w:color w:val="auto"/>
          <w:sz w:val="22"/>
          <w:szCs w:val="22"/>
          <w:rPrChange w:id="884" w:author="meuser" w:date="2010-06-05T15:36:00Z">
            <w:rPr>
              <w:b/>
              <w:bCs/>
            </w:rPr>
          </w:rPrChange>
        </w:rPr>
        <w:t xml:space="preserve">Figure </w:t>
      </w:r>
      <w:r w:rsidRPr="009005B9">
        <w:rPr>
          <w:rFonts w:asciiTheme="majorHAnsi" w:hAnsiTheme="majorHAnsi" w:cstheme="majorHAnsi"/>
          <w:color w:val="auto"/>
          <w:sz w:val="22"/>
          <w:szCs w:val="22"/>
          <w:rPrChange w:id="885" w:author="meuser" w:date="2010-06-05T15:36:00Z">
            <w:rPr>
              <w:b/>
              <w:bCs/>
            </w:rPr>
          </w:rPrChange>
        </w:rPr>
        <w:fldChar w:fldCharType="begin"/>
      </w:r>
      <w:r w:rsidRPr="009005B9">
        <w:rPr>
          <w:rFonts w:asciiTheme="majorHAnsi" w:hAnsiTheme="majorHAnsi" w:cstheme="majorHAnsi"/>
          <w:color w:val="auto"/>
          <w:sz w:val="22"/>
          <w:szCs w:val="22"/>
          <w:rPrChange w:id="886" w:author="meuser" w:date="2010-06-05T15:36:00Z">
            <w:rPr>
              <w:b/>
              <w:bCs/>
            </w:rPr>
          </w:rPrChange>
        </w:rPr>
        <w:instrText xml:space="preserve"> SEQ Figure \* ARABIC </w:instrText>
      </w:r>
      <w:r w:rsidRPr="009005B9">
        <w:rPr>
          <w:rFonts w:asciiTheme="majorHAnsi" w:hAnsiTheme="majorHAnsi" w:cstheme="majorHAnsi"/>
          <w:color w:val="auto"/>
          <w:sz w:val="22"/>
          <w:szCs w:val="22"/>
          <w:rPrChange w:id="887" w:author="meuser" w:date="2010-06-05T15:36:00Z">
            <w:rPr>
              <w:b/>
              <w:bCs/>
            </w:rPr>
          </w:rPrChange>
        </w:rPr>
        <w:fldChar w:fldCharType="separate"/>
      </w:r>
      <w:ins w:id="888" w:author="meuser" w:date="2010-06-05T17:04:00Z">
        <w:r w:rsidR="00057B86">
          <w:rPr>
            <w:rFonts w:asciiTheme="majorHAnsi" w:hAnsiTheme="majorHAnsi" w:cstheme="majorHAnsi"/>
            <w:noProof/>
            <w:color w:val="auto"/>
            <w:sz w:val="22"/>
            <w:szCs w:val="22"/>
          </w:rPr>
          <w:t>8</w:t>
        </w:r>
      </w:ins>
      <w:del w:id="889" w:author="meuser" w:date="2010-06-05T16:01:00Z">
        <w:r w:rsidRPr="009005B9">
          <w:rPr>
            <w:rFonts w:asciiTheme="majorHAnsi" w:hAnsiTheme="majorHAnsi" w:cstheme="majorHAnsi"/>
            <w:noProof/>
            <w:color w:val="auto"/>
            <w:sz w:val="22"/>
            <w:szCs w:val="22"/>
            <w:rPrChange w:id="890" w:author="meuser" w:date="2010-06-05T15:36:00Z">
              <w:rPr>
                <w:b/>
                <w:bCs/>
                <w:noProof/>
              </w:rPr>
            </w:rPrChange>
          </w:rPr>
          <w:delText>8</w:delText>
        </w:r>
      </w:del>
      <w:r w:rsidRPr="009005B9">
        <w:rPr>
          <w:rFonts w:asciiTheme="majorHAnsi" w:hAnsiTheme="majorHAnsi" w:cstheme="majorHAnsi"/>
          <w:color w:val="auto"/>
          <w:sz w:val="22"/>
          <w:szCs w:val="22"/>
          <w:rPrChange w:id="891" w:author="meuser" w:date="2010-06-05T15:36:00Z">
            <w:rPr>
              <w:b/>
              <w:bCs/>
            </w:rPr>
          </w:rPrChange>
        </w:rPr>
        <w:fldChar w:fldCharType="end"/>
      </w:r>
      <w:r w:rsidRPr="009005B9">
        <w:rPr>
          <w:rFonts w:asciiTheme="majorHAnsi" w:hAnsiTheme="majorHAnsi" w:cstheme="majorHAnsi"/>
          <w:color w:val="auto"/>
          <w:sz w:val="22"/>
          <w:szCs w:val="22"/>
          <w:rPrChange w:id="892" w:author="meuser" w:date="2010-06-05T15:36:00Z">
            <w:rPr>
              <w:b/>
              <w:bCs/>
            </w:rPr>
          </w:rPrChange>
        </w:rPr>
        <w:t>: Simulink Diagram</w:t>
      </w:r>
    </w:p>
    <w:p w:rsidR="001B13DB" w:rsidRDefault="000E75C9">
      <w:pPr>
        <w:pStyle w:val="Caption"/>
        <w:rPr>
          <w:rFonts w:asciiTheme="majorHAnsi" w:hAnsiTheme="majorHAnsi" w:cstheme="majorHAnsi"/>
        </w:rPr>
        <w:pPrChange w:id="893" w:author="meuser" w:date="2010-06-05T15:18:00Z">
          <w:pPr>
            <w:spacing w:after="0" w:line="240" w:lineRule="auto"/>
          </w:pPr>
        </w:pPrChange>
      </w:pPr>
      <w:r>
        <w:rPr>
          <w:rFonts w:asciiTheme="majorHAnsi" w:hAnsiTheme="majorHAnsi" w:cstheme="majorHAnsi"/>
          <w:sz w:val="22"/>
          <w:szCs w:val="22"/>
        </w:rPr>
        <w:tab/>
      </w:r>
    </w:p>
    <w:p w:rsidR="001B13DB" w:rsidRDefault="000E75C9">
      <w:pPr>
        <w:pStyle w:val="Caption"/>
        <w:spacing w:line="480" w:lineRule="auto"/>
        <w:ind w:firstLine="720"/>
        <w:rPr>
          <w:rFonts w:asciiTheme="majorHAnsi" w:hAnsiTheme="majorHAnsi" w:cstheme="majorHAnsi"/>
        </w:rPr>
        <w:pPrChange w:id="894" w:author="meuser" w:date="2010-06-05T15:24:00Z">
          <w:pPr>
            <w:spacing w:after="0" w:line="240" w:lineRule="auto"/>
          </w:pPr>
        </w:pPrChange>
      </w:pPr>
      <w:r w:rsidRPr="007434A0">
        <w:rPr>
          <w:rFonts w:asciiTheme="majorHAnsi" w:hAnsiTheme="majorHAnsi" w:cstheme="majorHAnsi"/>
          <w:b w:val="0"/>
          <w:color w:val="auto"/>
          <w:sz w:val="22"/>
          <w:szCs w:val="22"/>
        </w:rPr>
        <w:t xml:space="preserve">The large blue rectangle represents the main </w:t>
      </w:r>
      <w:r w:rsidRPr="007434A0">
        <w:rPr>
          <w:rFonts w:asciiTheme="majorHAnsi" w:hAnsiTheme="majorHAnsi" w:cstheme="majorHAnsi"/>
          <w:b w:val="0"/>
          <w:i/>
          <w:color w:val="auto"/>
          <w:sz w:val="22"/>
          <w:szCs w:val="22"/>
        </w:rPr>
        <w:t>function</w:t>
      </w:r>
      <w:del w:id="895" w:author="meuser" w:date="2010-06-05T15:36:00Z">
        <w:r w:rsidRPr="007434A0" w:rsidDel="007434A0">
          <w:rPr>
            <w:rFonts w:asciiTheme="majorHAnsi" w:hAnsiTheme="majorHAnsi" w:cstheme="majorHAnsi"/>
            <w:b w:val="0"/>
            <w:i/>
            <w:color w:val="auto"/>
            <w:sz w:val="22"/>
            <w:szCs w:val="22"/>
          </w:rPr>
          <w:delText xml:space="preserve"> </w:delText>
        </w:r>
      </w:del>
      <w:r w:rsidRPr="007434A0">
        <w:rPr>
          <w:rFonts w:asciiTheme="majorHAnsi" w:hAnsiTheme="majorHAnsi" w:cstheme="majorHAnsi"/>
          <w:b w:val="0"/>
          <w:color w:val="auto"/>
          <w:sz w:val="22"/>
          <w:szCs w:val="22"/>
        </w:rPr>
        <w:t xml:space="preserve"> within the loop. It receives four inputs: the state vector </w:t>
      </w:r>
      <w:r w:rsidRPr="007434A0">
        <w:rPr>
          <w:rFonts w:asciiTheme="majorHAnsi" w:hAnsiTheme="majorHAnsi" w:cstheme="majorHAnsi"/>
          <w:b w:val="0"/>
          <w:i/>
          <w:color w:val="auto"/>
          <w:sz w:val="22"/>
          <w:szCs w:val="22"/>
        </w:rPr>
        <w:t xml:space="preserve">p, </w:t>
      </w:r>
      <w:r w:rsidRPr="007434A0">
        <w:rPr>
          <w:rFonts w:asciiTheme="majorHAnsi" w:hAnsiTheme="majorHAnsi" w:cstheme="majorHAnsi"/>
          <w:b w:val="0"/>
          <w:color w:val="auto"/>
          <w:sz w:val="22"/>
          <w:szCs w:val="22"/>
        </w:rPr>
        <w:t xml:space="preserve">the steering signal </w:t>
      </w:r>
      <w:r w:rsidRPr="007434A0">
        <w:rPr>
          <w:rFonts w:asciiTheme="majorHAnsi" w:hAnsiTheme="majorHAnsi" w:cstheme="majorHAnsi"/>
          <w:b w:val="0"/>
          <w:i/>
          <w:color w:val="auto"/>
          <w:sz w:val="22"/>
          <w:szCs w:val="22"/>
        </w:rPr>
        <w:t>steer</w:t>
      </w:r>
      <w:r w:rsidRPr="007434A0">
        <w:rPr>
          <w:rFonts w:asciiTheme="majorHAnsi" w:hAnsiTheme="majorHAnsi" w:cstheme="majorHAnsi"/>
          <w:b w:val="0"/>
          <w:color w:val="auto"/>
          <w:sz w:val="22"/>
          <w:szCs w:val="22"/>
        </w:rPr>
        <w:t xml:space="preserve">, the braking signal </w:t>
      </w:r>
      <w:r w:rsidRPr="007434A0">
        <w:rPr>
          <w:rFonts w:asciiTheme="majorHAnsi" w:hAnsiTheme="majorHAnsi" w:cstheme="majorHAnsi"/>
          <w:b w:val="0"/>
          <w:i/>
          <w:color w:val="auto"/>
          <w:sz w:val="22"/>
          <w:szCs w:val="22"/>
        </w:rPr>
        <w:t>brake</w:t>
      </w:r>
      <w:r w:rsidRPr="007434A0">
        <w:rPr>
          <w:rFonts w:asciiTheme="majorHAnsi" w:hAnsiTheme="majorHAnsi" w:cstheme="majorHAnsi"/>
          <w:b w:val="0"/>
          <w:color w:val="auto"/>
          <w:sz w:val="22"/>
          <w:szCs w:val="22"/>
        </w:rPr>
        <w:t xml:space="preserve">, and a </w:t>
      </w:r>
      <w:r w:rsidRPr="007434A0">
        <w:rPr>
          <w:rFonts w:asciiTheme="majorHAnsi" w:hAnsiTheme="majorHAnsi" w:cstheme="majorHAnsi"/>
          <w:b w:val="0"/>
          <w:color w:val="auto"/>
          <w:sz w:val="22"/>
          <w:szCs w:val="22"/>
        </w:rPr>
        <w:lastRenderedPageBreak/>
        <w:t xml:space="preserve">vector of the previously calculated accelerations </w:t>
      </w:r>
      <w:r w:rsidRPr="007434A0">
        <w:rPr>
          <w:rFonts w:asciiTheme="majorHAnsi" w:hAnsiTheme="majorHAnsi" w:cstheme="majorHAnsi"/>
          <w:b w:val="0"/>
          <w:i/>
          <w:color w:val="auto"/>
          <w:sz w:val="22"/>
          <w:szCs w:val="22"/>
        </w:rPr>
        <w:t>acc_in</w:t>
      </w:r>
      <w:r w:rsidRPr="007434A0">
        <w:rPr>
          <w:rFonts w:asciiTheme="majorHAnsi" w:hAnsiTheme="majorHAnsi" w:cstheme="majorHAnsi"/>
          <w:b w:val="0"/>
          <w:color w:val="auto"/>
          <w:sz w:val="22"/>
          <w:szCs w:val="22"/>
        </w:rPr>
        <w:t xml:space="preserve">. The outputs of the function are the time derivatives of the state vector </w:t>
      </w:r>
      <w:r w:rsidRPr="007434A0">
        <w:rPr>
          <w:rFonts w:asciiTheme="majorHAnsi" w:hAnsiTheme="majorHAnsi" w:cstheme="majorHAnsi"/>
          <w:b w:val="0"/>
          <w:i/>
          <w:color w:val="auto"/>
          <w:sz w:val="22"/>
          <w:szCs w:val="22"/>
        </w:rPr>
        <w:t>pdot</w:t>
      </w:r>
      <w:r w:rsidRPr="007434A0">
        <w:rPr>
          <w:rFonts w:asciiTheme="majorHAnsi" w:hAnsiTheme="majorHAnsi" w:cstheme="majorHAnsi"/>
          <w:b w:val="0"/>
          <w:color w:val="auto"/>
          <w:sz w:val="22"/>
          <w:szCs w:val="22"/>
        </w:rPr>
        <w:t xml:space="preserve">, the slip angles </w:t>
      </w:r>
      <w:r w:rsidRPr="007434A0">
        <w:rPr>
          <w:rFonts w:asciiTheme="majorHAnsi" w:hAnsiTheme="majorHAnsi" w:cstheme="majorHAnsi"/>
          <w:b w:val="0"/>
          <w:i/>
          <w:color w:val="auto"/>
          <w:sz w:val="22"/>
          <w:szCs w:val="22"/>
        </w:rPr>
        <w:t>slp_ang</w:t>
      </w:r>
      <w:r w:rsidRPr="007434A0">
        <w:rPr>
          <w:rFonts w:asciiTheme="majorHAnsi" w:hAnsiTheme="majorHAnsi" w:cstheme="majorHAnsi"/>
          <w:b w:val="0"/>
          <w:color w:val="auto"/>
          <w:sz w:val="22"/>
          <w:szCs w:val="22"/>
        </w:rPr>
        <w:t xml:space="preserve">, the calculated accelerations </w:t>
      </w:r>
      <w:r w:rsidRPr="007434A0">
        <w:rPr>
          <w:rFonts w:asciiTheme="majorHAnsi" w:hAnsiTheme="majorHAnsi" w:cstheme="majorHAnsi"/>
          <w:b w:val="0"/>
          <w:i/>
          <w:color w:val="auto"/>
          <w:sz w:val="22"/>
          <w:szCs w:val="22"/>
        </w:rPr>
        <w:t>acc_out</w:t>
      </w:r>
      <w:r w:rsidRPr="007434A0">
        <w:rPr>
          <w:rFonts w:asciiTheme="majorHAnsi" w:hAnsiTheme="majorHAnsi" w:cstheme="majorHAnsi"/>
          <w:b w:val="0"/>
          <w:color w:val="auto"/>
          <w:sz w:val="22"/>
          <w:szCs w:val="22"/>
        </w:rPr>
        <w:t xml:space="preserve">, and the tire forces </w:t>
      </w:r>
      <w:r w:rsidRPr="007434A0">
        <w:rPr>
          <w:rFonts w:asciiTheme="majorHAnsi" w:hAnsiTheme="majorHAnsi" w:cstheme="majorHAnsi"/>
          <w:b w:val="0"/>
          <w:i/>
          <w:color w:val="auto"/>
          <w:sz w:val="22"/>
          <w:szCs w:val="22"/>
        </w:rPr>
        <w:t>Fout</w:t>
      </w:r>
      <w:r w:rsidRPr="007434A0">
        <w:rPr>
          <w:rFonts w:asciiTheme="majorHAnsi" w:hAnsiTheme="majorHAnsi" w:cstheme="majorHAnsi"/>
          <w:b w:val="0"/>
          <w:color w:val="auto"/>
          <w:sz w:val="22"/>
          <w:szCs w:val="22"/>
        </w:rPr>
        <w:t xml:space="preserve">. The derivatives are run through an integrating block and fed back into the function as the new state vector. The accelerations are also fed </w:t>
      </w:r>
      <w:r w:rsidR="008F43FC" w:rsidRPr="007434A0">
        <w:rPr>
          <w:rFonts w:asciiTheme="majorHAnsi" w:hAnsiTheme="majorHAnsi" w:cstheme="majorHAnsi"/>
          <w:b w:val="0"/>
          <w:color w:val="auto"/>
          <w:sz w:val="22"/>
          <w:szCs w:val="22"/>
        </w:rPr>
        <w:t xml:space="preserve">directly back into the function. </w:t>
      </w:r>
      <w:r w:rsidRPr="007434A0">
        <w:rPr>
          <w:rFonts w:asciiTheme="majorHAnsi" w:hAnsiTheme="majorHAnsi" w:cstheme="majorHAnsi"/>
          <w:b w:val="0"/>
          <w:color w:val="auto"/>
          <w:sz w:val="22"/>
          <w:szCs w:val="22"/>
        </w:rPr>
        <w:t>The rest of the outputs are simpy modified and plotted as necessary.</w:t>
      </w:r>
    </w:p>
    <w:p w:rsidR="001B13DB" w:rsidRDefault="008F43FC">
      <w:pPr>
        <w:pStyle w:val="Caption"/>
        <w:spacing w:line="480" w:lineRule="auto"/>
        <w:rPr>
          <w:ins w:id="896" w:author="meuser" w:date="2010-06-05T15:39:00Z"/>
          <w:rFonts w:asciiTheme="majorHAnsi" w:hAnsiTheme="majorHAnsi" w:cstheme="majorHAnsi"/>
        </w:rPr>
        <w:pPrChange w:id="897" w:author="meuser" w:date="2010-06-05T17:04:00Z">
          <w:pPr>
            <w:spacing w:after="0" w:line="240" w:lineRule="auto"/>
          </w:pPr>
        </w:pPrChange>
      </w:pPr>
      <w:r w:rsidRPr="007434A0">
        <w:rPr>
          <w:rFonts w:asciiTheme="majorHAnsi" w:hAnsiTheme="majorHAnsi" w:cstheme="majorHAnsi"/>
          <w:b w:val="0"/>
          <w:color w:val="auto"/>
          <w:sz w:val="22"/>
          <w:szCs w:val="22"/>
        </w:rPr>
        <w:tab/>
        <w:t xml:space="preserve">The steering input </w:t>
      </w:r>
      <w:r w:rsidRPr="007434A0">
        <w:rPr>
          <w:rFonts w:asciiTheme="majorHAnsi" w:hAnsiTheme="majorHAnsi" w:cstheme="majorHAnsi"/>
          <w:b w:val="0"/>
          <w:i/>
          <w:color w:val="auto"/>
          <w:sz w:val="22"/>
          <w:szCs w:val="22"/>
        </w:rPr>
        <w:t>steer</w:t>
      </w:r>
      <w:r w:rsidRPr="007434A0">
        <w:rPr>
          <w:rFonts w:asciiTheme="majorHAnsi" w:hAnsiTheme="majorHAnsi" w:cstheme="majorHAnsi"/>
          <w:b w:val="0"/>
          <w:color w:val="auto"/>
          <w:sz w:val="22"/>
          <w:szCs w:val="22"/>
        </w:rPr>
        <w:t xml:space="preserve"> is fed by a signal building block. This builder allows any signal to be sketched on a time axis and fed into the system, giving the user some flexibility</w:t>
      </w:r>
      <w:ins w:id="898" w:author="meuser" w:date="2010-06-05T15:37:00Z">
        <w:r w:rsidR="007434A0">
          <w:rPr>
            <w:rFonts w:asciiTheme="majorHAnsi" w:hAnsiTheme="majorHAnsi" w:cstheme="majorHAnsi"/>
            <w:b w:val="0"/>
            <w:color w:val="auto"/>
            <w:sz w:val="22"/>
            <w:szCs w:val="22"/>
          </w:rPr>
          <w:t xml:space="preserve"> in steering choices</w:t>
        </w:r>
      </w:ins>
      <w:r w:rsidRPr="007434A0">
        <w:rPr>
          <w:rFonts w:asciiTheme="majorHAnsi" w:hAnsiTheme="majorHAnsi" w:cstheme="majorHAnsi"/>
          <w:b w:val="0"/>
          <w:color w:val="auto"/>
          <w:sz w:val="22"/>
          <w:szCs w:val="22"/>
        </w:rPr>
        <w:t>. The initial conditions for the system are stored in the integrator.</w:t>
      </w:r>
      <w:ins w:id="899" w:author="meuser" w:date="2010-06-05T15:37:00Z">
        <w:r w:rsidR="007434A0">
          <w:rPr>
            <w:rFonts w:asciiTheme="majorHAnsi" w:hAnsiTheme="majorHAnsi" w:cstheme="majorHAnsi"/>
            <w:b w:val="0"/>
            <w:color w:val="auto"/>
            <w:sz w:val="22"/>
            <w:szCs w:val="22"/>
          </w:rPr>
          <w:t xml:space="preserve"> The function block itself has a large </w:t>
        </w:r>
      </w:ins>
      <w:ins w:id="900" w:author="meuser" w:date="2010-06-05T15:38:00Z">
        <w:r w:rsidR="007434A0">
          <w:rPr>
            <w:rFonts w:asciiTheme="majorHAnsi" w:hAnsiTheme="majorHAnsi" w:cstheme="majorHAnsi"/>
            <w:b w:val="0"/>
            <w:color w:val="auto"/>
            <w:sz w:val="22"/>
            <w:szCs w:val="22"/>
          </w:rPr>
          <w:t>amount of</w:t>
        </w:r>
      </w:ins>
      <w:ins w:id="901" w:author="meuser" w:date="2010-06-05T15:37:00Z">
        <w:r w:rsidR="007434A0">
          <w:rPr>
            <w:rFonts w:asciiTheme="majorHAnsi" w:hAnsiTheme="majorHAnsi" w:cstheme="majorHAnsi"/>
            <w:b w:val="0"/>
            <w:color w:val="auto"/>
            <w:sz w:val="22"/>
            <w:szCs w:val="22"/>
          </w:rPr>
          <w:t xml:space="preserve"> </w:t>
        </w:r>
      </w:ins>
      <w:ins w:id="902" w:author="meuser" w:date="2010-06-05T15:38:00Z">
        <w:r w:rsidR="007434A0">
          <w:rPr>
            <w:rFonts w:asciiTheme="majorHAnsi" w:hAnsiTheme="majorHAnsi" w:cstheme="majorHAnsi"/>
            <w:b w:val="0"/>
            <w:color w:val="auto"/>
            <w:sz w:val="22"/>
            <w:szCs w:val="22"/>
          </w:rPr>
          <w:t>code stored inside. The solving procedure for each time step is as follows</w:t>
        </w:r>
      </w:ins>
      <w:ins w:id="903" w:author="meuser" w:date="2010-06-05T15:42:00Z">
        <w:r w:rsidR="007434A0">
          <w:rPr>
            <w:rFonts w:asciiTheme="majorHAnsi" w:hAnsiTheme="majorHAnsi" w:cstheme="majorHAnsi"/>
            <w:b w:val="0"/>
            <w:color w:val="auto"/>
            <w:sz w:val="22"/>
            <w:szCs w:val="22"/>
          </w:rPr>
          <w:t>:</w:t>
        </w:r>
      </w:ins>
    </w:p>
    <w:p w:rsidR="001B13DB" w:rsidRDefault="007434A0">
      <w:pPr>
        <w:pStyle w:val="ListParagraph"/>
        <w:numPr>
          <w:ilvl w:val="0"/>
          <w:numId w:val="34"/>
        </w:numPr>
        <w:spacing w:line="480" w:lineRule="auto"/>
        <w:rPr>
          <w:ins w:id="904" w:author="meuser" w:date="2010-06-05T15:40:00Z"/>
          <w:rPrChange w:id="905" w:author="meuser" w:date="2010-06-05T15:40:00Z">
            <w:rPr>
              <w:ins w:id="906" w:author="meuser" w:date="2010-06-05T15:40:00Z"/>
              <w:rFonts w:asciiTheme="majorHAnsi" w:hAnsiTheme="majorHAnsi" w:cstheme="majorHAnsi"/>
            </w:rPr>
          </w:rPrChange>
        </w:rPr>
        <w:pPrChange w:id="907" w:author="meuser" w:date="2010-06-05T17:04:00Z">
          <w:pPr>
            <w:spacing w:after="0" w:line="240" w:lineRule="auto"/>
          </w:pPr>
        </w:pPrChange>
      </w:pPr>
      <w:ins w:id="908" w:author="meuser" w:date="2010-06-05T15:40:00Z">
        <w:r>
          <w:rPr>
            <w:rFonts w:asciiTheme="majorHAnsi" w:hAnsiTheme="majorHAnsi" w:cstheme="majorHAnsi"/>
          </w:rPr>
          <w:t>Define Car parameters</w:t>
        </w:r>
      </w:ins>
    </w:p>
    <w:p w:rsidR="001B13DB" w:rsidRDefault="007434A0">
      <w:pPr>
        <w:pStyle w:val="ListParagraph"/>
        <w:numPr>
          <w:ilvl w:val="0"/>
          <w:numId w:val="34"/>
        </w:numPr>
        <w:spacing w:line="480" w:lineRule="auto"/>
        <w:rPr>
          <w:ins w:id="909" w:author="meuser" w:date="2010-06-05T15:40:00Z"/>
          <w:rPrChange w:id="910" w:author="meuser" w:date="2010-06-05T15:40:00Z">
            <w:rPr>
              <w:ins w:id="911" w:author="meuser" w:date="2010-06-05T15:40:00Z"/>
              <w:rFonts w:asciiTheme="majorHAnsi" w:hAnsiTheme="majorHAnsi" w:cstheme="majorHAnsi"/>
            </w:rPr>
          </w:rPrChange>
        </w:rPr>
        <w:pPrChange w:id="912" w:author="meuser" w:date="2010-06-05T17:04:00Z">
          <w:pPr>
            <w:spacing w:after="0" w:line="240" w:lineRule="auto"/>
          </w:pPr>
        </w:pPrChange>
      </w:pPr>
      <w:ins w:id="913" w:author="meuser" w:date="2010-06-05T15:40:00Z">
        <w:r>
          <w:rPr>
            <w:rFonts w:asciiTheme="majorHAnsi" w:hAnsiTheme="majorHAnsi" w:cstheme="majorHAnsi"/>
          </w:rPr>
          <w:t>Obtain state vectors</w:t>
        </w:r>
      </w:ins>
    </w:p>
    <w:p w:rsidR="001B13DB" w:rsidRDefault="007434A0">
      <w:pPr>
        <w:pStyle w:val="ListParagraph"/>
        <w:numPr>
          <w:ilvl w:val="0"/>
          <w:numId w:val="34"/>
        </w:numPr>
        <w:spacing w:line="480" w:lineRule="auto"/>
        <w:rPr>
          <w:ins w:id="914" w:author="meuser" w:date="2010-06-05T15:41:00Z"/>
          <w:rPrChange w:id="915" w:author="meuser" w:date="2010-06-05T15:41:00Z">
            <w:rPr>
              <w:ins w:id="916" w:author="meuser" w:date="2010-06-05T15:41:00Z"/>
              <w:rFonts w:asciiTheme="majorHAnsi" w:hAnsiTheme="majorHAnsi" w:cstheme="majorHAnsi"/>
            </w:rPr>
          </w:rPrChange>
        </w:rPr>
        <w:pPrChange w:id="917" w:author="meuser" w:date="2010-06-05T17:04:00Z">
          <w:pPr>
            <w:spacing w:after="0" w:line="240" w:lineRule="auto"/>
          </w:pPr>
        </w:pPrChange>
      </w:pPr>
      <w:ins w:id="918" w:author="meuser" w:date="2010-06-05T15:41:00Z">
        <w:r>
          <w:rPr>
            <w:rFonts w:asciiTheme="majorHAnsi" w:hAnsiTheme="majorHAnsi" w:cstheme="majorHAnsi"/>
          </w:rPr>
          <w:t>Calculate accelerations experienced by sprung/unsprung masses</w:t>
        </w:r>
      </w:ins>
    </w:p>
    <w:p w:rsidR="001B13DB" w:rsidRDefault="007434A0">
      <w:pPr>
        <w:pStyle w:val="ListParagraph"/>
        <w:numPr>
          <w:ilvl w:val="0"/>
          <w:numId w:val="34"/>
        </w:numPr>
        <w:spacing w:line="480" w:lineRule="auto"/>
        <w:rPr>
          <w:ins w:id="919" w:author="meuser" w:date="2010-06-05T15:41:00Z"/>
          <w:rPrChange w:id="920" w:author="meuser" w:date="2010-06-05T15:41:00Z">
            <w:rPr>
              <w:ins w:id="921" w:author="meuser" w:date="2010-06-05T15:41:00Z"/>
              <w:rFonts w:asciiTheme="majorHAnsi" w:hAnsiTheme="majorHAnsi" w:cstheme="majorHAnsi"/>
            </w:rPr>
          </w:rPrChange>
        </w:rPr>
        <w:pPrChange w:id="922" w:author="meuser" w:date="2010-06-05T17:04:00Z">
          <w:pPr>
            <w:spacing w:after="0" w:line="240" w:lineRule="auto"/>
          </w:pPr>
        </w:pPrChange>
      </w:pPr>
      <w:ins w:id="923" w:author="meuser" w:date="2010-06-05T15:41:00Z">
        <w:r>
          <w:rPr>
            <w:rFonts w:asciiTheme="majorHAnsi" w:hAnsiTheme="majorHAnsi" w:cstheme="majorHAnsi"/>
          </w:rPr>
          <w:t>Calculate the dynamic weight transfer forces</w:t>
        </w:r>
      </w:ins>
    </w:p>
    <w:p w:rsidR="001B13DB" w:rsidRDefault="007434A0">
      <w:pPr>
        <w:pStyle w:val="ListParagraph"/>
        <w:numPr>
          <w:ilvl w:val="0"/>
          <w:numId w:val="34"/>
        </w:numPr>
        <w:spacing w:line="480" w:lineRule="auto"/>
        <w:rPr>
          <w:ins w:id="924" w:author="meuser" w:date="2010-06-05T15:41:00Z"/>
          <w:rPrChange w:id="925" w:author="meuser" w:date="2010-06-05T15:41:00Z">
            <w:rPr>
              <w:ins w:id="926" w:author="meuser" w:date="2010-06-05T15:41:00Z"/>
              <w:rFonts w:asciiTheme="majorHAnsi" w:hAnsiTheme="majorHAnsi" w:cstheme="majorHAnsi"/>
            </w:rPr>
          </w:rPrChange>
        </w:rPr>
        <w:pPrChange w:id="927" w:author="meuser" w:date="2010-06-05T17:04:00Z">
          <w:pPr>
            <w:spacing w:after="0" w:line="240" w:lineRule="auto"/>
          </w:pPr>
        </w:pPrChange>
      </w:pPr>
      <w:ins w:id="928" w:author="meuser" w:date="2010-06-05T15:41:00Z">
        <w:r>
          <w:rPr>
            <w:rFonts w:asciiTheme="majorHAnsi" w:hAnsiTheme="majorHAnsi" w:cstheme="majorHAnsi"/>
          </w:rPr>
          <w:t>Determine the longitudinal and lateral tire forces</w:t>
        </w:r>
      </w:ins>
    </w:p>
    <w:p w:rsidR="001B13DB" w:rsidRDefault="007434A0">
      <w:pPr>
        <w:pStyle w:val="ListParagraph"/>
        <w:numPr>
          <w:ilvl w:val="0"/>
          <w:numId w:val="34"/>
        </w:numPr>
        <w:spacing w:line="480" w:lineRule="auto"/>
        <w:rPr>
          <w:ins w:id="929" w:author="meuser" w:date="2010-06-05T15:41:00Z"/>
          <w:rPrChange w:id="930" w:author="meuser" w:date="2010-06-05T15:42:00Z">
            <w:rPr>
              <w:ins w:id="931" w:author="meuser" w:date="2010-06-05T15:41:00Z"/>
              <w:rFonts w:asciiTheme="majorHAnsi" w:hAnsiTheme="majorHAnsi" w:cstheme="majorHAnsi"/>
            </w:rPr>
          </w:rPrChange>
        </w:rPr>
        <w:pPrChange w:id="932" w:author="meuser" w:date="2010-06-05T17:04:00Z">
          <w:pPr>
            <w:spacing w:after="0" w:line="240" w:lineRule="auto"/>
          </w:pPr>
        </w:pPrChange>
      </w:pPr>
      <w:ins w:id="933" w:author="meuser" w:date="2010-06-05T15:41:00Z">
        <w:r>
          <w:rPr>
            <w:rFonts w:asciiTheme="majorHAnsi" w:hAnsiTheme="majorHAnsi" w:cstheme="majorHAnsi"/>
          </w:rPr>
          <w:t>Determine the sum of forces and moments</w:t>
        </w:r>
      </w:ins>
    </w:p>
    <w:p w:rsidR="001B13DB" w:rsidRDefault="007434A0">
      <w:pPr>
        <w:pStyle w:val="ListParagraph"/>
        <w:numPr>
          <w:ilvl w:val="0"/>
          <w:numId w:val="34"/>
        </w:numPr>
        <w:spacing w:line="480" w:lineRule="auto"/>
        <w:rPr>
          <w:ins w:id="934" w:author="meuser" w:date="2010-06-05T15:42:00Z"/>
          <w:rPrChange w:id="935" w:author="meuser" w:date="2010-06-05T15:42:00Z">
            <w:rPr>
              <w:ins w:id="936" w:author="meuser" w:date="2010-06-05T15:42:00Z"/>
              <w:rFonts w:asciiTheme="majorHAnsi" w:hAnsiTheme="majorHAnsi" w:cstheme="majorHAnsi"/>
            </w:rPr>
          </w:rPrChange>
        </w:rPr>
        <w:pPrChange w:id="937" w:author="meuser" w:date="2010-06-05T17:04:00Z">
          <w:pPr>
            <w:spacing w:after="0" w:line="240" w:lineRule="auto"/>
          </w:pPr>
        </w:pPrChange>
      </w:pPr>
      <w:ins w:id="938" w:author="meuser" w:date="2010-06-05T15:42:00Z">
        <w:r>
          <w:rPr>
            <w:rFonts w:asciiTheme="majorHAnsi" w:hAnsiTheme="majorHAnsi" w:cstheme="majorHAnsi"/>
          </w:rPr>
          <w:t>Update State</w:t>
        </w:r>
      </w:ins>
    </w:p>
    <w:p w:rsidR="001B13DB" w:rsidRDefault="007434A0">
      <w:pPr>
        <w:spacing w:line="480" w:lineRule="auto"/>
        <w:rPr>
          <w:ins w:id="939" w:author="meuser" w:date="2010-06-05T15:38:00Z"/>
          <w:rFonts w:asciiTheme="majorHAnsi" w:hAnsiTheme="majorHAnsi" w:cstheme="majorHAnsi"/>
          <w:rPrChange w:id="940" w:author="meuser" w:date="2010-06-05T15:43:00Z">
            <w:rPr>
              <w:ins w:id="941" w:author="meuser" w:date="2010-06-05T15:38:00Z"/>
              <w:rFonts w:asciiTheme="majorHAnsi" w:hAnsiTheme="majorHAnsi" w:cstheme="majorHAnsi"/>
              <w:b/>
            </w:rPr>
          </w:rPrChange>
        </w:rPr>
        <w:pPrChange w:id="942" w:author="meuser" w:date="2010-06-05T17:04:00Z">
          <w:pPr>
            <w:spacing w:after="0" w:line="240" w:lineRule="auto"/>
          </w:pPr>
        </w:pPrChange>
      </w:pPr>
      <w:ins w:id="943" w:author="meuser" w:date="2010-06-05T15:42:00Z">
        <w:r>
          <w:rPr>
            <w:rFonts w:asciiTheme="majorHAnsi" w:hAnsiTheme="majorHAnsi" w:cstheme="majorHAnsi"/>
          </w:rPr>
          <w:t xml:space="preserve">This list is to be repeated until the amount of simulation time required for the test has elapsed. By varying the steering input, brake inputs, and initial conditions it is possible to generate </w:t>
        </w:r>
      </w:ins>
      <w:ins w:id="944" w:author="meuser" w:date="2010-06-05T15:44:00Z">
        <w:r w:rsidR="00DA41F0">
          <w:rPr>
            <w:rFonts w:asciiTheme="majorHAnsi" w:hAnsiTheme="majorHAnsi" w:cstheme="majorHAnsi"/>
          </w:rPr>
          <w:t>a wide range of driving situations.</w:t>
        </w:r>
      </w:ins>
    </w:p>
    <w:p w:rsidR="001B13DB" w:rsidRDefault="008C2377">
      <w:pPr>
        <w:pStyle w:val="Caption"/>
        <w:spacing w:line="480" w:lineRule="auto"/>
        <w:rPr>
          <w:rFonts w:ascii="Arial" w:hAnsi="Arial" w:cs="Arial"/>
        </w:rPr>
        <w:pPrChange w:id="945" w:author="meuser" w:date="2010-06-05T15:38:00Z">
          <w:pPr>
            <w:spacing w:after="0" w:line="240" w:lineRule="auto"/>
          </w:pPr>
        </w:pPrChange>
      </w:pPr>
      <w:r w:rsidRPr="007434A0">
        <w:rPr>
          <w:rFonts w:ascii="Arial" w:hAnsi="Arial" w:cs="Arial"/>
        </w:rPr>
        <w:br w:type="page"/>
      </w:r>
    </w:p>
    <w:p w:rsidR="001B13DB" w:rsidRDefault="009005B9">
      <w:pPr>
        <w:pStyle w:val="Caption"/>
        <w:spacing w:line="480" w:lineRule="auto"/>
        <w:rPr>
          <w:ins w:id="946" w:author="meuser" w:date="2010-06-05T15:44:00Z"/>
          <w:rFonts w:ascii="Arial" w:hAnsi="Arial" w:cs="Arial"/>
          <w:sz w:val="24"/>
          <w:szCs w:val="24"/>
        </w:rPr>
        <w:pPrChange w:id="947" w:author="meuser" w:date="2010-06-05T15:38:00Z">
          <w:pPr/>
        </w:pPrChange>
      </w:pPr>
      <w:r w:rsidRPr="009005B9">
        <w:rPr>
          <w:rFonts w:ascii="Arial" w:hAnsi="Arial" w:cs="Arial"/>
          <w:b w:val="0"/>
          <w:color w:val="auto"/>
          <w:sz w:val="24"/>
          <w:szCs w:val="24"/>
          <w:rPrChange w:id="948" w:author="meuser" w:date="2010-06-05T15:38:00Z">
            <w:rPr>
              <w:rFonts w:ascii="Arial" w:hAnsi="Arial" w:cs="Arial"/>
              <w:bCs/>
              <w:sz w:val="24"/>
              <w:szCs w:val="24"/>
            </w:rPr>
          </w:rPrChange>
        </w:rPr>
        <w:lastRenderedPageBreak/>
        <w:t>Chapter 4: Program Validation</w:t>
      </w:r>
    </w:p>
    <w:p w:rsidR="00DA41F0" w:rsidRDefault="00DA41F0" w:rsidP="00DA41F0">
      <w:pPr>
        <w:spacing w:line="480" w:lineRule="auto"/>
        <w:contextualSpacing/>
        <w:rPr>
          <w:ins w:id="949" w:author="meuser" w:date="2010-06-05T15:45:00Z"/>
          <w:rFonts w:ascii="Arial" w:hAnsi="Arial" w:cs="Arial"/>
          <w:i/>
        </w:rPr>
      </w:pPr>
      <w:ins w:id="950" w:author="meuser" w:date="2010-06-05T15:45:00Z">
        <w:r>
          <w:rPr>
            <w:rFonts w:ascii="Arial" w:hAnsi="Arial" w:cs="Arial"/>
            <w:i/>
          </w:rPr>
          <w:t>Step Steer Test</w:t>
        </w:r>
      </w:ins>
    </w:p>
    <w:p w:rsidR="001B13DB" w:rsidRDefault="00DA41F0">
      <w:pPr>
        <w:spacing w:line="480" w:lineRule="auto"/>
        <w:contextualSpacing/>
        <w:rPr>
          <w:ins w:id="951" w:author="meuser" w:date="2010-06-05T15:48:00Z"/>
          <w:rFonts w:ascii="Arial" w:hAnsi="Arial" w:cs="Arial"/>
        </w:rPr>
        <w:pPrChange w:id="952" w:author="meuser" w:date="2010-06-05T16:15:00Z">
          <w:pPr/>
        </w:pPrChange>
      </w:pPr>
      <w:ins w:id="953" w:author="meuser" w:date="2010-06-05T15:45:00Z">
        <w:r>
          <w:rPr>
            <w:rFonts w:ascii="Arial" w:hAnsi="Arial" w:cs="Arial"/>
          </w:rPr>
          <w:tab/>
          <w:t>In order to validate the model developed an outside data set will be required. There are three different sets of data that this system can be compared to. The first set are the results of a CarSim analysis carried out on a 1990</w:t>
        </w:r>
      </w:ins>
      <w:ins w:id="954" w:author="meuser" w:date="2010-06-05T15:46:00Z">
        <w:r>
          <w:rPr>
            <w:rFonts w:ascii="Arial" w:hAnsi="Arial" w:cs="Arial"/>
          </w:rPr>
          <w:t xml:space="preserve">’s model Ford Taurus. The second set are the solutions to the NAVDyn block </w:t>
        </w:r>
      </w:ins>
      <w:ins w:id="955" w:author="meuser" w:date="2010-06-05T15:47:00Z">
        <w:r>
          <w:rPr>
            <w:rFonts w:ascii="Arial" w:hAnsi="Arial" w:cs="Arial"/>
          </w:rPr>
          <w:t>diagram</w:t>
        </w:r>
      </w:ins>
      <w:ins w:id="956" w:author="meuser" w:date="2010-06-05T15:46:00Z">
        <w:r>
          <w:rPr>
            <w:rFonts w:ascii="Arial" w:hAnsi="Arial" w:cs="Arial"/>
          </w:rPr>
          <w:t xml:space="preserve"> </w:t>
        </w:r>
      </w:ins>
      <w:ins w:id="957" w:author="meuser" w:date="2010-06-05T15:47:00Z">
        <w:r>
          <w:rPr>
            <w:rFonts w:ascii="Arial" w:hAnsi="Arial" w:cs="Arial"/>
          </w:rPr>
          <w:t xml:space="preserve">simulator. This model was written entirely in SimuLink using block diagrams. The third data set </w:t>
        </w:r>
      </w:ins>
      <w:ins w:id="958" w:author="meuser" w:date="2010-06-05T15:51:00Z">
        <w:r>
          <w:rPr>
            <w:rFonts w:ascii="Arial" w:hAnsi="Arial" w:cs="Arial"/>
          </w:rPr>
          <w:t>arises from actual</w:t>
        </w:r>
      </w:ins>
      <w:ins w:id="959" w:author="meuser" w:date="2010-06-05T15:47:00Z">
        <w:r>
          <w:rPr>
            <w:rFonts w:ascii="Arial" w:hAnsi="Arial" w:cs="Arial"/>
          </w:rPr>
          <w:t xml:space="preserve"> accelerometer measurements</w:t>
        </w:r>
      </w:ins>
      <w:ins w:id="960" w:author="meuser" w:date="2010-06-05T15:48:00Z">
        <w:r>
          <w:rPr>
            <w:rFonts w:ascii="Arial" w:hAnsi="Arial" w:cs="Arial"/>
          </w:rPr>
          <w:t xml:space="preserve"> taken off a real Ford Taurus.</w:t>
        </w:r>
      </w:ins>
    </w:p>
    <w:p w:rsidR="001B13DB" w:rsidRDefault="00DA41F0">
      <w:pPr>
        <w:spacing w:line="480" w:lineRule="auto"/>
        <w:contextualSpacing/>
        <w:rPr>
          <w:del w:id="961" w:author="meuser" w:date="2010-06-05T16:03:00Z"/>
          <w:rFonts w:ascii="Arial" w:hAnsi="Arial" w:cs="Arial"/>
          <w:rPrChange w:id="962" w:author="meuser" w:date="2010-06-05T16:04:00Z">
            <w:rPr>
              <w:del w:id="963" w:author="meuser" w:date="2010-06-05T16:03:00Z"/>
              <w:rFonts w:ascii="Arial" w:hAnsi="Arial" w:cs="Arial"/>
              <w:b/>
              <w:sz w:val="24"/>
              <w:szCs w:val="24"/>
            </w:rPr>
          </w:rPrChange>
        </w:rPr>
        <w:pPrChange w:id="964" w:author="meuser" w:date="2010-06-05T16:15:00Z">
          <w:pPr/>
        </w:pPrChange>
      </w:pPr>
      <w:ins w:id="965" w:author="meuser" w:date="2010-06-05T15:52:00Z">
        <w:r>
          <w:rPr>
            <w:rFonts w:ascii="Arial" w:hAnsi="Arial" w:cs="Arial"/>
          </w:rPr>
          <w:tab/>
          <w:t>The first validation test used was the step steer test.</w:t>
        </w:r>
      </w:ins>
      <w:ins w:id="966" w:author="meuser" w:date="2010-06-05T15:55:00Z">
        <w:r w:rsidR="00952677">
          <w:rPr>
            <w:rFonts w:ascii="Arial" w:hAnsi="Arial" w:cs="Arial"/>
          </w:rPr>
          <w:t xml:space="preserve"> Under this test, the vehicle starts at a specific speed with the steering wheel at the zero angle position. At some point in time, the steering wheel </w:t>
        </w:r>
      </w:ins>
      <w:ins w:id="967" w:author="meuser" w:date="2010-06-05T15:56:00Z">
        <w:r w:rsidR="00952677">
          <w:rPr>
            <w:rFonts w:ascii="Arial" w:hAnsi="Arial" w:cs="Arial"/>
          </w:rPr>
          <w:t>‘steps’ from zero to whatever value is desired.</w:t>
        </w:r>
      </w:ins>
      <w:ins w:id="968" w:author="meuser" w:date="2010-06-05T15:57:00Z">
        <w:r w:rsidR="00952677">
          <w:rPr>
            <w:rFonts w:ascii="Arial" w:hAnsi="Arial" w:cs="Arial"/>
          </w:rPr>
          <w:t xml:space="preserve"> The </w:t>
        </w:r>
      </w:ins>
      <w:ins w:id="969" w:author="meuser" w:date="2010-06-05T15:59:00Z">
        <w:del w:id="970" w:author=" Charles Birdsong" w:date="2010-06-06T19:46:00Z">
          <w:r w:rsidR="00952677" w:rsidDel="001B13DB">
            <w:rPr>
              <w:rFonts w:ascii="Arial" w:hAnsi="Arial" w:cs="Arial"/>
            </w:rPr>
            <w:delText>fist</w:delText>
          </w:r>
        </w:del>
      </w:ins>
      <w:ins w:id="971" w:author=" Charles Birdsong" w:date="2010-06-06T19:46:00Z">
        <w:r w:rsidR="001B13DB">
          <w:rPr>
            <w:rFonts w:ascii="Arial" w:hAnsi="Arial" w:cs="Arial"/>
          </w:rPr>
          <w:t>first</w:t>
        </w:r>
      </w:ins>
      <w:ins w:id="972" w:author="meuser" w:date="2010-06-05T15:59:00Z">
        <w:r w:rsidR="00952677">
          <w:rPr>
            <w:rFonts w:ascii="Arial" w:hAnsi="Arial" w:cs="Arial"/>
          </w:rPr>
          <w:t xml:space="preserve"> test performed was for a </w:t>
        </w:r>
      </w:ins>
      <w:ins w:id="973" w:author="meuser" w:date="2010-06-05T16:00:00Z">
        <w:r w:rsidR="00952677">
          <w:rPr>
            <w:rFonts w:ascii="Arial" w:hAnsi="Arial" w:cs="Arial"/>
          </w:rPr>
          <w:t xml:space="preserve">wheel turn of 42 degrees at a </w:t>
        </w:r>
      </w:ins>
      <w:ins w:id="974" w:author="meuser" w:date="2010-06-05T15:59:00Z">
        <w:r w:rsidR="00952677">
          <w:rPr>
            <w:rFonts w:ascii="Arial" w:hAnsi="Arial" w:cs="Arial"/>
          </w:rPr>
          <w:t>speed of 40 kph</w:t>
        </w:r>
      </w:ins>
      <w:ins w:id="975" w:author="meuser" w:date="2010-06-05T16:00:00Z">
        <w:r w:rsidR="00952677">
          <w:rPr>
            <w:rFonts w:ascii="Arial" w:hAnsi="Arial" w:cs="Arial"/>
          </w:rPr>
          <w:t xml:space="preserve">. </w:t>
        </w:r>
      </w:ins>
      <w:ins w:id="976" w:author="meuser" w:date="2010-06-05T16:01:00Z">
        <w:r w:rsidR="00952677">
          <w:rPr>
            <w:rFonts w:ascii="Arial" w:hAnsi="Arial" w:cs="Arial"/>
          </w:rPr>
          <w:t>The results are displayed in Figure 9. Solutions obtained from the model developed here appear on the left while the three sets used in this comparison are displayed on the right.</w:t>
        </w:r>
      </w:ins>
    </w:p>
    <w:p w:rsidR="001B13DB" w:rsidRDefault="00CA69E2">
      <w:pPr>
        <w:keepNext/>
        <w:jc w:val="center"/>
        <w:rPr>
          <w:ins w:id="977" w:author="meuser" w:date="2010-06-05T16:01:00Z"/>
        </w:rPr>
        <w:pPrChange w:id="978" w:author="meuser" w:date="2010-06-05T16:01:00Z">
          <w:pPr>
            <w:jc w:val="center"/>
          </w:pPr>
        </w:pPrChange>
      </w:pPr>
      <w:r w:rsidRPr="00CA69E2">
        <w:rPr>
          <w:rFonts w:ascii="Arial" w:hAnsi="Arial" w:cs="Arial"/>
          <w:b/>
          <w:noProof/>
          <w:sz w:val="24"/>
          <w:szCs w:val="24"/>
          <w:lang w:bidi="ar-SA"/>
        </w:rPr>
        <w:drawing>
          <wp:inline distT="0" distB="0" distL="0" distR="0">
            <wp:extent cx="4330180" cy="2613376"/>
            <wp:effectExtent l="19050" t="0" r="0" b="0"/>
            <wp:docPr id="5" name="Picture 4" descr="42deg40kph.bmp"/>
            <wp:cNvGraphicFramePr/>
            <a:graphic xmlns:a="http://schemas.openxmlformats.org/drawingml/2006/main">
              <a:graphicData uri="http://schemas.openxmlformats.org/drawingml/2006/picture">
                <pic:pic xmlns:pic="http://schemas.openxmlformats.org/drawingml/2006/picture">
                  <pic:nvPicPr>
                    <pic:cNvPr id="4" name="Content Placeholder 3" descr="42deg40kph.bmp"/>
                    <pic:cNvPicPr>
                      <a:picLocks noGrp="1" noChangeAspect="1"/>
                    </pic:cNvPicPr>
                  </pic:nvPicPr>
                  <pic:blipFill>
                    <a:blip r:embed="rId12" cstate="print"/>
                    <a:stretch>
                      <a:fillRect/>
                    </a:stretch>
                  </pic:blipFill>
                  <pic:spPr>
                    <a:xfrm>
                      <a:off x="0" y="0"/>
                      <a:ext cx="4343667" cy="2621516"/>
                    </a:xfrm>
                    <a:prstGeom prst="rect">
                      <a:avLst/>
                    </a:prstGeom>
                  </pic:spPr>
                </pic:pic>
              </a:graphicData>
            </a:graphic>
          </wp:inline>
        </w:drawing>
      </w:r>
    </w:p>
    <w:p w:rsidR="001B13DB" w:rsidRDefault="009005B9">
      <w:pPr>
        <w:pStyle w:val="Caption"/>
        <w:jc w:val="center"/>
        <w:rPr>
          <w:ins w:id="979" w:author="meuser" w:date="2010-06-05T16:03:00Z"/>
          <w:rFonts w:asciiTheme="majorHAnsi" w:hAnsiTheme="majorHAnsi" w:cstheme="majorHAnsi"/>
        </w:rPr>
        <w:pPrChange w:id="980" w:author="meuser" w:date="2010-06-05T16:01:00Z">
          <w:pPr>
            <w:jc w:val="center"/>
          </w:pPr>
        </w:pPrChange>
      </w:pPr>
      <w:ins w:id="981" w:author="meuser" w:date="2010-06-05T16:01:00Z">
        <w:r w:rsidRPr="009005B9">
          <w:rPr>
            <w:rFonts w:asciiTheme="majorHAnsi" w:hAnsiTheme="majorHAnsi" w:cstheme="majorHAnsi"/>
            <w:sz w:val="22"/>
            <w:szCs w:val="22"/>
            <w:rPrChange w:id="982" w:author="meuser" w:date="2010-06-05T16:01:00Z">
              <w:rPr>
                <w:b/>
                <w:bCs/>
              </w:rPr>
            </w:rPrChange>
          </w:rPr>
          <w:t xml:space="preserve">Figure </w:t>
        </w:r>
        <w:r w:rsidRPr="009005B9">
          <w:rPr>
            <w:rFonts w:asciiTheme="majorHAnsi" w:hAnsiTheme="majorHAnsi" w:cstheme="majorHAnsi"/>
            <w:sz w:val="22"/>
            <w:szCs w:val="22"/>
            <w:rPrChange w:id="983" w:author="meuser" w:date="2010-06-05T16:01:00Z">
              <w:rPr>
                <w:b/>
                <w:bCs/>
              </w:rPr>
            </w:rPrChange>
          </w:rPr>
          <w:fldChar w:fldCharType="begin"/>
        </w:r>
        <w:r w:rsidRPr="009005B9">
          <w:rPr>
            <w:rFonts w:asciiTheme="majorHAnsi" w:hAnsiTheme="majorHAnsi" w:cstheme="majorHAnsi"/>
            <w:sz w:val="22"/>
            <w:szCs w:val="22"/>
            <w:rPrChange w:id="984" w:author="meuser" w:date="2010-06-05T16:01:00Z">
              <w:rPr>
                <w:b/>
                <w:bCs/>
              </w:rPr>
            </w:rPrChange>
          </w:rPr>
          <w:instrText xml:space="preserve"> SEQ Figure \* ARABIC </w:instrText>
        </w:r>
      </w:ins>
      <w:r w:rsidRPr="009005B9">
        <w:rPr>
          <w:rFonts w:asciiTheme="majorHAnsi" w:hAnsiTheme="majorHAnsi" w:cstheme="majorHAnsi"/>
          <w:sz w:val="22"/>
          <w:szCs w:val="22"/>
          <w:rPrChange w:id="985" w:author="meuser" w:date="2010-06-05T16:01:00Z">
            <w:rPr>
              <w:b/>
              <w:bCs/>
            </w:rPr>
          </w:rPrChange>
        </w:rPr>
        <w:fldChar w:fldCharType="separate"/>
      </w:r>
      <w:ins w:id="986" w:author="meuser" w:date="2010-06-05T17:04:00Z">
        <w:r w:rsidR="00057B86">
          <w:rPr>
            <w:rFonts w:asciiTheme="majorHAnsi" w:hAnsiTheme="majorHAnsi" w:cstheme="majorHAnsi"/>
            <w:noProof/>
            <w:sz w:val="22"/>
            <w:szCs w:val="22"/>
          </w:rPr>
          <w:t>9</w:t>
        </w:r>
      </w:ins>
      <w:ins w:id="987" w:author="meuser" w:date="2010-06-05T16:01:00Z">
        <w:r w:rsidRPr="009005B9">
          <w:rPr>
            <w:rFonts w:asciiTheme="majorHAnsi" w:hAnsiTheme="majorHAnsi" w:cstheme="majorHAnsi"/>
            <w:sz w:val="22"/>
            <w:szCs w:val="22"/>
            <w:rPrChange w:id="988" w:author="meuser" w:date="2010-06-05T16:01:00Z">
              <w:rPr>
                <w:b/>
                <w:bCs/>
              </w:rPr>
            </w:rPrChange>
          </w:rPr>
          <w:fldChar w:fldCharType="end"/>
        </w:r>
        <w:r w:rsidRPr="009005B9">
          <w:rPr>
            <w:rFonts w:asciiTheme="majorHAnsi" w:hAnsiTheme="majorHAnsi" w:cstheme="majorHAnsi"/>
            <w:sz w:val="22"/>
            <w:szCs w:val="22"/>
            <w:rPrChange w:id="989" w:author="meuser" w:date="2010-06-05T16:01:00Z">
              <w:rPr>
                <w:b/>
                <w:bCs/>
              </w:rPr>
            </w:rPrChange>
          </w:rPr>
          <w:t>: Sprung mass lateral acceleration and yaw rate vs. time</w:t>
        </w:r>
      </w:ins>
      <w:ins w:id="990" w:author="meuser" w:date="2010-06-05T16:09:00Z">
        <w:r w:rsidR="00F85A54">
          <w:rPr>
            <w:rFonts w:asciiTheme="majorHAnsi" w:hAnsiTheme="majorHAnsi" w:cstheme="majorHAnsi"/>
            <w:sz w:val="22"/>
            <w:szCs w:val="22"/>
          </w:rPr>
          <w:t xml:space="preserve"> for a 42 degree steering wheel step turn at 40 kph. </w:t>
        </w:r>
      </w:ins>
    </w:p>
    <w:p w:rsidR="001B13DB" w:rsidRDefault="001B13DB">
      <w:pPr>
        <w:rPr>
          <w:ins w:id="991" w:author="meuser" w:date="2010-06-05T16:03:00Z"/>
        </w:rPr>
        <w:pPrChange w:id="992" w:author="meuser" w:date="2010-06-05T16:03:00Z">
          <w:pPr>
            <w:jc w:val="center"/>
          </w:pPr>
        </w:pPrChange>
      </w:pPr>
    </w:p>
    <w:p w:rsidR="005C0B38" w:rsidRPr="00F85A54" w:rsidRDefault="00952677" w:rsidP="005C0B38">
      <w:pPr>
        <w:spacing w:line="480" w:lineRule="auto"/>
        <w:contextualSpacing/>
        <w:rPr>
          <w:ins w:id="993" w:author="meuser" w:date="2010-06-05T16:15:00Z"/>
          <w:rFonts w:ascii="Arial" w:hAnsi="Arial" w:cs="Arial"/>
        </w:rPr>
      </w:pPr>
      <w:ins w:id="994" w:author="meuser" w:date="2010-06-05T16:03:00Z">
        <w:r>
          <w:rPr>
            <w:rFonts w:ascii="Arial" w:hAnsi="Arial" w:cs="Arial"/>
          </w:rPr>
          <w:lastRenderedPageBreak/>
          <w:t>From the initial test it is shown that the dynamic solution obtained with this model generally matches the behavior observed in the other sets.</w:t>
        </w:r>
      </w:ins>
      <w:ins w:id="995" w:author="meuser" w:date="2010-06-05T16:04:00Z">
        <w:r w:rsidR="00F85A54">
          <w:rPr>
            <w:rFonts w:ascii="Arial" w:hAnsi="Arial" w:cs="Arial"/>
          </w:rPr>
          <w:t xml:space="preserve"> The lateral acceleration of the sprung mass steps up to a value similar to the actual vehicle and in the same time frame, and the same can be said for the yaw rate. Noting the differences between various solutions, the NAVDyn yaw rate solution is much more oscillatory than any of the others. </w:t>
        </w:r>
      </w:ins>
      <w:ins w:id="996" w:author="meuser" w:date="2010-06-05T16:07:00Z">
        <w:r w:rsidR="00F85A54">
          <w:rPr>
            <w:rFonts w:ascii="Arial" w:hAnsi="Arial" w:cs="Arial"/>
          </w:rPr>
          <w:t>A similar set of observations comes from the 142 degree steering wheel turn at 40 kph as shown in Figure 10.</w:t>
        </w:r>
      </w:ins>
      <w:ins w:id="997" w:author="meuser" w:date="2010-06-05T16:11:00Z">
        <w:r w:rsidR="00F85A54">
          <w:rPr>
            <w:rFonts w:ascii="Arial" w:hAnsi="Arial" w:cs="Arial"/>
          </w:rPr>
          <w:t xml:space="preserve"> The roll angle and roll rates for this test are also displayed in Figure 11.</w:t>
        </w:r>
      </w:ins>
      <w:ins w:id="998" w:author="meuser" w:date="2010-06-05T16:15:00Z">
        <w:r w:rsidR="005C0B38">
          <w:rPr>
            <w:rFonts w:ascii="Arial" w:hAnsi="Arial" w:cs="Arial"/>
          </w:rPr>
          <w:t xml:space="preserve"> It is interesting to note the differences between the final roll angles for the four different </w:t>
        </w:r>
        <w:commentRangeStart w:id="999"/>
        <w:r w:rsidR="005C0B38">
          <w:rPr>
            <w:rFonts w:ascii="Arial" w:hAnsi="Arial" w:cs="Arial"/>
          </w:rPr>
          <w:t>solutions</w:t>
        </w:r>
      </w:ins>
      <w:commentRangeEnd w:id="999"/>
      <w:r w:rsidR="00264404">
        <w:rPr>
          <w:rStyle w:val="CommentReference"/>
        </w:rPr>
        <w:commentReference w:id="999"/>
      </w:r>
      <w:ins w:id="1000" w:author="meuser" w:date="2010-06-05T16:15:00Z">
        <w:r w:rsidR="005C0B38">
          <w:rPr>
            <w:rFonts w:ascii="Arial" w:hAnsi="Arial" w:cs="Arial"/>
          </w:rPr>
          <w:t>.</w:t>
        </w:r>
      </w:ins>
    </w:p>
    <w:p w:rsidR="001B13DB" w:rsidRDefault="001B13DB">
      <w:pPr>
        <w:spacing w:line="480" w:lineRule="auto"/>
        <w:ind w:firstLine="720"/>
        <w:rPr>
          <w:rFonts w:ascii="Arial" w:hAnsi="Arial" w:cs="Arial"/>
          <w:b/>
          <w:sz w:val="24"/>
          <w:szCs w:val="24"/>
        </w:rPr>
        <w:pPrChange w:id="1001" w:author="meuser" w:date="2010-06-05T16:10:00Z">
          <w:pPr>
            <w:jc w:val="center"/>
          </w:pPr>
        </w:pPrChange>
      </w:pPr>
    </w:p>
    <w:p w:rsidR="001B13DB" w:rsidRDefault="00CA69E2">
      <w:pPr>
        <w:keepNext/>
        <w:jc w:val="center"/>
        <w:rPr>
          <w:ins w:id="1002" w:author="meuser" w:date="2010-06-05T16:09:00Z"/>
        </w:rPr>
        <w:pPrChange w:id="1003" w:author="meuser" w:date="2010-06-05T16:09:00Z">
          <w:pPr>
            <w:jc w:val="center"/>
          </w:pPr>
        </w:pPrChange>
      </w:pPr>
      <w:r w:rsidRPr="00CA69E2">
        <w:rPr>
          <w:rFonts w:ascii="Arial" w:hAnsi="Arial" w:cs="Arial"/>
          <w:b/>
          <w:noProof/>
          <w:sz w:val="24"/>
          <w:szCs w:val="24"/>
          <w:lang w:bidi="ar-SA"/>
        </w:rPr>
        <w:drawing>
          <wp:inline distT="0" distB="0" distL="0" distR="0">
            <wp:extent cx="4563583" cy="2716210"/>
            <wp:effectExtent l="19050" t="0" r="8417" b="0"/>
            <wp:docPr id="6" name="Picture 5" descr="142deg40kph.bmp"/>
            <wp:cNvGraphicFramePr/>
            <a:graphic xmlns:a="http://schemas.openxmlformats.org/drawingml/2006/main">
              <a:graphicData uri="http://schemas.openxmlformats.org/drawingml/2006/picture">
                <pic:pic xmlns:pic="http://schemas.openxmlformats.org/drawingml/2006/picture">
                  <pic:nvPicPr>
                    <pic:cNvPr id="4" name="Content Placeholder 3" descr="142deg40kph.bmp"/>
                    <pic:cNvPicPr>
                      <a:picLocks noGrp="1" noChangeAspect="1"/>
                    </pic:cNvPicPr>
                  </pic:nvPicPr>
                  <pic:blipFill>
                    <a:blip r:embed="rId13" cstate="print"/>
                    <a:stretch>
                      <a:fillRect/>
                    </a:stretch>
                  </pic:blipFill>
                  <pic:spPr>
                    <a:xfrm>
                      <a:off x="0" y="0"/>
                      <a:ext cx="4567917" cy="2718789"/>
                    </a:xfrm>
                    <a:prstGeom prst="rect">
                      <a:avLst/>
                    </a:prstGeom>
                  </pic:spPr>
                </pic:pic>
              </a:graphicData>
            </a:graphic>
          </wp:inline>
        </w:drawing>
      </w:r>
    </w:p>
    <w:p w:rsidR="001B13DB" w:rsidRDefault="009005B9">
      <w:pPr>
        <w:pStyle w:val="Caption"/>
        <w:jc w:val="center"/>
        <w:rPr>
          <w:ins w:id="1004" w:author="meuser" w:date="2010-06-05T16:10:00Z"/>
          <w:rFonts w:asciiTheme="majorHAnsi" w:hAnsiTheme="majorHAnsi" w:cstheme="majorHAnsi"/>
        </w:rPr>
        <w:pPrChange w:id="1005" w:author="meuser" w:date="2010-06-05T16:09:00Z">
          <w:pPr>
            <w:jc w:val="center"/>
          </w:pPr>
        </w:pPrChange>
      </w:pPr>
      <w:ins w:id="1006" w:author="meuser" w:date="2010-06-05T16:09:00Z">
        <w:r w:rsidRPr="009005B9">
          <w:rPr>
            <w:rFonts w:asciiTheme="majorHAnsi" w:hAnsiTheme="majorHAnsi" w:cstheme="majorHAnsi"/>
            <w:sz w:val="22"/>
            <w:szCs w:val="22"/>
            <w:rPrChange w:id="1007" w:author="meuser" w:date="2010-06-05T16:09:00Z">
              <w:rPr>
                <w:b/>
                <w:bCs/>
              </w:rPr>
            </w:rPrChange>
          </w:rPr>
          <w:t xml:space="preserve">Figure </w:t>
        </w:r>
        <w:r w:rsidRPr="009005B9">
          <w:rPr>
            <w:rFonts w:asciiTheme="majorHAnsi" w:hAnsiTheme="majorHAnsi" w:cstheme="majorHAnsi"/>
            <w:sz w:val="22"/>
            <w:szCs w:val="22"/>
            <w:rPrChange w:id="1008" w:author="meuser" w:date="2010-06-05T16:09:00Z">
              <w:rPr>
                <w:b/>
                <w:bCs/>
              </w:rPr>
            </w:rPrChange>
          </w:rPr>
          <w:fldChar w:fldCharType="begin"/>
        </w:r>
        <w:r w:rsidRPr="009005B9">
          <w:rPr>
            <w:rFonts w:asciiTheme="majorHAnsi" w:hAnsiTheme="majorHAnsi" w:cstheme="majorHAnsi"/>
            <w:sz w:val="22"/>
            <w:szCs w:val="22"/>
            <w:rPrChange w:id="1009" w:author="meuser" w:date="2010-06-05T16:09:00Z">
              <w:rPr>
                <w:b/>
                <w:bCs/>
              </w:rPr>
            </w:rPrChange>
          </w:rPr>
          <w:instrText xml:space="preserve"> SEQ Figure \* ARABIC </w:instrText>
        </w:r>
      </w:ins>
      <w:r w:rsidRPr="009005B9">
        <w:rPr>
          <w:rFonts w:asciiTheme="majorHAnsi" w:hAnsiTheme="majorHAnsi" w:cstheme="majorHAnsi"/>
          <w:sz w:val="22"/>
          <w:szCs w:val="22"/>
          <w:rPrChange w:id="1010" w:author="meuser" w:date="2010-06-05T16:09:00Z">
            <w:rPr>
              <w:b/>
              <w:bCs/>
            </w:rPr>
          </w:rPrChange>
        </w:rPr>
        <w:fldChar w:fldCharType="separate"/>
      </w:r>
      <w:ins w:id="1011" w:author="meuser" w:date="2010-06-05T17:04:00Z">
        <w:r w:rsidR="00057B86">
          <w:rPr>
            <w:rFonts w:asciiTheme="majorHAnsi" w:hAnsiTheme="majorHAnsi" w:cstheme="majorHAnsi"/>
            <w:noProof/>
            <w:sz w:val="22"/>
            <w:szCs w:val="22"/>
          </w:rPr>
          <w:t>10</w:t>
        </w:r>
      </w:ins>
      <w:ins w:id="1012" w:author="meuser" w:date="2010-06-05T16:09:00Z">
        <w:r w:rsidRPr="009005B9">
          <w:rPr>
            <w:rFonts w:asciiTheme="majorHAnsi" w:hAnsiTheme="majorHAnsi" w:cstheme="majorHAnsi"/>
            <w:sz w:val="22"/>
            <w:szCs w:val="22"/>
            <w:rPrChange w:id="1013" w:author="meuser" w:date="2010-06-05T16:09:00Z">
              <w:rPr>
                <w:b/>
                <w:bCs/>
              </w:rPr>
            </w:rPrChange>
          </w:rPr>
          <w:fldChar w:fldCharType="end"/>
        </w:r>
        <w:r w:rsidRPr="009005B9">
          <w:rPr>
            <w:rFonts w:asciiTheme="majorHAnsi" w:hAnsiTheme="majorHAnsi" w:cstheme="majorHAnsi"/>
            <w:sz w:val="22"/>
            <w:szCs w:val="22"/>
            <w:rPrChange w:id="1014" w:author="meuser" w:date="2010-06-05T16:09:00Z">
              <w:rPr>
                <w:b/>
                <w:bCs/>
              </w:rPr>
            </w:rPrChange>
          </w:rPr>
          <w:t>: Sprung mass lateral acceleration and yaw rate vs. time</w:t>
        </w:r>
      </w:ins>
      <w:ins w:id="1015" w:author="meuser" w:date="2010-06-05T16:10:00Z">
        <w:r w:rsidR="00F85A54">
          <w:rPr>
            <w:rFonts w:asciiTheme="majorHAnsi" w:hAnsiTheme="majorHAnsi" w:cstheme="majorHAnsi"/>
            <w:sz w:val="22"/>
            <w:szCs w:val="22"/>
          </w:rPr>
          <w:t xml:space="preserve"> for a 142 degree steering wheel step turn at 40 kph</w:t>
        </w:r>
      </w:ins>
    </w:p>
    <w:p w:rsidR="001B13DB" w:rsidRDefault="001B13DB">
      <w:pPr>
        <w:rPr>
          <w:del w:id="1016" w:author="meuser" w:date="2010-06-05T16:11:00Z"/>
          <w:rFonts w:asciiTheme="majorHAnsi" w:hAnsiTheme="majorHAnsi" w:cstheme="majorHAnsi"/>
          <w:rPrChange w:id="1017" w:author="meuser" w:date="2010-06-05T16:10:00Z">
            <w:rPr>
              <w:del w:id="1018" w:author="meuser" w:date="2010-06-05T16:11:00Z"/>
              <w:rFonts w:ascii="Arial" w:hAnsi="Arial" w:cs="Arial"/>
              <w:b/>
              <w:sz w:val="24"/>
              <w:szCs w:val="24"/>
            </w:rPr>
          </w:rPrChange>
        </w:rPr>
        <w:pPrChange w:id="1019" w:author="meuser" w:date="2010-06-05T16:10:00Z">
          <w:pPr>
            <w:jc w:val="center"/>
          </w:pPr>
        </w:pPrChange>
      </w:pPr>
    </w:p>
    <w:p w:rsidR="001B13DB" w:rsidRDefault="00CA69E2">
      <w:pPr>
        <w:keepNext/>
        <w:jc w:val="center"/>
        <w:rPr>
          <w:ins w:id="1020" w:author="meuser" w:date="2010-06-05T16:12:00Z"/>
        </w:rPr>
        <w:pPrChange w:id="1021" w:author="meuser" w:date="2010-06-05T16:12:00Z">
          <w:pPr>
            <w:jc w:val="center"/>
          </w:pPr>
        </w:pPrChange>
      </w:pPr>
      <w:r w:rsidRPr="00CA69E2">
        <w:rPr>
          <w:rFonts w:ascii="Arial" w:hAnsi="Arial" w:cs="Arial"/>
          <w:b/>
          <w:noProof/>
          <w:sz w:val="24"/>
          <w:szCs w:val="24"/>
          <w:lang w:bidi="ar-SA"/>
        </w:rPr>
        <w:lastRenderedPageBreak/>
        <w:drawing>
          <wp:inline distT="0" distB="0" distL="0" distR="0">
            <wp:extent cx="4526402" cy="2615610"/>
            <wp:effectExtent l="19050" t="0" r="7498" b="0"/>
            <wp:docPr id="7" name="Picture 6" descr="roll142deg40kph.bmp"/>
            <wp:cNvGraphicFramePr/>
            <a:graphic xmlns:a="http://schemas.openxmlformats.org/drawingml/2006/main">
              <a:graphicData uri="http://schemas.openxmlformats.org/drawingml/2006/picture">
                <pic:pic xmlns:pic="http://schemas.openxmlformats.org/drawingml/2006/picture">
                  <pic:nvPicPr>
                    <pic:cNvPr id="4" name="Content Placeholder 3" descr="roll142deg40kph.bmp"/>
                    <pic:cNvPicPr>
                      <a:picLocks noGrp="1" noChangeAspect="1"/>
                    </pic:cNvPicPr>
                  </pic:nvPicPr>
                  <pic:blipFill>
                    <a:blip r:embed="rId14" cstate="print"/>
                    <a:stretch>
                      <a:fillRect/>
                    </a:stretch>
                  </pic:blipFill>
                  <pic:spPr>
                    <a:xfrm>
                      <a:off x="0" y="0"/>
                      <a:ext cx="4525722" cy="2615217"/>
                    </a:xfrm>
                    <a:prstGeom prst="rect">
                      <a:avLst/>
                    </a:prstGeom>
                  </pic:spPr>
                </pic:pic>
              </a:graphicData>
            </a:graphic>
          </wp:inline>
        </w:drawing>
      </w:r>
    </w:p>
    <w:p w:rsidR="001B13DB" w:rsidRDefault="009005B9">
      <w:pPr>
        <w:pStyle w:val="Caption"/>
        <w:jc w:val="center"/>
        <w:rPr>
          <w:rFonts w:asciiTheme="majorHAnsi" w:hAnsiTheme="majorHAnsi" w:cstheme="majorHAnsi"/>
          <w:b w:val="0"/>
          <w:sz w:val="22"/>
          <w:szCs w:val="22"/>
          <w:rPrChange w:id="1022" w:author="meuser" w:date="2010-06-05T16:12:00Z">
            <w:rPr>
              <w:rFonts w:ascii="Arial" w:hAnsi="Arial" w:cs="Arial"/>
              <w:b/>
              <w:sz w:val="24"/>
              <w:szCs w:val="24"/>
            </w:rPr>
          </w:rPrChange>
        </w:rPr>
        <w:pPrChange w:id="1023" w:author="meuser" w:date="2010-06-05T16:12:00Z">
          <w:pPr>
            <w:jc w:val="center"/>
          </w:pPr>
        </w:pPrChange>
      </w:pPr>
      <w:ins w:id="1024" w:author="meuser" w:date="2010-06-05T16:12:00Z">
        <w:r w:rsidRPr="009005B9">
          <w:rPr>
            <w:rFonts w:asciiTheme="majorHAnsi" w:hAnsiTheme="majorHAnsi" w:cstheme="majorHAnsi"/>
            <w:sz w:val="22"/>
            <w:szCs w:val="22"/>
            <w:rPrChange w:id="1025" w:author="meuser" w:date="2010-06-05T16:12:00Z">
              <w:rPr>
                <w:b/>
                <w:bCs/>
              </w:rPr>
            </w:rPrChange>
          </w:rPr>
          <w:t xml:space="preserve">Figure </w:t>
        </w:r>
        <w:r w:rsidRPr="009005B9">
          <w:rPr>
            <w:rFonts w:asciiTheme="majorHAnsi" w:hAnsiTheme="majorHAnsi" w:cstheme="majorHAnsi"/>
            <w:sz w:val="22"/>
            <w:szCs w:val="22"/>
            <w:rPrChange w:id="1026" w:author="meuser" w:date="2010-06-05T16:12:00Z">
              <w:rPr>
                <w:b/>
                <w:bCs/>
              </w:rPr>
            </w:rPrChange>
          </w:rPr>
          <w:fldChar w:fldCharType="begin"/>
        </w:r>
        <w:r w:rsidRPr="009005B9">
          <w:rPr>
            <w:rFonts w:asciiTheme="majorHAnsi" w:hAnsiTheme="majorHAnsi" w:cstheme="majorHAnsi"/>
            <w:sz w:val="22"/>
            <w:szCs w:val="22"/>
            <w:rPrChange w:id="1027" w:author="meuser" w:date="2010-06-05T16:12:00Z">
              <w:rPr>
                <w:b/>
                <w:bCs/>
              </w:rPr>
            </w:rPrChange>
          </w:rPr>
          <w:instrText xml:space="preserve"> SEQ Figure \* ARABIC </w:instrText>
        </w:r>
      </w:ins>
      <w:r w:rsidRPr="009005B9">
        <w:rPr>
          <w:rFonts w:asciiTheme="majorHAnsi" w:hAnsiTheme="majorHAnsi" w:cstheme="majorHAnsi"/>
          <w:sz w:val="22"/>
          <w:szCs w:val="22"/>
          <w:rPrChange w:id="1028" w:author="meuser" w:date="2010-06-05T16:12:00Z">
            <w:rPr>
              <w:b/>
              <w:bCs/>
            </w:rPr>
          </w:rPrChange>
        </w:rPr>
        <w:fldChar w:fldCharType="separate"/>
      </w:r>
      <w:ins w:id="1029" w:author="meuser" w:date="2010-06-05T17:04:00Z">
        <w:r w:rsidR="00057B86">
          <w:rPr>
            <w:rFonts w:asciiTheme="majorHAnsi" w:hAnsiTheme="majorHAnsi" w:cstheme="majorHAnsi"/>
            <w:noProof/>
            <w:sz w:val="22"/>
            <w:szCs w:val="22"/>
          </w:rPr>
          <w:t>11</w:t>
        </w:r>
      </w:ins>
      <w:ins w:id="1030" w:author="meuser" w:date="2010-06-05T16:12:00Z">
        <w:r w:rsidRPr="009005B9">
          <w:rPr>
            <w:rFonts w:asciiTheme="majorHAnsi" w:hAnsiTheme="majorHAnsi" w:cstheme="majorHAnsi"/>
            <w:sz w:val="22"/>
            <w:szCs w:val="22"/>
            <w:rPrChange w:id="1031" w:author="meuser" w:date="2010-06-05T16:12:00Z">
              <w:rPr>
                <w:b/>
                <w:bCs/>
              </w:rPr>
            </w:rPrChange>
          </w:rPr>
          <w:fldChar w:fldCharType="end"/>
        </w:r>
        <w:r w:rsidRPr="009005B9">
          <w:rPr>
            <w:rFonts w:asciiTheme="majorHAnsi" w:hAnsiTheme="majorHAnsi" w:cstheme="majorHAnsi"/>
            <w:sz w:val="22"/>
            <w:szCs w:val="22"/>
            <w:rPrChange w:id="1032" w:author="meuser" w:date="2010-06-05T16:12:00Z">
              <w:rPr>
                <w:b/>
                <w:bCs/>
              </w:rPr>
            </w:rPrChange>
          </w:rPr>
          <w:t>: Roll angle and roll rate vs. time for a 142 degree steering wheel step at 40 kph.</w:t>
        </w:r>
      </w:ins>
    </w:p>
    <w:p w:rsidR="00CA69E2" w:rsidDel="00F85A54" w:rsidRDefault="00CA69E2" w:rsidP="00CA69E2">
      <w:pPr>
        <w:jc w:val="center"/>
        <w:rPr>
          <w:del w:id="1033" w:author="meuser" w:date="2010-06-05T16:13:00Z"/>
          <w:rFonts w:ascii="Arial" w:hAnsi="Arial" w:cs="Arial"/>
          <w:b/>
          <w:sz w:val="24"/>
          <w:szCs w:val="24"/>
        </w:rPr>
      </w:pPr>
    </w:p>
    <w:p w:rsidR="001B13DB" w:rsidRDefault="00E521D2">
      <w:pPr>
        <w:spacing w:after="0" w:line="480" w:lineRule="auto"/>
        <w:rPr>
          <w:rFonts w:ascii="Arial" w:hAnsi="Arial" w:cs="Arial"/>
          <w:b/>
          <w:sz w:val="24"/>
          <w:szCs w:val="24"/>
        </w:rPr>
        <w:pPrChange w:id="1034" w:author="meuser" w:date="2010-06-05T16:29:00Z">
          <w:pPr>
            <w:spacing w:after="0" w:line="240" w:lineRule="auto"/>
          </w:pPr>
        </w:pPrChange>
      </w:pPr>
      <w:ins w:id="1035" w:author="meuser" w:date="2010-06-05T16:26:00Z">
        <w:r>
          <w:rPr>
            <w:rFonts w:ascii="Arial" w:hAnsi="Arial" w:cs="Arial"/>
            <w:b/>
          </w:rPr>
          <w:tab/>
        </w:r>
        <w:r>
          <w:rPr>
            <w:rFonts w:ascii="Arial" w:hAnsi="Arial" w:cs="Arial"/>
          </w:rPr>
          <w:t xml:space="preserve">The second set of validation tests performed were the lateral acceleration gain tests. Under this test, the vehicle maintains a constant speed while slowly increasing the steering angle to some maximal value. </w:t>
        </w:r>
      </w:ins>
      <w:ins w:id="1036" w:author="meuser" w:date="2010-06-05T16:27:00Z">
        <w:r>
          <w:rPr>
            <w:rFonts w:ascii="Arial" w:hAnsi="Arial" w:cs="Arial"/>
          </w:rPr>
          <w:t>To compare simulators</w:t>
        </w:r>
      </w:ins>
      <w:ins w:id="1037" w:author="meuser" w:date="2010-06-05T16:28:00Z">
        <w:r>
          <w:rPr>
            <w:rFonts w:ascii="Arial" w:hAnsi="Arial" w:cs="Arial"/>
          </w:rPr>
          <w:t xml:space="preserve"> an x-y plot is made where the horizontal axis represents the lateral acceleration and the vertical is the steering wheel angle. What should be noticed is the high steering angle falloff in lateral acceleration,</w:t>
        </w:r>
      </w:ins>
      <w:ins w:id="1038" w:author="meuser" w:date="2010-06-05T16:29:00Z">
        <w:r>
          <w:rPr>
            <w:rFonts w:ascii="Arial" w:hAnsi="Arial" w:cs="Arial"/>
          </w:rPr>
          <w:t xml:space="preserve"> Plots to be provided…</w:t>
        </w:r>
      </w:ins>
      <w:del w:id="1039" w:author="meuser" w:date="2010-06-05T16:13:00Z">
        <w:r w:rsidR="009B0E4E" w:rsidDel="00F85A54">
          <w:rPr>
            <w:rFonts w:ascii="Arial" w:hAnsi="Arial" w:cs="Arial"/>
            <w:b/>
            <w:sz w:val="24"/>
            <w:szCs w:val="24"/>
          </w:rPr>
          <w:br w:type="page"/>
        </w:r>
      </w:del>
    </w:p>
    <w:p w:rsidR="00865BAF" w:rsidRDefault="009B0E4E" w:rsidP="00D96AA1">
      <w:pPr>
        <w:spacing w:line="480" w:lineRule="auto"/>
        <w:rPr>
          <w:rFonts w:ascii="Arial" w:hAnsi="Arial" w:cs="Arial"/>
          <w:b/>
          <w:sz w:val="24"/>
          <w:szCs w:val="24"/>
        </w:rPr>
      </w:pPr>
      <w:r>
        <w:rPr>
          <w:rFonts w:ascii="Arial" w:hAnsi="Arial" w:cs="Arial"/>
          <w:b/>
          <w:sz w:val="24"/>
          <w:szCs w:val="24"/>
        </w:rPr>
        <w:lastRenderedPageBreak/>
        <w:t xml:space="preserve">Chapter </w:t>
      </w:r>
      <w:r w:rsidR="00FC06EA">
        <w:rPr>
          <w:rFonts w:ascii="Arial" w:hAnsi="Arial" w:cs="Arial"/>
          <w:b/>
          <w:sz w:val="24"/>
          <w:szCs w:val="24"/>
        </w:rPr>
        <w:t>5</w:t>
      </w:r>
      <w:r>
        <w:rPr>
          <w:rFonts w:ascii="Arial" w:hAnsi="Arial" w:cs="Arial"/>
          <w:b/>
          <w:sz w:val="24"/>
          <w:szCs w:val="24"/>
        </w:rPr>
        <w:t>: Conclusion and Further Research</w:t>
      </w:r>
    </w:p>
    <w:p w:rsidR="001B13DB" w:rsidRDefault="00220B42">
      <w:pPr>
        <w:spacing w:line="480" w:lineRule="auto"/>
        <w:contextualSpacing/>
        <w:rPr>
          <w:ins w:id="1040" w:author="meuser" w:date="2010-06-05T16:36:00Z"/>
          <w:rFonts w:ascii="Arial" w:hAnsi="Arial" w:cs="Arial"/>
        </w:rPr>
        <w:pPrChange w:id="1041" w:author="meuser" w:date="2010-06-05T16:40:00Z">
          <w:pPr/>
        </w:pPrChange>
      </w:pPr>
      <w:r>
        <w:rPr>
          <w:rFonts w:ascii="Arial" w:hAnsi="Arial" w:cs="Arial"/>
        </w:rPr>
        <w:tab/>
      </w:r>
      <w:ins w:id="1042" w:author="meuser" w:date="2010-06-05T16:33:00Z">
        <w:r w:rsidR="00E521D2">
          <w:rPr>
            <w:rFonts w:ascii="Arial" w:hAnsi="Arial" w:cs="Arial"/>
          </w:rPr>
          <w:t xml:space="preserve">The model developed in this paper was compared </w:t>
        </w:r>
        <w:del w:id="1043" w:author=" Charles Birdsong" w:date="2010-06-06T19:48:00Z">
          <w:r w:rsidR="00E521D2" w:rsidDel="00264404">
            <w:rPr>
              <w:rFonts w:ascii="Arial" w:hAnsi="Arial" w:cs="Arial"/>
            </w:rPr>
            <w:delText>againt</w:delText>
          </w:r>
        </w:del>
      </w:ins>
      <w:ins w:id="1044" w:author=" Charles Birdsong" w:date="2010-06-06T19:48:00Z">
        <w:r w:rsidR="00264404">
          <w:rPr>
            <w:rFonts w:ascii="Arial" w:hAnsi="Arial" w:cs="Arial"/>
          </w:rPr>
          <w:t>against</w:t>
        </w:r>
      </w:ins>
      <w:ins w:id="1045" w:author="meuser" w:date="2010-06-05T16:33:00Z">
        <w:r w:rsidR="00E521D2">
          <w:rPr>
            <w:rFonts w:ascii="Arial" w:hAnsi="Arial" w:cs="Arial"/>
          </w:rPr>
          <w:t xml:space="preserve"> three separate data sets and shown to give the same general dynamics for the step steer tests. Because the model is written in SimuLink</w:t>
        </w:r>
      </w:ins>
      <w:ins w:id="1046" w:author="meuser" w:date="2010-06-05T16:35:00Z">
        <w:r w:rsidR="001237D5">
          <w:rPr>
            <w:rFonts w:ascii="Arial" w:hAnsi="Arial" w:cs="Arial"/>
          </w:rPr>
          <w:t>,</w:t>
        </w:r>
      </w:ins>
      <w:ins w:id="1047" w:author="meuser" w:date="2010-06-05T16:33:00Z">
        <w:r w:rsidR="00E521D2">
          <w:rPr>
            <w:rFonts w:ascii="Arial" w:hAnsi="Arial" w:cs="Arial"/>
          </w:rPr>
          <w:t xml:space="preserve"> as well as *.m files</w:t>
        </w:r>
      </w:ins>
      <w:ins w:id="1048" w:author="meuser" w:date="2010-06-05T16:35:00Z">
        <w:r w:rsidR="001237D5">
          <w:rPr>
            <w:rFonts w:ascii="Arial" w:hAnsi="Arial" w:cs="Arial"/>
          </w:rPr>
          <w:t xml:space="preserve">, any reader can have access to the core code. </w:t>
        </w:r>
      </w:ins>
      <w:ins w:id="1049" w:author="meuser" w:date="2010-06-05T16:36:00Z">
        <w:r w:rsidR="001237D5">
          <w:rPr>
            <w:rFonts w:ascii="Arial" w:hAnsi="Arial" w:cs="Arial"/>
          </w:rPr>
          <w:t>It is relatively simple</w:t>
        </w:r>
      </w:ins>
      <w:ins w:id="1050" w:author="meuser" w:date="2010-06-05T16:35:00Z">
        <w:r w:rsidR="001237D5">
          <w:rPr>
            <w:rFonts w:ascii="Arial" w:hAnsi="Arial" w:cs="Arial"/>
          </w:rPr>
          <w:t xml:space="preserve"> for the model to be expanded or modified as desired by </w:t>
        </w:r>
      </w:ins>
      <w:ins w:id="1051" w:author="meuser" w:date="2010-06-05T16:36:00Z">
        <w:r w:rsidR="001237D5">
          <w:rPr>
            <w:rFonts w:ascii="Arial" w:hAnsi="Arial" w:cs="Arial"/>
          </w:rPr>
          <w:t>any curious</w:t>
        </w:r>
      </w:ins>
      <w:ins w:id="1052" w:author="meuser" w:date="2010-06-05T16:35:00Z">
        <w:r w:rsidR="001237D5">
          <w:rPr>
            <w:rFonts w:ascii="Arial" w:hAnsi="Arial" w:cs="Arial"/>
          </w:rPr>
          <w:t xml:space="preserve"> user</w:t>
        </w:r>
      </w:ins>
      <w:ins w:id="1053" w:author="meuser" w:date="2010-06-05T16:36:00Z">
        <w:r w:rsidR="001237D5">
          <w:rPr>
            <w:rFonts w:ascii="Arial" w:hAnsi="Arial" w:cs="Arial"/>
          </w:rPr>
          <w:t xml:space="preserve"> highlighting the advantages of a modular solution.</w:t>
        </w:r>
      </w:ins>
    </w:p>
    <w:p w:rsidR="001B13DB" w:rsidRDefault="001237D5">
      <w:pPr>
        <w:spacing w:line="480" w:lineRule="auto"/>
        <w:contextualSpacing/>
        <w:rPr>
          <w:rFonts w:ascii="Arial" w:hAnsi="Arial" w:cs="Arial"/>
        </w:rPr>
        <w:pPrChange w:id="1054" w:author="meuser" w:date="2010-06-05T16:40:00Z">
          <w:pPr/>
        </w:pPrChange>
      </w:pPr>
      <w:ins w:id="1055" w:author="meuser" w:date="2010-06-05T16:37:00Z">
        <w:r>
          <w:rPr>
            <w:rFonts w:ascii="Arial" w:hAnsi="Arial" w:cs="Arial"/>
          </w:rPr>
          <w:tab/>
          <w:t xml:space="preserve">It should be noted that most of the physics developed in this model are only the simplest cases. More complex formulas for tire force generation, tire self aligning moments, and unequal steering angles </w:t>
        </w:r>
      </w:ins>
      <w:ins w:id="1056" w:author="meuser" w:date="2010-06-05T16:39:00Z">
        <w:r>
          <w:rPr>
            <w:rFonts w:ascii="Arial" w:hAnsi="Arial" w:cs="Arial"/>
          </w:rPr>
          <w:t>could be developed. Due to the flat road assumption, any road banking would require that the equations of motion be modified accordingly.</w:t>
        </w:r>
      </w:ins>
    </w:p>
    <w:p w:rsidR="00D827D6" w:rsidRDefault="00D827D6" w:rsidP="00CE7367">
      <w:pPr>
        <w:rPr>
          <w:rFonts w:ascii="Arial" w:hAnsi="Arial" w:cs="Arial"/>
        </w:rPr>
      </w:pPr>
    </w:p>
    <w:p w:rsidR="00D827D6" w:rsidRDefault="00D827D6">
      <w:pPr>
        <w:rPr>
          <w:rFonts w:ascii="Arial" w:hAnsi="Arial" w:cs="Arial"/>
        </w:rPr>
      </w:pPr>
      <w:r>
        <w:rPr>
          <w:rFonts w:ascii="Arial" w:hAnsi="Arial" w:cs="Arial"/>
        </w:rPr>
        <w:br w:type="page"/>
      </w:r>
    </w:p>
    <w:p w:rsidR="00B555F6" w:rsidRPr="00B555F6" w:rsidRDefault="00D827D6" w:rsidP="00B555F6">
      <w:pPr>
        <w:pStyle w:val="Heading1"/>
        <w:rPr>
          <w:rFonts w:ascii="Arial" w:hAnsi="Arial" w:cs="Arial"/>
          <w:sz w:val="24"/>
          <w:szCs w:val="24"/>
        </w:rPr>
      </w:pPr>
      <w:r w:rsidRPr="00B555F6">
        <w:rPr>
          <w:rFonts w:ascii="Arial" w:hAnsi="Arial" w:cs="Arial"/>
          <w:sz w:val="24"/>
          <w:szCs w:val="24"/>
        </w:rPr>
        <w:lastRenderedPageBreak/>
        <w:t>References</w:t>
      </w:r>
    </w:p>
    <w:sdt>
      <w:sdtPr>
        <w:id w:val="6774395"/>
        <w:docPartObj>
          <w:docPartGallery w:val="Bibliographies"/>
          <w:docPartUnique/>
        </w:docPartObj>
      </w:sdtPr>
      <w:sdtContent>
        <w:p w:rsidR="00B555F6" w:rsidRDefault="00B555F6" w:rsidP="008E4F74">
          <w:pPr>
            <w:ind w:left="720" w:hanging="720"/>
          </w:pPr>
        </w:p>
        <w:sdt>
          <w:sdtPr>
            <w:rPr>
              <w:rFonts w:asciiTheme="majorHAnsi" w:hAnsiTheme="majorHAnsi" w:cstheme="majorHAnsi"/>
            </w:rPr>
            <w:id w:val="111145805"/>
            <w:bibliography/>
          </w:sdtPr>
          <w:sdtEndPr>
            <w:rPr>
              <w:rFonts w:asciiTheme="minorHAnsi" w:hAnsiTheme="minorHAnsi" w:cstheme="minorBidi"/>
            </w:rPr>
          </w:sdtEndPr>
          <w:sdtContent>
            <w:p w:rsidR="007B5086" w:rsidRDefault="009005B9" w:rsidP="007B5086">
              <w:pPr>
                <w:pStyle w:val="Bibliography"/>
                <w:ind w:left="720" w:hanging="720"/>
                <w:rPr>
                  <w:noProof/>
                </w:rPr>
              </w:pPr>
              <w:r w:rsidRPr="00D87C2B">
                <w:rPr>
                  <w:rFonts w:asciiTheme="majorHAnsi" w:hAnsiTheme="majorHAnsi" w:cstheme="majorHAnsi"/>
                </w:rPr>
                <w:fldChar w:fldCharType="begin"/>
              </w:r>
              <w:r w:rsidR="00B555F6" w:rsidRPr="00D87C2B">
                <w:rPr>
                  <w:rFonts w:asciiTheme="majorHAnsi" w:hAnsiTheme="majorHAnsi" w:cstheme="majorHAnsi"/>
                </w:rPr>
                <w:instrText xml:space="preserve"> BIBLIOGRAPHY </w:instrText>
              </w:r>
              <w:r w:rsidRPr="00D87C2B">
                <w:rPr>
                  <w:rFonts w:asciiTheme="majorHAnsi" w:hAnsiTheme="majorHAnsi" w:cstheme="majorHAnsi"/>
                </w:rPr>
                <w:fldChar w:fldCharType="separate"/>
              </w:r>
              <w:r w:rsidR="007B5086">
                <w:rPr>
                  <w:noProof/>
                </w:rPr>
                <w:t xml:space="preserve">Audi AG. (2009). </w:t>
              </w:r>
              <w:r w:rsidR="007B5086">
                <w:rPr>
                  <w:i/>
                  <w:iCs/>
                  <w:noProof/>
                </w:rPr>
                <w:t>The New Audi A8.</w:t>
              </w:r>
              <w:r w:rsidR="007B5086">
                <w:rPr>
                  <w:noProof/>
                </w:rPr>
                <w:t xml:space="preserve"> Product Communications, Ingolstadt.</w:t>
              </w:r>
            </w:p>
            <w:p w:rsidR="007B5086" w:rsidRDefault="007B5086" w:rsidP="007B5086">
              <w:pPr>
                <w:pStyle w:val="Bibliography"/>
                <w:ind w:left="720" w:hanging="720"/>
                <w:rPr>
                  <w:noProof/>
                </w:rPr>
              </w:pPr>
              <w:r>
                <w:rPr>
                  <w:noProof/>
                </w:rPr>
                <w:t xml:space="preserve">Breuer, J. J. </w:t>
              </w:r>
              <w:r>
                <w:rPr>
                  <w:i/>
                  <w:iCs/>
                  <w:noProof/>
                </w:rPr>
                <w:t>Real World Safety Benefits of Brake Assistance Systems.</w:t>
              </w:r>
              <w:r>
                <w:rPr>
                  <w:noProof/>
                </w:rPr>
                <w:t xml:space="preserve"> DaimlerChrysler AG.</w:t>
              </w:r>
            </w:p>
            <w:p w:rsidR="007B5086" w:rsidRDefault="007B5086" w:rsidP="007B5086">
              <w:pPr>
                <w:pStyle w:val="Bibliography"/>
                <w:ind w:left="720" w:hanging="720"/>
                <w:rPr>
                  <w:noProof/>
                </w:rPr>
              </w:pPr>
              <w:r>
                <w:rPr>
                  <w:noProof/>
                </w:rPr>
                <w:t xml:space="preserve">Casanova, D. (2000). </w:t>
              </w:r>
              <w:r>
                <w:rPr>
                  <w:i/>
                  <w:iCs/>
                  <w:noProof/>
                </w:rPr>
                <w:t>On Minimum Time Vehicle Manoeuvring: The Theoretical Optimal Lap.</w:t>
              </w:r>
              <w:r>
                <w:rPr>
                  <w:noProof/>
                </w:rPr>
                <w:t xml:space="preserve"> </w:t>
              </w:r>
            </w:p>
            <w:p w:rsidR="007B5086" w:rsidRDefault="007B5086" w:rsidP="007B5086">
              <w:pPr>
                <w:pStyle w:val="Bibliography"/>
                <w:ind w:left="720" w:hanging="720"/>
                <w:rPr>
                  <w:noProof/>
                </w:rPr>
              </w:pPr>
              <w:r>
                <w:rPr>
                  <w:noProof/>
                </w:rPr>
                <w:t xml:space="preserve">Dixon, J. C. (1996). </w:t>
              </w:r>
              <w:r>
                <w:rPr>
                  <w:i/>
                  <w:iCs/>
                  <w:noProof/>
                </w:rPr>
                <w:t>Tire, Suspension and Handling.</w:t>
              </w:r>
              <w:r>
                <w:rPr>
                  <w:noProof/>
                </w:rPr>
                <w:t xml:space="preserve"> Warrendale: Society of Automotive Engineers.</w:t>
              </w:r>
            </w:p>
            <w:p w:rsidR="007B5086" w:rsidRDefault="007B5086" w:rsidP="007B5086">
              <w:pPr>
                <w:pStyle w:val="Bibliography"/>
                <w:ind w:left="720" w:hanging="720"/>
                <w:rPr>
                  <w:noProof/>
                </w:rPr>
              </w:pPr>
              <w:r>
                <w:rPr>
                  <w:noProof/>
                </w:rPr>
                <w:t xml:space="preserve">Ferguson, S. A. (2007). </w:t>
              </w:r>
              <w:r>
                <w:rPr>
                  <w:i/>
                  <w:iCs/>
                  <w:noProof/>
                </w:rPr>
                <w:t>The Effectiveness of Electronic Stability Control in Reducing Real-World Crashes: A Literature Review.</w:t>
              </w:r>
              <w:r>
                <w:rPr>
                  <w:noProof/>
                </w:rPr>
                <w:t xml:space="preserve"> Traffic Injury Prevention, Volume 8, Issue 4, pp. 329-338.</w:t>
              </w:r>
            </w:p>
            <w:p w:rsidR="007B5086" w:rsidRDefault="007B5086" w:rsidP="007B5086">
              <w:pPr>
                <w:pStyle w:val="Bibliography"/>
                <w:ind w:left="720" w:hanging="720"/>
                <w:rPr>
                  <w:noProof/>
                </w:rPr>
              </w:pPr>
              <w:r>
                <w:rPr>
                  <w:noProof/>
                </w:rPr>
                <w:t xml:space="preserve">Honda. (2003, May 20). </w:t>
              </w:r>
              <w:r>
                <w:rPr>
                  <w:i/>
                  <w:iCs/>
                  <w:noProof/>
                </w:rPr>
                <w:t>Honda Develops World's Firt 'Collision Mitigation Brake System' (CMS) for Predicting Rear-end Collisions and Controlling Brake Operations</w:t>
              </w:r>
              <w:r>
                <w:rPr>
                  <w:noProof/>
                </w:rPr>
                <w:t>. Retrieved May 6, 2010, from http://world.honda.com/news/2003/4030520.html</w:t>
              </w:r>
            </w:p>
            <w:p w:rsidR="007B5086" w:rsidRDefault="007B5086" w:rsidP="007B5086">
              <w:pPr>
                <w:pStyle w:val="Bibliography"/>
                <w:ind w:left="720" w:hanging="720"/>
                <w:rPr>
                  <w:noProof/>
                </w:rPr>
              </w:pPr>
              <w:r>
                <w:rPr>
                  <w:noProof/>
                </w:rPr>
                <w:t xml:space="preserve">Jazar, R. N. (2008). </w:t>
              </w:r>
              <w:r>
                <w:rPr>
                  <w:i/>
                  <w:iCs/>
                  <w:noProof/>
                </w:rPr>
                <w:t>Vehicle Dynamics: Theory and Application.</w:t>
              </w:r>
              <w:r>
                <w:rPr>
                  <w:noProof/>
                </w:rPr>
                <w:t xml:space="preserve"> New York: Springer.</w:t>
              </w:r>
            </w:p>
            <w:p w:rsidR="007B5086" w:rsidRDefault="007B5086" w:rsidP="007B5086">
              <w:pPr>
                <w:pStyle w:val="Bibliography"/>
                <w:ind w:left="720" w:hanging="720"/>
                <w:rPr>
                  <w:noProof/>
                </w:rPr>
              </w:pPr>
              <w:r>
                <w:rPr>
                  <w:noProof/>
                </w:rPr>
                <w:t xml:space="preserve">Matsubayashi et al. </w:t>
              </w:r>
              <w:r>
                <w:rPr>
                  <w:i/>
                  <w:iCs/>
                  <w:noProof/>
                </w:rPr>
                <w:t>Development of Rear Pre-Crash Safety System For Rear-End Collisions.</w:t>
              </w:r>
              <w:r>
                <w:rPr>
                  <w:noProof/>
                </w:rPr>
                <w:t xml:space="preserve"> Toyota Motor Corporation.</w:t>
              </w:r>
            </w:p>
            <w:p w:rsidR="007B5086" w:rsidRDefault="007B5086" w:rsidP="007B5086">
              <w:pPr>
                <w:pStyle w:val="Bibliography"/>
                <w:ind w:left="720" w:hanging="720"/>
                <w:rPr>
                  <w:noProof/>
                </w:rPr>
              </w:pPr>
              <w:r>
                <w:rPr>
                  <w:noProof/>
                </w:rPr>
                <w:t xml:space="preserve">Meriam, J. L. (1987). </w:t>
              </w:r>
              <w:r>
                <w:rPr>
                  <w:i/>
                  <w:iCs/>
                  <w:noProof/>
                </w:rPr>
                <w:t>Engineerig Mechanics: Dynamics.</w:t>
              </w:r>
              <w:r>
                <w:rPr>
                  <w:noProof/>
                </w:rPr>
                <w:t xml:space="preserve"> New York: John Wiley and Sons.</w:t>
              </w:r>
            </w:p>
            <w:p w:rsidR="007B5086" w:rsidRDefault="007B5086" w:rsidP="007B5086">
              <w:pPr>
                <w:pStyle w:val="Bibliography"/>
                <w:ind w:left="720" w:hanging="720"/>
                <w:rPr>
                  <w:noProof/>
                </w:rPr>
              </w:pPr>
              <w:r>
                <w:rPr>
                  <w:noProof/>
                </w:rPr>
                <w:t xml:space="preserve">Reimpell, J. S. (2001). </w:t>
              </w:r>
              <w:r>
                <w:rPr>
                  <w:i/>
                  <w:iCs/>
                  <w:noProof/>
                </w:rPr>
                <w:t>The Automotive Chassis: Engineering Principles.</w:t>
              </w:r>
              <w:r>
                <w:rPr>
                  <w:noProof/>
                </w:rPr>
                <w:t xml:space="preserve"> Warrendale: Elsevier.</w:t>
              </w:r>
            </w:p>
            <w:p w:rsidR="007B5086" w:rsidRDefault="007B5086" w:rsidP="007B5086">
              <w:pPr>
                <w:pStyle w:val="Bibliography"/>
                <w:ind w:left="720" w:hanging="720"/>
                <w:rPr>
                  <w:noProof/>
                </w:rPr>
              </w:pPr>
              <w:r>
                <w:rPr>
                  <w:noProof/>
                </w:rPr>
                <w:t xml:space="preserve">Toyota. (2008, January 22). </w:t>
              </w:r>
              <w:r>
                <w:rPr>
                  <w:i/>
                  <w:iCs/>
                  <w:noProof/>
                </w:rPr>
                <w:t>Toyota Enhances Pre-crash Safety System with Eye Monitor</w:t>
              </w:r>
              <w:r>
                <w:rPr>
                  <w:noProof/>
                </w:rPr>
                <w:t>. Retrieved May 2, 2010, from http://www.toyota.co.jp/en/news/08/0122.html</w:t>
              </w:r>
            </w:p>
            <w:p w:rsidR="00B555F6" w:rsidRDefault="009005B9" w:rsidP="007B5086">
              <w:pPr>
                <w:ind w:left="720" w:hanging="720"/>
              </w:pPr>
              <w:r w:rsidRPr="00D87C2B">
                <w:rPr>
                  <w:rFonts w:asciiTheme="majorHAnsi" w:hAnsiTheme="majorHAnsi" w:cstheme="majorHAnsi"/>
                </w:rPr>
                <w:fldChar w:fldCharType="end"/>
              </w:r>
              <w:r w:rsidR="0079666C">
                <w:rPr>
                  <w:rFonts w:asciiTheme="majorHAnsi" w:hAnsiTheme="majorHAnsi" w:cstheme="majorHAnsi"/>
                  <w:i/>
                </w:rPr>
                <w:t xml:space="preserve">. </w:t>
              </w:r>
            </w:p>
          </w:sdtContent>
        </w:sdt>
      </w:sdtContent>
    </w:sdt>
    <w:p w:rsidR="00DD4ADB" w:rsidRPr="002222C0" w:rsidRDefault="00DD4ADB" w:rsidP="00CE7367">
      <w:pPr>
        <w:rPr>
          <w:rFonts w:ascii="Arial" w:hAnsi="Arial" w:cs="Arial"/>
        </w:rPr>
      </w:pPr>
    </w:p>
    <w:p w:rsidR="00D827D6" w:rsidRDefault="00D827D6">
      <w:pPr>
        <w:rPr>
          <w:rFonts w:ascii="Arial" w:hAnsi="Arial" w:cs="Arial"/>
          <w:b/>
          <w:sz w:val="24"/>
          <w:szCs w:val="24"/>
        </w:rPr>
      </w:pPr>
      <w:r>
        <w:rPr>
          <w:rFonts w:ascii="Arial" w:hAnsi="Arial" w:cs="Arial"/>
          <w:b/>
          <w:sz w:val="24"/>
          <w:szCs w:val="24"/>
        </w:rPr>
        <w:br w:type="page"/>
      </w:r>
    </w:p>
    <w:p w:rsidR="00D827D6" w:rsidRDefault="00D9750F" w:rsidP="00CE7367">
      <w:pPr>
        <w:rPr>
          <w:ins w:id="1057" w:author="meuser" w:date="2010-06-05T15:49:00Z"/>
          <w:rFonts w:ascii="Arial" w:hAnsi="Arial" w:cs="Arial"/>
          <w:b/>
          <w:sz w:val="24"/>
          <w:szCs w:val="24"/>
        </w:rPr>
      </w:pPr>
      <w:r>
        <w:rPr>
          <w:rFonts w:ascii="Arial" w:hAnsi="Arial" w:cs="Arial"/>
          <w:b/>
          <w:sz w:val="24"/>
          <w:szCs w:val="24"/>
        </w:rPr>
        <w:lastRenderedPageBreak/>
        <w:t>APPENDIX: MATLAB CODE</w:t>
      </w:r>
    </w:p>
    <w:p w:rsidR="00DA41F0" w:rsidRDefault="00DA41F0" w:rsidP="00DA41F0">
      <w:pPr>
        <w:autoSpaceDE w:val="0"/>
        <w:autoSpaceDN w:val="0"/>
        <w:adjustRightInd w:val="0"/>
        <w:spacing w:after="0" w:line="240" w:lineRule="auto"/>
        <w:rPr>
          <w:ins w:id="1058" w:author="meuser" w:date="2010-06-05T15:49:00Z"/>
          <w:rFonts w:ascii="Courier New" w:hAnsi="Courier New" w:cs="Courier New"/>
          <w:sz w:val="24"/>
          <w:szCs w:val="24"/>
          <w:lang w:bidi="ar-SA"/>
        </w:rPr>
      </w:pPr>
      <w:ins w:id="1059" w:author="meuser" w:date="2010-06-05T15:49:00Z">
        <w:r>
          <w:rPr>
            <w:rFonts w:ascii="Courier New" w:hAnsi="Courier New" w:cs="Courier New"/>
            <w:color w:val="0000FF"/>
            <w:sz w:val="20"/>
            <w:szCs w:val="20"/>
            <w:lang w:bidi="ar-SA"/>
          </w:rPr>
          <w:t>function</w:t>
        </w:r>
        <w:r>
          <w:rPr>
            <w:rFonts w:ascii="Courier New" w:hAnsi="Courier New" w:cs="Courier New"/>
            <w:color w:val="000000"/>
            <w:sz w:val="20"/>
            <w:szCs w:val="20"/>
            <w:lang w:bidi="ar-SA"/>
          </w:rPr>
          <w:t xml:space="preserve"> [pdot,slp_ang,acc_out,Fout] = fcn(p,steer,torque,acc_in)</w:t>
        </w:r>
      </w:ins>
    </w:p>
    <w:p w:rsidR="00DA41F0" w:rsidRDefault="00DA41F0" w:rsidP="00DA41F0">
      <w:pPr>
        <w:autoSpaceDE w:val="0"/>
        <w:autoSpaceDN w:val="0"/>
        <w:adjustRightInd w:val="0"/>
        <w:spacing w:after="0" w:line="240" w:lineRule="auto"/>
        <w:rPr>
          <w:ins w:id="1060" w:author="meuser" w:date="2010-06-05T15:49:00Z"/>
          <w:rFonts w:ascii="Courier New" w:hAnsi="Courier New" w:cs="Courier New"/>
          <w:sz w:val="24"/>
          <w:szCs w:val="24"/>
          <w:lang w:bidi="ar-SA"/>
        </w:rPr>
      </w:pPr>
      <w:ins w:id="1061"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062" w:author="meuser" w:date="2010-06-05T15:49:00Z"/>
          <w:rFonts w:ascii="Courier New" w:hAnsi="Courier New" w:cs="Courier New"/>
          <w:sz w:val="24"/>
          <w:szCs w:val="24"/>
          <w:lang w:bidi="ar-SA"/>
        </w:rPr>
      </w:pPr>
      <w:ins w:id="1063" w:author="meuser" w:date="2010-06-05T15:49:00Z">
        <w:r>
          <w:rPr>
            <w:rFonts w:ascii="Courier New" w:hAnsi="Courier New" w:cs="Courier New"/>
            <w:color w:val="228B22"/>
            <w:sz w:val="20"/>
            <w:szCs w:val="20"/>
            <w:lang w:bidi="ar-SA"/>
          </w:rPr>
          <w:t>%==output==%</w:t>
        </w:r>
      </w:ins>
    </w:p>
    <w:p w:rsidR="00DA41F0" w:rsidRDefault="00DA41F0" w:rsidP="00DA41F0">
      <w:pPr>
        <w:autoSpaceDE w:val="0"/>
        <w:autoSpaceDN w:val="0"/>
        <w:adjustRightInd w:val="0"/>
        <w:spacing w:after="0" w:line="240" w:lineRule="auto"/>
        <w:rPr>
          <w:ins w:id="1064" w:author="meuser" w:date="2010-06-05T15:49:00Z"/>
          <w:rFonts w:ascii="Courier New" w:hAnsi="Courier New" w:cs="Courier New"/>
          <w:sz w:val="24"/>
          <w:szCs w:val="24"/>
          <w:lang w:bidi="ar-SA"/>
        </w:rPr>
      </w:pPr>
      <w:ins w:id="1065" w:author="meuser" w:date="2010-06-05T15:49:00Z">
        <w:r>
          <w:rPr>
            <w:rFonts w:ascii="Courier New" w:hAnsi="Courier New" w:cs="Courier New"/>
            <w:color w:val="000000"/>
            <w:sz w:val="20"/>
            <w:szCs w:val="20"/>
            <w:lang w:bidi="ar-SA"/>
          </w:rPr>
          <w:t>pdot=zeros(10,1);</w:t>
        </w:r>
      </w:ins>
    </w:p>
    <w:p w:rsidR="00DA41F0" w:rsidRDefault="00DA41F0" w:rsidP="00DA41F0">
      <w:pPr>
        <w:autoSpaceDE w:val="0"/>
        <w:autoSpaceDN w:val="0"/>
        <w:adjustRightInd w:val="0"/>
        <w:spacing w:after="0" w:line="240" w:lineRule="auto"/>
        <w:rPr>
          <w:ins w:id="1066" w:author="meuser" w:date="2010-06-05T15:49:00Z"/>
          <w:rFonts w:ascii="Courier New" w:hAnsi="Courier New" w:cs="Courier New"/>
          <w:sz w:val="24"/>
          <w:szCs w:val="24"/>
          <w:lang w:bidi="ar-SA"/>
        </w:rPr>
      </w:pPr>
      <w:ins w:id="1067"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068" w:author="meuser" w:date="2010-06-05T15:49:00Z"/>
          <w:rFonts w:ascii="Courier New" w:hAnsi="Courier New" w:cs="Courier New"/>
          <w:sz w:val="24"/>
          <w:szCs w:val="24"/>
          <w:lang w:bidi="ar-SA"/>
        </w:rPr>
      </w:pPr>
      <w:ins w:id="1069" w:author="meuser" w:date="2010-06-05T15:49:00Z">
        <w:r>
          <w:rPr>
            <w:rFonts w:ascii="Courier New" w:hAnsi="Courier New" w:cs="Courier New"/>
            <w:color w:val="228B22"/>
            <w:sz w:val="20"/>
            <w:szCs w:val="20"/>
            <w:lang w:bidi="ar-SA"/>
          </w:rPr>
          <w:t>%==constants==%</w:t>
        </w:r>
      </w:ins>
    </w:p>
    <w:p w:rsidR="00DA41F0" w:rsidRDefault="00DA41F0" w:rsidP="00DA41F0">
      <w:pPr>
        <w:autoSpaceDE w:val="0"/>
        <w:autoSpaceDN w:val="0"/>
        <w:adjustRightInd w:val="0"/>
        <w:spacing w:after="0" w:line="240" w:lineRule="auto"/>
        <w:rPr>
          <w:ins w:id="1070" w:author="meuser" w:date="2010-06-05T15:49:00Z"/>
          <w:rFonts w:ascii="Courier New" w:hAnsi="Courier New" w:cs="Courier New"/>
          <w:sz w:val="24"/>
          <w:szCs w:val="24"/>
          <w:lang w:bidi="ar-SA"/>
        </w:rPr>
      </w:pPr>
      <w:ins w:id="1071" w:author="meuser" w:date="2010-06-05T15:49:00Z">
        <w:r>
          <w:rPr>
            <w:rFonts w:ascii="Courier New" w:hAnsi="Courier New" w:cs="Courier New"/>
            <w:color w:val="000000"/>
            <w:sz w:val="20"/>
            <w:szCs w:val="20"/>
            <w:lang w:bidi="ar-SA"/>
          </w:rPr>
          <w:t>g = 9.81;</w:t>
        </w:r>
      </w:ins>
    </w:p>
    <w:p w:rsidR="00DA41F0" w:rsidRDefault="00DA41F0" w:rsidP="00DA41F0">
      <w:pPr>
        <w:autoSpaceDE w:val="0"/>
        <w:autoSpaceDN w:val="0"/>
        <w:adjustRightInd w:val="0"/>
        <w:spacing w:after="0" w:line="240" w:lineRule="auto"/>
        <w:rPr>
          <w:ins w:id="1072" w:author="meuser" w:date="2010-06-05T15:49:00Z"/>
          <w:rFonts w:ascii="Courier New" w:hAnsi="Courier New" w:cs="Courier New"/>
          <w:sz w:val="24"/>
          <w:szCs w:val="24"/>
          <w:lang w:bidi="ar-SA"/>
        </w:rPr>
      </w:pPr>
      <w:ins w:id="1073"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074" w:author="meuser" w:date="2010-06-05T15:49:00Z"/>
          <w:rFonts w:ascii="Courier New" w:hAnsi="Courier New" w:cs="Courier New"/>
          <w:sz w:val="24"/>
          <w:szCs w:val="24"/>
          <w:lang w:bidi="ar-SA"/>
        </w:rPr>
      </w:pPr>
      <w:ins w:id="1075"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076" w:author="meuser" w:date="2010-06-05T15:49:00Z"/>
          <w:rFonts w:ascii="Courier New" w:hAnsi="Courier New" w:cs="Courier New"/>
          <w:sz w:val="24"/>
          <w:szCs w:val="24"/>
          <w:lang w:bidi="ar-SA"/>
        </w:rPr>
      </w:pPr>
      <w:ins w:id="1077" w:author="meuser" w:date="2010-06-05T15:49:00Z">
        <w:r>
          <w:rPr>
            <w:rFonts w:ascii="Courier New" w:hAnsi="Courier New" w:cs="Courier New"/>
            <w:color w:val="228B22"/>
            <w:sz w:val="20"/>
            <w:szCs w:val="20"/>
            <w:lang w:bidi="ar-SA"/>
          </w:rPr>
          <w:t>%==current states==%</w:t>
        </w:r>
      </w:ins>
    </w:p>
    <w:p w:rsidR="00DA41F0" w:rsidRDefault="00DA41F0" w:rsidP="00DA41F0">
      <w:pPr>
        <w:autoSpaceDE w:val="0"/>
        <w:autoSpaceDN w:val="0"/>
        <w:adjustRightInd w:val="0"/>
        <w:spacing w:after="0" w:line="240" w:lineRule="auto"/>
        <w:rPr>
          <w:ins w:id="1078" w:author="meuser" w:date="2010-06-05T15:49:00Z"/>
          <w:rFonts w:ascii="Courier New" w:hAnsi="Courier New" w:cs="Courier New"/>
          <w:sz w:val="24"/>
          <w:szCs w:val="24"/>
          <w:lang w:bidi="ar-SA"/>
        </w:rPr>
      </w:pPr>
      <w:ins w:id="1079" w:author="meuser" w:date="2010-06-05T15:49:00Z">
        <w:r>
          <w:rPr>
            <w:rFonts w:ascii="Courier New" w:hAnsi="Courier New" w:cs="Courier New"/>
            <w:color w:val="000000"/>
            <w:sz w:val="20"/>
            <w:szCs w:val="20"/>
            <w:lang w:bidi="ar-SA"/>
          </w:rPr>
          <w:t>v_x = p(1);</w:t>
        </w:r>
      </w:ins>
    </w:p>
    <w:p w:rsidR="00DA41F0" w:rsidRDefault="00DA41F0" w:rsidP="00DA41F0">
      <w:pPr>
        <w:autoSpaceDE w:val="0"/>
        <w:autoSpaceDN w:val="0"/>
        <w:adjustRightInd w:val="0"/>
        <w:spacing w:after="0" w:line="240" w:lineRule="auto"/>
        <w:rPr>
          <w:ins w:id="1080" w:author="meuser" w:date="2010-06-05T15:49:00Z"/>
          <w:rFonts w:ascii="Courier New" w:hAnsi="Courier New" w:cs="Courier New"/>
          <w:sz w:val="24"/>
          <w:szCs w:val="24"/>
          <w:lang w:bidi="ar-SA"/>
        </w:rPr>
      </w:pPr>
      <w:ins w:id="1081" w:author="meuser" w:date="2010-06-05T15:49:00Z">
        <w:r>
          <w:rPr>
            <w:rFonts w:ascii="Courier New" w:hAnsi="Courier New" w:cs="Courier New"/>
            <w:color w:val="000000"/>
            <w:sz w:val="20"/>
            <w:szCs w:val="20"/>
            <w:lang w:bidi="ar-SA"/>
          </w:rPr>
          <w:t>v_y = p(2);</w:t>
        </w:r>
      </w:ins>
    </w:p>
    <w:p w:rsidR="00DA41F0" w:rsidRDefault="00DA41F0" w:rsidP="00DA41F0">
      <w:pPr>
        <w:autoSpaceDE w:val="0"/>
        <w:autoSpaceDN w:val="0"/>
        <w:adjustRightInd w:val="0"/>
        <w:spacing w:after="0" w:line="240" w:lineRule="auto"/>
        <w:rPr>
          <w:ins w:id="1082" w:author="meuser" w:date="2010-06-05T15:49:00Z"/>
          <w:rFonts w:ascii="Courier New" w:hAnsi="Courier New" w:cs="Courier New"/>
          <w:sz w:val="24"/>
          <w:szCs w:val="24"/>
          <w:lang w:bidi="ar-SA"/>
        </w:rPr>
      </w:pPr>
      <w:ins w:id="1083" w:author="meuser" w:date="2010-06-05T15:49:00Z">
        <w:r>
          <w:rPr>
            <w:rFonts w:ascii="Courier New" w:hAnsi="Courier New" w:cs="Courier New"/>
            <w:color w:val="000000"/>
            <w:sz w:val="20"/>
            <w:szCs w:val="20"/>
            <w:lang w:bidi="ar-SA"/>
          </w:rPr>
          <w:t>phi = p(3);</w:t>
        </w:r>
      </w:ins>
    </w:p>
    <w:p w:rsidR="00DA41F0" w:rsidRDefault="00DA41F0" w:rsidP="00DA41F0">
      <w:pPr>
        <w:autoSpaceDE w:val="0"/>
        <w:autoSpaceDN w:val="0"/>
        <w:adjustRightInd w:val="0"/>
        <w:spacing w:after="0" w:line="240" w:lineRule="auto"/>
        <w:rPr>
          <w:ins w:id="1084" w:author="meuser" w:date="2010-06-05T15:49:00Z"/>
          <w:rFonts w:ascii="Courier New" w:hAnsi="Courier New" w:cs="Courier New"/>
          <w:sz w:val="24"/>
          <w:szCs w:val="24"/>
          <w:lang w:bidi="ar-SA"/>
        </w:rPr>
      </w:pPr>
      <w:ins w:id="1085" w:author="meuser" w:date="2010-06-05T15:49:00Z">
        <w:r>
          <w:rPr>
            <w:rFonts w:ascii="Courier New" w:hAnsi="Courier New" w:cs="Courier New"/>
            <w:color w:val="000000"/>
            <w:sz w:val="20"/>
            <w:szCs w:val="20"/>
            <w:lang w:bidi="ar-SA"/>
          </w:rPr>
          <w:t>phi_d = p(4);</w:t>
        </w:r>
      </w:ins>
    </w:p>
    <w:p w:rsidR="00DA41F0" w:rsidRDefault="00DA41F0" w:rsidP="00DA41F0">
      <w:pPr>
        <w:autoSpaceDE w:val="0"/>
        <w:autoSpaceDN w:val="0"/>
        <w:adjustRightInd w:val="0"/>
        <w:spacing w:after="0" w:line="240" w:lineRule="auto"/>
        <w:rPr>
          <w:ins w:id="1086" w:author="meuser" w:date="2010-06-05T15:49:00Z"/>
          <w:rFonts w:ascii="Courier New" w:hAnsi="Courier New" w:cs="Courier New"/>
          <w:sz w:val="24"/>
          <w:szCs w:val="24"/>
          <w:lang w:bidi="ar-SA"/>
        </w:rPr>
      </w:pPr>
      <w:ins w:id="1087" w:author="meuser" w:date="2010-06-05T15:49:00Z">
        <w:r>
          <w:rPr>
            <w:rFonts w:ascii="Courier New" w:hAnsi="Courier New" w:cs="Courier New"/>
            <w:color w:val="000000"/>
            <w:sz w:val="20"/>
            <w:szCs w:val="20"/>
            <w:lang w:bidi="ar-SA"/>
          </w:rPr>
          <w:t>psi = p(5);</w:t>
        </w:r>
      </w:ins>
    </w:p>
    <w:p w:rsidR="00DA41F0" w:rsidRDefault="00DA41F0" w:rsidP="00DA41F0">
      <w:pPr>
        <w:autoSpaceDE w:val="0"/>
        <w:autoSpaceDN w:val="0"/>
        <w:adjustRightInd w:val="0"/>
        <w:spacing w:after="0" w:line="240" w:lineRule="auto"/>
        <w:rPr>
          <w:ins w:id="1088" w:author="meuser" w:date="2010-06-05T15:49:00Z"/>
          <w:rFonts w:ascii="Courier New" w:hAnsi="Courier New" w:cs="Courier New"/>
          <w:sz w:val="24"/>
          <w:szCs w:val="24"/>
          <w:lang w:bidi="ar-SA"/>
        </w:rPr>
      </w:pPr>
      <w:ins w:id="1089" w:author="meuser" w:date="2010-06-05T15:49:00Z">
        <w:r>
          <w:rPr>
            <w:rFonts w:ascii="Courier New" w:hAnsi="Courier New" w:cs="Courier New"/>
            <w:color w:val="000000"/>
            <w:sz w:val="20"/>
            <w:szCs w:val="20"/>
            <w:lang w:bidi="ar-SA"/>
          </w:rPr>
          <w:t>psi_d = p(6);</w:t>
        </w:r>
      </w:ins>
    </w:p>
    <w:p w:rsidR="00DA41F0" w:rsidRDefault="00DA41F0" w:rsidP="00DA41F0">
      <w:pPr>
        <w:autoSpaceDE w:val="0"/>
        <w:autoSpaceDN w:val="0"/>
        <w:adjustRightInd w:val="0"/>
        <w:spacing w:after="0" w:line="240" w:lineRule="auto"/>
        <w:rPr>
          <w:ins w:id="1090" w:author="meuser" w:date="2010-06-05T15:49:00Z"/>
          <w:rFonts w:ascii="Courier New" w:hAnsi="Courier New" w:cs="Courier New"/>
          <w:sz w:val="24"/>
          <w:szCs w:val="24"/>
          <w:lang w:bidi="ar-SA"/>
        </w:rPr>
      </w:pPr>
      <w:ins w:id="1091"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092" w:author="meuser" w:date="2010-06-05T15:49:00Z"/>
          <w:rFonts w:ascii="Courier New" w:hAnsi="Courier New" w:cs="Courier New"/>
          <w:sz w:val="24"/>
          <w:szCs w:val="24"/>
          <w:lang w:bidi="ar-SA"/>
        </w:rPr>
      </w:pPr>
      <w:ins w:id="1093" w:author="meuser" w:date="2010-06-05T15:49:00Z">
        <w:r>
          <w:rPr>
            <w:rFonts w:ascii="Courier New" w:hAnsi="Courier New" w:cs="Courier New"/>
            <w:color w:val="000000"/>
            <w:sz w:val="20"/>
            <w:szCs w:val="20"/>
            <w:lang w:bidi="ar-SA"/>
          </w:rPr>
          <w:t>a_x = acc_in(1);</w:t>
        </w:r>
      </w:ins>
    </w:p>
    <w:p w:rsidR="00DA41F0" w:rsidRDefault="00DA41F0" w:rsidP="00DA41F0">
      <w:pPr>
        <w:autoSpaceDE w:val="0"/>
        <w:autoSpaceDN w:val="0"/>
        <w:adjustRightInd w:val="0"/>
        <w:spacing w:after="0" w:line="240" w:lineRule="auto"/>
        <w:rPr>
          <w:ins w:id="1094" w:author="meuser" w:date="2010-06-05T15:49:00Z"/>
          <w:rFonts w:ascii="Courier New" w:hAnsi="Courier New" w:cs="Courier New"/>
          <w:sz w:val="24"/>
          <w:szCs w:val="24"/>
          <w:lang w:bidi="ar-SA"/>
        </w:rPr>
      </w:pPr>
      <w:ins w:id="1095" w:author="meuser" w:date="2010-06-05T15:49:00Z">
        <w:r>
          <w:rPr>
            <w:rFonts w:ascii="Courier New" w:hAnsi="Courier New" w:cs="Courier New"/>
            <w:color w:val="000000"/>
            <w:sz w:val="20"/>
            <w:szCs w:val="20"/>
            <w:lang w:bidi="ar-SA"/>
          </w:rPr>
          <w:t>a_y = acc_in(2);</w:t>
        </w:r>
      </w:ins>
    </w:p>
    <w:p w:rsidR="00DA41F0" w:rsidRDefault="00DA41F0" w:rsidP="00DA41F0">
      <w:pPr>
        <w:autoSpaceDE w:val="0"/>
        <w:autoSpaceDN w:val="0"/>
        <w:adjustRightInd w:val="0"/>
        <w:spacing w:after="0" w:line="240" w:lineRule="auto"/>
        <w:rPr>
          <w:ins w:id="1096" w:author="meuser" w:date="2010-06-05T15:49:00Z"/>
          <w:rFonts w:ascii="Courier New" w:hAnsi="Courier New" w:cs="Courier New"/>
          <w:sz w:val="24"/>
          <w:szCs w:val="24"/>
          <w:lang w:bidi="ar-SA"/>
        </w:rPr>
      </w:pPr>
      <w:ins w:id="1097" w:author="meuser" w:date="2010-06-05T15:49:00Z">
        <w:r>
          <w:rPr>
            <w:rFonts w:ascii="Courier New" w:hAnsi="Courier New" w:cs="Courier New"/>
            <w:color w:val="000000"/>
            <w:sz w:val="20"/>
            <w:szCs w:val="20"/>
            <w:lang w:bidi="ar-SA"/>
          </w:rPr>
          <w:t>phi_dd = acc_in(4);</w:t>
        </w:r>
      </w:ins>
    </w:p>
    <w:p w:rsidR="00DA41F0" w:rsidRDefault="00DA41F0" w:rsidP="00DA41F0">
      <w:pPr>
        <w:autoSpaceDE w:val="0"/>
        <w:autoSpaceDN w:val="0"/>
        <w:adjustRightInd w:val="0"/>
        <w:spacing w:after="0" w:line="240" w:lineRule="auto"/>
        <w:rPr>
          <w:ins w:id="1098" w:author="meuser" w:date="2010-06-05T15:49:00Z"/>
          <w:rFonts w:ascii="Courier New" w:hAnsi="Courier New" w:cs="Courier New"/>
          <w:sz w:val="24"/>
          <w:szCs w:val="24"/>
          <w:lang w:bidi="ar-SA"/>
        </w:rPr>
      </w:pPr>
      <w:ins w:id="1099" w:author="meuser" w:date="2010-06-05T15:49:00Z">
        <w:r>
          <w:rPr>
            <w:rFonts w:ascii="Courier New" w:hAnsi="Courier New" w:cs="Courier New"/>
            <w:color w:val="000000"/>
            <w:sz w:val="20"/>
            <w:szCs w:val="20"/>
            <w:lang w:bidi="ar-SA"/>
          </w:rPr>
          <w:t>psi_dd = acc_in(5);</w:t>
        </w:r>
      </w:ins>
    </w:p>
    <w:p w:rsidR="00DA41F0" w:rsidRDefault="00DA41F0" w:rsidP="00DA41F0">
      <w:pPr>
        <w:autoSpaceDE w:val="0"/>
        <w:autoSpaceDN w:val="0"/>
        <w:adjustRightInd w:val="0"/>
        <w:spacing w:after="0" w:line="240" w:lineRule="auto"/>
        <w:rPr>
          <w:ins w:id="1100" w:author="meuser" w:date="2010-06-05T15:49:00Z"/>
          <w:rFonts w:ascii="Courier New" w:hAnsi="Courier New" w:cs="Courier New"/>
          <w:sz w:val="24"/>
          <w:szCs w:val="24"/>
          <w:lang w:bidi="ar-SA"/>
        </w:rPr>
      </w:pPr>
      <w:ins w:id="1101"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102" w:author="meuser" w:date="2010-06-05T15:49:00Z"/>
          <w:rFonts w:ascii="Courier New" w:hAnsi="Courier New" w:cs="Courier New"/>
          <w:sz w:val="24"/>
          <w:szCs w:val="24"/>
          <w:lang w:bidi="ar-SA"/>
        </w:rPr>
      </w:pPr>
      <w:ins w:id="1103"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104" w:author="meuser" w:date="2010-06-05T15:49:00Z"/>
          <w:rFonts w:ascii="Courier New" w:hAnsi="Courier New" w:cs="Courier New"/>
          <w:sz w:val="24"/>
          <w:szCs w:val="24"/>
          <w:lang w:bidi="ar-SA"/>
        </w:rPr>
      </w:pPr>
      <w:ins w:id="1105" w:author="meuser" w:date="2010-06-05T15:49:00Z">
        <w:r>
          <w:rPr>
            <w:rFonts w:ascii="Courier New" w:hAnsi="Courier New" w:cs="Courier New"/>
            <w:color w:val="228B22"/>
            <w:sz w:val="20"/>
            <w:szCs w:val="20"/>
            <w:lang w:bidi="ar-SA"/>
          </w:rPr>
          <w:t>%Car physical variables</w:t>
        </w:r>
      </w:ins>
    </w:p>
    <w:p w:rsidR="00DA41F0" w:rsidRDefault="00DA41F0" w:rsidP="00DA41F0">
      <w:pPr>
        <w:autoSpaceDE w:val="0"/>
        <w:autoSpaceDN w:val="0"/>
        <w:adjustRightInd w:val="0"/>
        <w:spacing w:after="0" w:line="240" w:lineRule="auto"/>
        <w:rPr>
          <w:ins w:id="1106" w:author="meuser" w:date="2010-06-05T15:49:00Z"/>
          <w:rFonts w:ascii="Courier New" w:hAnsi="Courier New" w:cs="Courier New"/>
          <w:sz w:val="24"/>
          <w:szCs w:val="24"/>
          <w:lang w:bidi="ar-SA"/>
        </w:rPr>
      </w:pPr>
      <w:ins w:id="1107" w:author="meuser" w:date="2010-06-05T15:49:00Z">
        <w:r>
          <w:rPr>
            <w:rFonts w:ascii="Courier New" w:hAnsi="Courier New" w:cs="Courier New"/>
            <w:color w:val="000000"/>
            <w:sz w:val="20"/>
            <w:szCs w:val="20"/>
            <w:lang w:bidi="ar-SA"/>
          </w:rPr>
          <w:t>l_fs = 1.01476;</w:t>
        </w:r>
      </w:ins>
    </w:p>
    <w:p w:rsidR="00DA41F0" w:rsidRDefault="00DA41F0" w:rsidP="00DA41F0">
      <w:pPr>
        <w:autoSpaceDE w:val="0"/>
        <w:autoSpaceDN w:val="0"/>
        <w:adjustRightInd w:val="0"/>
        <w:spacing w:after="0" w:line="240" w:lineRule="auto"/>
        <w:rPr>
          <w:ins w:id="1108" w:author="meuser" w:date="2010-06-05T15:49:00Z"/>
          <w:rFonts w:ascii="Courier New" w:hAnsi="Courier New" w:cs="Courier New"/>
          <w:sz w:val="24"/>
          <w:szCs w:val="24"/>
          <w:lang w:bidi="ar-SA"/>
        </w:rPr>
      </w:pPr>
      <w:ins w:id="1109" w:author="meuser" w:date="2010-06-05T15:49:00Z">
        <w:r>
          <w:rPr>
            <w:rFonts w:ascii="Courier New" w:hAnsi="Courier New" w:cs="Courier New"/>
            <w:color w:val="000000"/>
            <w:sz w:val="20"/>
            <w:szCs w:val="20"/>
            <w:lang w:bidi="ar-SA"/>
          </w:rPr>
          <w:t>l_rs = 1.67524;</w:t>
        </w:r>
      </w:ins>
    </w:p>
    <w:p w:rsidR="00DA41F0" w:rsidRDefault="00DA41F0" w:rsidP="00DA41F0">
      <w:pPr>
        <w:autoSpaceDE w:val="0"/>
        <w:autoSpaceDN w:val="0"/>
        <w:adjustRightInd w:val="0"/>
        <w:spacing w:after="0" w:line="240" w:lineRule="auto"/>
        <w:rPr>
          <w:ins w:id="1110" w:author="meuser" w:date="2010-06-05T15:49:00Z"/>
          <w:rFonts w:ascii="Courier New" w:hAnsi="Courier New" w:cs="Courier New"/>
          <w:sz w:val="24"/>
          <w:szCs w:val="24"/>
          <w:lang w:bidi="ar-SA"/>
        </w:rPr>
      </w:pPr>
      <w:ins w:id="1111" w:author="meuser" w:date="2010-06-05T15:49:00Z">
        <w:r>
          <w:rPr>
            <w:rFonts w:ascii="Courier New" w:hAnsi="Courier New" w:cs="Courier New"/>
            <w:color w:val="000000"/>
            <w:sz w:val="20"/>
            <w:szCs w:val="20"/>
            <w:lang w:bidi="ar-SA"/>
          </w:rPr>
          <w:t>t_f = 1.540;</w:t>
        </w:r>
      </w:ins>
    </w:p>
    <w:p w:rsidR="00DA41F0" w:rsidRDefault="00DA41F0" w:rsidP="00DA41F0">
      <w:pPr>
        <w:autoSpaceDE w:val="0"/>
        <w:autoSpaceDN w:val="0"/>
        <w:adjustRightInd w:val="0"/>
        <w:spacing w:after="0" w:line="240" w:lineRule="auto"/>
        <w:rPr>
          <w:ins w:id="1112" w:author="meuser" w:date="2010-06-05T15:49:00Z"/>
          <w:rFonts w:ascii="Courier New" w:hAnsi="Courier New" w:cs="Courier New"/>
          <w:sz w:val="24"/>
          <w:szCs w:val="24"/>
          <w:lang w:bidi="ar-SA"/>
        </w:rPr>
      </w:pPr>
      <w:ins w:id="1113" w:author="meuser" w:date="2010-06-05T15:49:00Z">
        <w:r>
          <w:rPr>
            <w:rFonts w:ascii="Courier New" w:hAnsi="Courier New" w:cs="Courier New"/>
            <w:color w:val="000000"/>
            <w:sz w:val="20"/>
            <w:szCs w:val="20"/>
            <w:lang w:bidi="ar-SA"/>
          </w:rPr>
          <w:t>t_r = 1.530;</w:t>
        </w:r>
      </w:ins>
    </w:p>
    <w:p w:rsidR="00DA41F0" w:rsidRDefault="00DA41F0" w:rsidP="00DA41F0">
      <w:pPr>
        <w:autoSpaceDE w:val="0"/>
        <w:autoSpaceDN w:val="0"/>
        <w:adjustRightInd w:val="0"/>
        <w:spacing w:after="0" w:line="240" w:lineRule="auto"/>
        <w:rPr>
          <w:ins w:id="1114" w:author="meuser" w:date="2010-06-05T15:49:00Z"/>
          <w:rFonts w:ascii="Courier New" w:hAnsi="Courier New" w:cs="Courier New"/>
          <w:sz w:val="24"/>
          <w:szCs w:val="24"/>
          <w:lang w:bidi="ar-SA"/>
        </w:rPr>
      </w:pPr>
      <w:ins w:id="1115" w:author="meuser" w:date="2010-06-05T15:49:00Z">
        <w:r>
          <w:rPr>
            <w:rFonts w:ascii="Courier New" w:hAnsi="Courier New" w:cs="Courier New"/>
            <w:color w:val="000000"/>
            <w:sz w:val="20"/>
            <w:szCs w:val="20"/>
            <w:lang w:bidi="ar-SA"/>
          </w:rPr>
          <w:t>h_f = 0.130;</w:t>
        </w:r>
      </w:ins>
    </w:p>
    <w:p w:rsidR="00DA41F0" w:rsidRDefault="00DA41F0" w:rsidP="00DA41F0">
      <w:pPr>
        <w:autoSpaceDE w:val="0"/>
        <w:autoSpaceDN w:val="0"/>
        <w:adjustRightInd w:val="0"/>
        <w:spacing w:after="0" w:line="240" w:lineRule="auto"/>
        <w:rPr>
          <w:ins w:id="1116" w:author="meuser" w:date="2010-06-05T15:49:00Z"/>
          <w:rFonts w:ascii="Courier New" w:hAnsi="Courier New" w:cs="Courier New"/>
          <w:sz w:val="24"/>
          <w:szCs w:val="24"/>
          <w:lang w:bidi="ar-SA"/>
        </w:rPr>
      </w:pPr>
      <w:ins w:id="1117" w:author="meuser" w:date="2010-06-05T15:49:00Z">
        <w:r>
          <w:rPr>
            <w:rFonts w:ascii="Courier New" w:hAnsi="Courier New" w:cs="Courier New"/>
            <w:color w:val="000000"/>
            <w:sz w:val="20"/>
            <w:szCs w:val="20"/>
            <w:lang w:bidi="ar-SA"/>
          </w:rPr>
          <w:t>h_r = 0.110;</w:t>
        </w:r>
      </w:ins>
    </w:p>
    <w:p w:rsidR="00DA41F0" w:rsidRDefault="00DA41F0" w:rsidP="00DA41F0">
      <w:pPr>
        <w:autoSpaceDE w:val="0"/>
        <w:autoSpaceDN w:val="0"/>
        <w:adjustRightInd w:val="0"/>
        <w:spacing w:after="0" w:line="240" w:lineRule="auto"/>
        <w:rPr>
          <w:ins w:id="1118" w:author="meuser" w:date="2010-06-05T15:49:00Z"/>
          <w:rFonts w:ascii="Courier New" w:hAnsi="Courier New" w:cs="Courier New"/>
          <w:sz w:val="24"/>
          <w:szCs w:val="24"/>
          <w:lang w:bidi="ar-SA"/>
        </w:rPr>
      </w:pPr>
      <w:ins w:id="1119" w:author="meuser" w:date="2010-06-05T15:49:00Z">
        <w:r>
          <w:rPr>
            <w:rFonts w:ascii="Courier New" w:hAnsi="Courier New" w:cs="Courier New"/>
            <w:color w:val="000000"/>
            <w:sz w:val="20"/>
            <w:szCs w:val="20"/>
            <w:lang w:bidi="ar-SA"/>
          </w:rPr>
          <w:t>h_cgs = 0.567851;</w:t>
        </w:r>
      </w:ins>
    </w:p>
    <w:p w:rsidR="00DA41F0" w:rsidRDefault="00DA41F0" w:rsidP="00DA41F0">
      <w:pPr>
        <w:autoSpaceDE w:val="0"/>
        <w:autoSpaceDN w:val="0"/>
        <w:adjustRightInd w:val="0"/>
        <w:spacing w:after="0" w:line="240" w:lineRule="auto"/>
        <w:rPr>
          <w:ins w:id="1120" w:author="meuser" w:date="2010-06-05T15:49:00Z"/>
          <w:rFonts w:ascii="Courier New" w:hAnsi="Courier New" w:cs="Courier New"/>
          <w:sz w:val="24"/>
          <w:szCs w:val="24"/>
          <w:lang w:bidi="ar-SA"/>
        </w:rPr>
      </w:pPr>
      <w:ins w:id="1121" w:author="meuser" w:date="2010-06-05T15:49:00Z">
        <w:r>
          <w:rPr>
            <w:rFonts w:ascii="Courier New" w:hAnsi="Courier New" w:cs="Courier New"/>
            <w:color w:val="000000"/>
            <w:sz w:val="20"/>
            <w:szCs w:val="20"/>
            <w:lang w:bidi="ar-SA"/>
          </w:rPr>
          <w:t>h_cguf = 0.320;</w:t>
        </w:r>
      </w:ins>
    </w:p>
    <w:p w:rsidR="00DA41F0" w:rsidRDefault="00DA41F0" w:rsidP="00DA41F0">
      <w:pPr>
        <w:autoSpaceDE w:val="0"/>
        <w:autoSpaceDN w:val="0"/>
        <w:adjustRightInd w:val="0"/>
        <w:spacing w:after="0" w:line="240" w:lineRule="auto"/>
        <w:rPr>
          <w:ins w:id="1122" w:author="meuser" w:date="2010-06-05T15:49:00Z"/>
          <w:rFonts w:ascii="Courier New" w:hAnsi="Courier New" w:cs="Courier New"/>
          <w:sz w:val="24"/>
          <w:szCs w:val="24"/>
          <w:lang w:bidi="ar-SA"/>
        </w:rPr>
      </w:pPr>
      <w:ins w:id="1123" w:author="meuser" w:date="2010-06-05T15:49:00Z">
        <w:r>
          <w:rPr>
            <w:rFonts w:ascii="Courier New" w:hAnsi="Courier New" w:cs="Courier New"/>
            <w:color w:val="000000"/>
            <w:sz w:val="20"/>
            <w:szCs w:val="20"/>
            <w:lang w:bidi="ar-SA"/>
          </w:rPr>
          <w:t>h_cgur = 0.320;</w:t>
        </w:r>
      </w:ins>
    </w:p>
    <w:p w:rsidR="00DA41F0" w:rsidRDefault="00DA41F0" w:rsidP="00DA41F0">
      <w:pPr>
        <w:autoSpaceDE w:val="0"/>
        <w:autoSpaceDN w:val="0"/>
        <w:adjustRightInd w:val="0"/>
        <w:spacing w:after="0" w:line="240" w:lineRule="auto"/>
        <w:rPr>
          <w:ins w:id="1124" w:author="meuser" w:date="2010-06-05T15:49:00Z"/>
          <w:rFonts w:ascii="Courier New" w:hAnsi="Courier New" w:cs="Courier New"/>
          <w:sz w:val="24"/>
          <w:szCs w:val="24"/>
          <w:lang w:bidi="ar-SA"/>
        </w:rPr>
      </w:pPr>
      <w:ins w:id="1125" w:author="meuser" w:date="2010-06-05T15:49:00Z">
        <w:r>
          <w:rPr>
            <w:rFonts w:ascii="Courier New" w:hAnsi="Courier New" w:cs="Courier New"/>
            <w:color w:val="000000"/>
            <w:sz w:val="20"/>
            <w:szCs w:val="20"/>
            <w:lang w:bidi="ar-SA"/>
          </w:rPr>
          <w:t>M = 1704.7;</w:t>
        </w:r>
      </w:ins>
    </w:p>
    <w:p w:rsidR="00DA41F0" w:rsidRDefault="00DA41F0" w:rsidP="00DA41F0">
      <w:pPr>
        <w:autoSpaceDE w:val="0"/>
        <w:autoSpaceDN w:val="0"/>
        <w:adjustRightInd w:val="0"/>
        <w:spacing w:after="0" w:line="240" w:lineRule="auto"/>
        <w:rPr>
          <w:ins w:id="1126" w:author="meuser" w:date="2010-06-05T15:49:00Z"/>
          <w:rFonts w:ascii="Courier New" w:hAnsi="Courier New" w:cs="Courier New"/>
          <w:sz w:val="24"/>
          <w:szCs w:val="24"/>
          <w:lang w:bidi="ar-SA"/>
        </w:rPr>
      </w:pPr>
      <w:ins w:id="1127" w:author="meuser" w:date="2010-06-05T15:49:00Z">
        <w:r>
          <w:rPr>
            <w:rFonts w:ascii="Courier New" w:hAnsi="Courier New" w:cs="Courier New"/>
            <w:color w:val="000000"/>
            <w:sz w:val="20"/>
            <w:szCs w:val="20"/>
            <w:lang w:bidi="ar-SA"/>
          </w:rPr>
          <w:t>M_uf = 98.1;</w:t>
        </w:r>
      </w:ins>
    </w:p>
    <w:p w:rsidR="00DA41F0" w:rsidRDefault="00DA41F0" w:rsidP="00DA41F0">
      <w:pPr>
        <w:autoSpaceDE w:val="0"/>
        <w:autoSpaceDN w:val="0"/>
        <w:adjustRightInd w:val="0"/>
        <w:spacing w:after="0" w:line="240" w:lineRule="auto"/>
        <w:rPr>
          <w:ins w:id="1128" w:author="meuser" w:date="2010-06-05T15:49:00Z"/>
          <w:rFonts w:ascii="Courier New" w:hAnsi="Courier New" w:cs="Courier New"/>
          <w:sz w:val="24"/>
          <w:szCs w:val="24"/>
          <w:lang w:bidi="ar-SA"/>
        </w:rPr>
      </w:pPr>
      <w:ins w:id="1129" w:author="meuser" w:date="2010-06-05T15:49:00Z">
        <w:r>
          <w:rPr>
            <w:rFonts w:ascii="Courier New" w:hAnsi="Courier New" w:cs="Courier New"/>
            <w:color w:val="000000"/>
            <w:sz w:val="20"/>
            <w:szCs w:val="20"/>
            <w:lang w:bidi="ar-SA"/>
          </w:rPr>
          <w:t>M_ur = 79.7;</w:t>
        </w:r>
      </w:ins>
    </w:p>
    <w:p w:rsidR="00DA41F0" w:rsidRDefault="00DA41F0" w:rsidP="00DA41F0">
      <w:pPr>
        <w:autoSpaceDE w:val="0"/>
        <w:autoSpaceDN w:val="0"/>
        <w:adjustRightInd w:val="0"/>
        <w:spacing w:after="0" w:line="240" w:lineRule="auto"/>
        <w:rPr>
          <w:ins w:id="1130" w:author="meuser" w:date="2010-06-05T15:49:00Z"/>
          <w:rFonts w:ascii="Courier New" w:hAnsi="Courier New" w:cs="Courier New"/>
          <w:sz w:val="24"/>
          <w:szCs w:val="24"/>
          <w:lang w:bidi="ar-SA"/>
        </w:rPr>
      </w:pPr>
      <w:ins w:id="1131" w:author="meuser" w:date="2010-06-05T15:49:00Z">
        <w:r>
          <w:rPr>
            <w:rFonts w:ascii="Courier New" w:hAnsi="Courier New" w:cs="Courier New"/>
            <w:color w:val="000000"/>
            <w:sz w:val="20"/>
            <w:szCs w:val="20"/>
            <w:lang w:bidi="ar-SA"/>
          </w:rPr>
          <w:t>I_xxs = 440.911;</w:t>
        </w:r>
      </w:ins>
    </w:p>
    <w:p w:rsidR="00DA41F0" w:rsidRDefault="00DA41F0" w:rsidP="00DA41F0">
      <w:pPr>
        <w:autoSpaceDE w:val="0"/>
        <w:autoSpaceDN w:val="0"/>
        <w:adjustRightInd w:val="0"/>
        <w:spacing w:after="0" w:line="240" w:lineRule="auto"/>
        <w:rPr>
          <w:ins w:id="1132" w:author="meuser" w:date="2010-06-05T15:49:00Z"/>
          <w:rFonts w:ascii="Courier New" w:hAnsi="Courier New" w:cs="Courier New"/>
          <w:sz w:val="24"/>
          <w:szCs w:val="24"/>
          <w:lang w:bidi="ar-SA"/>
        </w:rPr>
      </w:pPr>
      <w:ins w:id="1133" w:author="meuser" w:date="2010-06-05T15:49:00Z">
        <w:r>
          <w:rPr>
            <w:rFonts w:ascii="Courier New" w:hAnsi="Courier New" w:cs="Courier New"/>
            <w:color w:val="000000"/>
            <w:sz w:val="20"/>
            <w:szCs w:val="20"/>
            <w:lang w:bidi="ar-SA"/>
          </w:rPr>
          <w:t>I_xys = 0;</w:t>
        </w:r>
      </w:ins>
    </w:p>
    <w:p w:rsidR="00DA41F0" w:rsidRDefault="00DA41F0" w:rsidP="00DA41F0">
      <w:pPr>
        <w:autoSpaceDE w:val="0"/>
        <w:autoSpaceDN w:val="0"/>
        <w:adjustRightInd w:val="0"/>
        <w:spacing w:after="0" w:line="240" w:lineRule="auto"/>
        <w:rPr>
          <w:ins w:id="1134" w:author="meuser" w:date="2010-06-05T15:49:00Z"/>
          <w:rFonts w:ascii="Courier New" w:hAnsi="Courier New" w:cs="Courier New"/>
          <w:sz w:val="24"/>
          <w:szCs w:val="24"/>
          <w:lang w:bidi="ar-SA"/>
        </w:rPr>
      </w:pPr>
      <w:ins w:id="1135" w:author="meuser" w:date="2010-06-05T15:49:00Z">
        <w:r>
          <w:rPr>
            <w:rFonts w:ascii="Courier New" w:hAnsi="Courier New" w:cs="Courier New"/>
            <w:color w:val="000000"/>
            <w:sz w:val="20"/>
            <w:szCs w:val="20"/>
            <w:lang w:bidi="ar-SA"/>
          </w:rPr>
          <w:t>I_xzs = 7.54097;</w:t>
        </w:r>
      </w:ins>
    </w:p>
    <w:p w:rsidR="00DA41F0" w:rsidRDefault="00DA41F0" w:rsidP="00DA41F0">
      <w:pPr>
        <w:autoSpaceDE w:val="0"/>
        <w:autoSpaceDN w:val="0"/>
        <w:adjustRightInd w:val="0"/>
        <w:spacing w:after="0" w:line="240" w:lineRule="auto"/>
        <w:rPr>
          <w:ins w:id="1136" w:author="meuser" w:date="2010-06-05T15:49:00Z"/>
          <w:rFonts w:ascii="Courier New" w:hAnsi="Courier New" w:cs="Courier New"/>
          <w:sz w:val="24"/>
          <w:szCs w:val="24"/>
          <w:lang w:bidi="ar-SA"/>
        </w:rPr>
      </w:pPr>
      <w:ins w:id="1137" w:author="meuser" w:date="2010-06-05T15:49:00Z">
        <w:r>
          <w:rPr>
            <w:rFonts w:ascii="Courier New" w:hAnsi="Courier New" w:cs="Courier New"/>
            <w:color w:val="000000"/>
            <w:sz w:val="20"/>
            <w:szCs w:val="20"/>
            <w:lang w:bidi="ar-SA"/>
          </w:rPr>
          <w:t>I_yys = 2498.900;</w:t>
        </w:r>
      </w:ins>
    </w:p>
    <w:p w:rsidR="00DA41F0" w:rsidRDefault="00DA41F0" w:rsidP="00DA41F0">
      <w:pPr>
        <w:autoSpaceDE w:val="0"/>
        <w:autoSpaceDN w:val="0"/>
        <w:adjustRightInd w:val="0"/>
        <w:spacing w:after="0" w:line="240" w:lineRule="auto"/>
        <w:rPr>
          <w:ins w:id="1138" w:author="meuser" w:date="2010-06-05T15:49:00Z"/>
          <w:rFonts w:ascii="Courier New" w:hAnsi="Courier New" w:cs="Courier New"/>
          <w:sz w:val="24"/>
          <w:szCs w:val="24"/>
          <w:lang w:bidi="ar-SA"/>
        </w:rPr>
      </w:pPr>
      <w:ins w:id="1139" w:author="meuser" w:date="2010-06-05T15:49:00Z">
        <w:r>
          <w:rPr>
            <w:rFonts w:ascii="Courier New" w:hAnsi="Courier New" w:cs="Courier New"/>
            <w:color w:val="000000"/>
            <w:sz w:val="20"/>
            <w:szCs w:val="20"/>
            <w:lang w:bidi="ar-SA"/>
          </w:rPr>
          <w:t>I_yzs = 0;</w:t>
        </w:r>
      </w:ins>
    </w:p>
    <w:p w:rsidR="00DA41F0" w:rsidRDefault="00DA41F0" w:rsidP="00DA41F0">
      <w:pPr>
        <w:autoSpaceDE w:val="0"/>
        <w:autoSpaceDN w:val="0"/>
        <w:adjustRightInd w:val="0"/>
        <w:spacing w:after="0" w:line="240" w:lineRule="auto"/>
        <w:rPr>
          <w:ins w:id="1140" w:author="meuser" w:date="2010-06-05T15:49:00Z"/>
          <w:rFonts w:ascii="Courier New" w:hAnsi="Courier New" w:cs="Courier New"/>
          <w:sz w:val="24"/>
          <w:szCs w:val="24"/>
          <w:lang w:bidi="ar-SA"/>
        </w:rPr>
      </w:pPr>
      <w:ins w:id="1141" w:author="meuser" w:date="2010-06-05T15:49:00Z">
        <w:r>
          <w:rPr>
            <w:rFonts w:ascii="Courier New" w:hAnsi="Courier New" w:cs="Courier New"/>
            <w:color w:val="000000"/>
            <w:sz w:val="20"/>
            <w:szCs w:val="20"/>
            <w:lang w:bidi="ar-SA"/>
          </w:rPr>
          <w:t>I_zzs = 2619.28;</w:t>
        </w:r>
      </w:ins>
    </w:p>
    <w:p w:rsidR="00DA41F0" w:rsidRDefault="00DA41F0" w:rsidP="00DA41F0">
      <w:pPr>
        <w:autoSpaceDE w:val="0"/>
        <w:autoSpaceDN w:val="0"/>
        <w:adjustRightInd w:val="0"/>
        <w:spacing w:after="0" w:line="240" w:lineRule="auto"/>
        <w:rPr>
          <w:ins w:id="1142" w:author="meuser" w:date="2010-06-05T15:49:00Z"/>
          <w:rFonts w:ascii="Courier New" w:hAnsi="Courier New" w:cs="Courier New"/>
          <w:sz w:val="24"/>
          <w:szCs w:val="24"/>
          <w:lang w:bidi="ar-SA"/>
        </w:rPr>
      </w:pPr>
      <w:ins w:id="1143" w:author="meuser" w:date="2010-06-05T15:49:00Z">
        <w:r>
          <w:rPr>
            <w:rFonts w:ascii="Courier New" w:hAnsi="Courier New" w:cs="Courier New"/>
            <w:color w:val="000000"/>
            <w:sz w:val="20"/>
            <w:szCs w:val="20"/>
            <w:lang w:bidi="ar-SA"/>
          </w:rPr>
          <w:t>I_zzuf = M_uf*(t_f/2)^2;</w:t>
        </w:r>
      </w:ins>
    </w:p>
    <w:p w:rsidR="00DA41F0" w:rsidRDefault="00DA41F0" w:rsidP="00DA41F0">
      <w:pPr>
        <w:autoSpaceDE w:val="0"/>
        <w:autoSpaceDN w:val="0"/>
        <w:adjustRightInd w:val="0"/>
        <w:spacing w:after="0" w:line="240" w:lineRule="auto"/>
        <w:rPr>
          <w:ins w:id="1144" w:author="meuser" w:date="2010-06-05T15:49:00Z"/>
          <w:rFonts w:ascii="Courier New" w:hAnsi="Courier New" w:cs="Courier New"/>
          <w:sz w:val="24"/>
          <w:szCs w:val="24"/>
          <w:lang w:bidi="ar-SA"/>
        </w:rPr>
      </w:pPr>
      <w:ins w:id="1145" w:author="meuser" w:date="2010-06-05T15:49:00Z">
        <w:r>
          <w:rPr>
            <w:rFonts w:ascii="Courier New" w:hAnsi="Courier New" w:cs="Courier New"/>
            <w:color w:val="000000"/>
            <w:sz w:val="20"/>
            <w:szCs w:val="20"/>
            <w:lang w:bidi="ar-SA"/>
          </w:rPr>
          <w:t>I_zzur = M_ur*(t_r/2)^2;</w:t>
        </w:r>
      </w:ins>
    </w:p>
    <w:p w:rsidR="00DA41F0" w:rsidRDefault="00DA41F0" w:rsidP="00DA41F0">
      <w:pPr>
        <w:autoSpaceDE w:val="0"/>
        <w:autoSpaceDN w:val="0"/>
        <w:adjustRightInd w:val="0"/>
        <w:spacing w:after="0" w:line="240" w:lineRule="auto"/>
        <w:rPr>
          <w:ins w:id="1146" w:author="meuser" w:date="2010-06-05T15:49:00Z"/>
          <w:rFonts w:ascii="Courier New" w:hAnsi="Courier New" w:cs="Courier New"/>
          <w:sz w:val="24"/>
          <w:szCs w:val="24"/>
          <w:lang w:bidi="ar-SA"/>
        </w:rPr>
      </w:pPr>
      <w:ins w:id="1147" w:author="meuser" w:date="2010-06-05T15:49:00Z">
        <w:r>
          <w:rPr>
            <w:rFonts w:ascii="Courier New" w:hAnsi="Courier New" w:cs="Courier New"/>
            <w:color w:val="000000"/>
            <w:sz w:val="20"/>
            <w:szCs w:val="20"/>
            <w:lang w:bidi="ar-SA"/>
          </w:rPr>
          <w:t>I_tlf = 0.99;</w:t>
        </w:r>
      </w:ins>
    </w:p>
    <w:p w:rsidR="00DA41F0" w:rsidRDefault="00DA41F0" w:rsidP="00DA41F0">
      <w:pPr>
        <w:autoSpaceDE w:val="0"/>
        <w:autoSpaceDN w:val="0"/>
        <w:adjustRightInd w:val="0"/>
        <w:spacing w:after="0" w:line="240" w:lineRule="auto"/>
        <w:rPr>
          <w:ins w:id="1148" w:author="meuser" w:date="2010-06-05T15:49:00Z"/>
          <w:rFonts w:ascii="Courier New" w:hAnsi="Courier New" w:cs="Courier New"/>
          <w:sz w:val="24"/>
          <w:szCs w:val="24"/>
          <w:lang w:bidi="ar-SA"/>
        </w:rPr>
      </w:pPr>
      <w:ins w:id="1149" w:author="meuser" w:date="2010-06-05T15:49:00Z">
        <w:r>
          <w:rPr>
            <w:rFonts w:ascii="Courier New" w:hAnsi="Courier New" w:cs="Courier New"/>
            <w:color w:val="000000"/>
            <w:sz w:val="20"/>
            <w:szCs w:val="20"/>
            <w:lang w:bidi="ar-SA"/>
          </w:rPr>
          <w:t>I_trf = 0.99;</w:t>
        </w:r>
      </w:ins>
    </w:p>
    <w:p w:rsidR="00DA41F0" w:rsidRDefault="00DA41F0" w:rsidP="00DA41F0">
      <w:pPr>
        <w:autoSpaceDE w:val="0"/>
        <w:autoSpaceDN w:val="0"/>
        <w:adjustRightInd w:val="0"/>
        <w:spacing w:after="0" w:line="240" w:lineRule="auto"/>
        <w:rPr>
          <w:ins w:id="1150" w:author="meuser" w:date="2010-06-05T15:49:00Z"/>
          <w:rFonts w:ascii="Courier New" w:hAnsi="Courier New" w:cs="Courier New"/>
          <w:sz w:val="24"/>
          <w:szCs w:val="24"/>
          <w:lang w:bidi="ar-SA"/>
        </w:rPr>
      </w:pPr>
      <w:ins w:id="1151" w:author="meuser" w:date="2010-06-05T15:49:00Z">
        <w:r>
          <w:rPr>
            <w:rFonts w:ascii="Courier New" w:hAnsi="Courier New" w:cs="Courier New"/>
            <w:color w:val="000000"/>
            <w:sz w:val="20"/>
            <w:szCs w:val="20"/>
            <w:lang w:bidi="ar-SA"/>
          </w:rPr>
          <w:t>I_tlr = 0.99;</w:t>
        </w:r>
      </w:ins>
    </w:p>
    <w:p w:rsidR="00DA41F0" w:rsidRDefault="00DA41F0" w:rsidP="00DA41F0">
      <w:pPr>
        <w:autoSpaceDE w:val="0"/>
        <w:autoSpaceDN w:val="0"/>
        <w:adjustRightInd w:val="0"/>
        <w:spacing w:after="0" w:line="240" w:lineRule="auto"/>
        <w:rPr>
          <w:ins w:id="1152" w:author="meuser" w:date="2010-06-05T15:49:00Z"/>
          <w:rFonts w:ascii="Courier New" w:hAnsi="Courier New" w:cs="Courier New"/>
          <w:sz w:val="24"/>
          <w:szCs w:val="24"/>
          <w:lang w:bidi="ar-SA"/>
        </w:rPr>
      </w:pPr>
      <w:ins w:id="1153" w:author="meuser" w:date="2010-06-05T15:49:00Z">
        <w:r>
          <w:rPr>
            <w:rFonts w:ascii="Courier New" w:hAnsi="Courier New" w:cs="Courier New"/>
            <w:color w:val="000000"/>
            <w:sz w:val="20"/>
            <w:szCs w:val="20"/>
            <w:lang w:bidi="ar-SA"/>
          </w:rPr>
          <w:t>I_trr = 0.99;</w:t>
        </w:r>
      </w:ins>
    </w:p>
    <w:p w:rsidR="00DA41F0" w:rsidRDefault="00DA41F0" w:rsidP="00DA41F0">
      <w:pPr>
        <w:autoSpaceDE w:val="0"/>
        <w:autoSpaceDN w:val="0"/>
        <w:adjustRightInd w:val="0"/>
        <w:spacing w:after="0" w:line="240" w:lineRule="auto"/>
        <w:rPr>
          <w:ins w:id="1154" w:author="meuser" w:date="2010-06-05T15:49:00Z"/>
          <w:rFonts w:ascii="Courier New" w:hAnsi="Courier New" w:cs="Courier New"/>
          <w:sz w:val="24"/>
          <w:szCs w:val="24"/>
          <w:lang w:bidi="ar-SA"/>
        </w:rPr>
      </w:pPr>
      <w:ins w:id="1155"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156" w:author="meuser" w:date="2010-06-05T15:49:00Z"/>
          <w:rFonts w:ascii="Courier New" w:hAnsi="Courier New" w:cs="Courier New"/>
          <w:sz w:val="24"/>
          <w:szCs w:val="24"/>
          <w:lang w:bidi="ar-SA"/>
        </w:rPr>
      </w:pPr>
      <w:ins w:id="1157" w:author="meuser" w:date="2010-06-05T15:49:00Z">
        <w:r>
          <w:rPr>
            <w:rFonts w:ascii="Courier New" w:hAnsi="Courier New" w:cs="Courier New"/>
            <w:color w:val="228B22"/>
            <w:sz w:val="20"/>
            <w:szCs w:val="20"/>
            <w:lang w:bidi="ar-SA"/>
          </w:rPr>
          <w:t>%spring/dampers</w:t>
        </w:r>
      </w:ins>
    </w:p>
    <w:p w:rsidR="00DA41F0" w:rsidRDefault="00DA41F0" w:rsidP="00DA41F0">
      <w:pPr>
        <w:autoSpaceDE w:val="0"/>
        <w:autoSpaceDN w:val="0"/>
        <w:adjustRightInd w:val="0"/>
        <w:spacing w:after="0" w:line="240" w:lineRule="auto"/>
        <w:rPr>
          <w:ins w:id="1158" w:author="meuser" w:date="2010-06-05T15:49:00Z"/>
          <w:rFonts w:ascii="Courier New" w:hAnsi="Courier New" w:cs="Courier New"/>
          <w:sz w:val="24"/>
          <w:szCs w:val="24"/>
          <w:lang w:bidi="ar-SA"/>
        </w:rPr>
      </w:pPr>
      <w:ins w:id="1159" w:author="meuser" w:date="2010-06-05T15:49:00Z">
        <w:r>
          <w:rPr>
            <w:rFonts w:ascii="Courier New" w:hAnsi="Courier New" w:cs="Courier New"/>
            <w:color w:val="000000"/>
            <w:sz w:val="20"/>
            <w:szCs w:val="20"/>
            <w:lang w:bidi="ar-SA"/>
          </w:rPr>
          <w:t xml:space="preserve">K_spf = 27.85; </w:t>
        </w:r>
        <w:r>
          <w:rPr>
            <w:rFonts w:ascii="Courier New" w:hAnsi="Courier New" w:cs="Courier New"/>
            <w:color w:val="228B22"/>
            <w:sz w:val="20"/>
            <w:szCs w:val="20"/>
            <w:lang w:bidi="ar-SA"/>
          </w:rPr>
          <w:t>%N/mm</w:t>
        </w:r>
      </w:ins>
    </w:p>
    <w:p w:rsidR="00DA41F0" w:rsidRDefault="00DA41F0" w:rsidP="00DA41F0">
      <w:pPr>
        <w:autoSpaceDE w:val="0"/>
        <w:autoSpaceDN w:val="0"/>
        <w:adjustRightInd w:val="0"/>
        <w:spacing w:after="0" w:line="240" w:lineRule="auto"/>
        <w:rPr>
          <w:ins w:id="1160" w:author="meuser" w:date="2010-06-05T15:49:00Z"/>
          <w:rFonts w:ascii="Courier New" w:hAnsi="Courier New" w:cs="Courier New"/>
          <w:sz w:val="24"/>
          <w:szCs w:val="24"/>
          <w:lang w:bidi="ar-SA"/>
        </w:rPr>
      </w:pPr>
      <w:ins w:id="1161" w:author="meuser" w:date="2010-06-05T15:49:00Z">
        <w:r>
          <w:rPr>
            <w:rFonts w:ascii="Courier New" w:hAnsi="Courier New" w:cs="Courier New"/>
            <w:color w:val="000000"/>
            <w:sz w:val="20"/>
            <w:szCs w:val="20"/>
            <w:lang w:bidi="ar-SA"/>
          </w:rPr>
          <w:t xml:space="preserve">K_spr = 18.16; </w:t>
        </w:r>
        <w:r>
          <w:rPr>
            <w:rFonts w:ascii="Courier New" w:hAnsi="Courier New" w:cs="Courier New"/>
            <w:color w:val="228B22"/>
            <w:sz w:val="20"/>
            <w:szCs w:val="20"/>
            <w:lang w:bidi="ar-SA"/>
          </w:rPr>
          <w:t>%N/mm</w:t>
        </w:r>
      </w:ins>
    </w:p>
    <w:p w:rsidR="00DA41F0" w:rsidRDefault="00DA41F0" w:rsidP="00DA41F0">
      <w:pPr>
        <w:autoSpaceDE w:val="0"/>
        <w:autoSpaceDN w:val="0"/>
        <w:adjustRightInd w:val="0"/>
        <w:spacing w:after="0" w:line="240" w:lineRule="auto"/>
        <w:rPr>
          <w:ins w:id="1162" w:author="meuser" w:date="2010-06-05T15:49:00Z"/>
          <w:rFonts w:ascii="Courier New" w:hAnsi="Courier New" w:cs="Courier New"/>
          <w:sz w:val="24"/>
          <w:szCs w:val="24"/>
          <w:lang w:bidi="ar-SA"/>
        </w:rPr>
      </w:pPr>
      <w:ins w:id="1163"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164" w:author="meuser" w:date="2010-06-05T15:49:00Z"/>
          <w:rFonts w:ascii="Courier New" w:hAnsi="Courier New" w:cs="Courier New"/>
          <w:sz w:val="24"/>
          <w:szCs w:val="24"/>
          <w:lang w:bidi="ar-SA"/>
        </w:rPr>
      </w:pPr>
      <w:ins w:id="1165" w:author="meuser" w:date="2010-06-05T15:49:00Z">
        <w:r>
          <w:rPr>
            <w:rFonts w:ascii="Courier New" w:hAnsi="Courier New" w:cs="Courier New"/>
            <w:color w:val="000000"/>
            <w:sz w:val="20"/>
            <w:szCs w:val="20"/>
            <w:lang w:bidi="ar-SA"/>
          </w:rPr>
          <w:lastRenderedPageBreak/>
          <w:t xml:space="preserve">B_f = 2.9915; </w:t>
        </w:r>
        <w:r>
          <w:rPr>
            <w:rFonts w:ascii="Courier New" w:hAnsi="Courier New" w:cs="Courier New"/>
            <w:color w:val="228B22"/>
            <w:sz w:val="20"/>
            <w:szCs w:val="20"/>
            <w:lang w:bidi="ar-SA"/>
          </w:rPr>
          <w:t>%N-s/mm</w:t>
        </w:r>
      </w:ins>
    </w:p>
    <w:p w:rsidR="00DA41F0" w:rsidRDefault="00DA41F0" w:rsidP="00DA41F0">
      <w:pPr>
        <w:autoSpaceDE w:val="0"/>
        <w:autoSpaceDN w:val="0"/>
        <w:adjustRightInd w:val="0"/>
        <w:spacing w:after="0" w:line="240" w:lineRule="auto"/>
        <w:rPr>
          <w:ins w:id="1166" w:author="meuser" w:date="2010-06-05T15:49:00Z"/>
          <w:rFonts w:ascii="Courier New" w:hAnsi="Courier New" w:cs="Courier New"/>
          <w:sz w:val="24"/>
          <w:szCs w:val="24"/>
          <w:lang w:bidi="ar-SA"/>
        </w:rPr>
      </w:pPr>
      <w:ins w:id="1167" w:author="meuser" w:date="2010-06-05T15:49:00Z">
        <w:r>
          <w:rPr>
            <w:rFonts w:ascii="Courier New" w:hAnsi="Courier New" w:cs="Courier New"/>
            <w:color w:val="000000"/>
            <w:sz w:val="20"/>
            <w:szCs w:val="20"/>
            <w:lang w:bidi="ar-SA"/>
          </w:rPr>
          <w:t xml:space="preserve">B_r = 2.9915; </w:t>
        </w:r>
        <w:r>
          <w:rPr>
            <w:rFonts w:ascii="Courier New" w:hAnsi="Courier New" w:cs="Courier New"/>
            <w:color w:val="228B22"/>
            <w:sz w:val="20"/>
            <w:szCs w:val="20"/>
            <w:lang w:bidi="ar-SA"/>
          </w:rPr>
          <w:t>%N-s/mm</w:t>
        </w:r>
      </w:ins>
    </w:p>
    <w:p w:rsidR="00DA41F0" w:rsidRDefault="00DA41F0" w:rsidP="00DA41F0">
      <w:pPr>
        <w:autoSpaceDE w:val="0"/>
        <w:autoSpaceDN w:val="0"/>
        <w:adjustRightInd w:val="0"/>
        <w:spacing w:after="0" w:line="240" w:lineRule="auto"/>
        <w:rPr>
          <w:ins w:id="1168" w:author="meuser" w:date="2010-06-05T15:49:00Z"/>
          <w:rFonts w:ascii="Courier New" w:hAnsi="Courier New" w:cs="Courier New"/>
          <w:sz w:val="24"/>
          <w:szCs w:val="24"/>
          <w:lang w:bidi="ar-SA"/>
        </w:rPr>
      </w:pPr>
      <w:ins w:id="1169"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170" w:author="meuser" w:date="2010-06-05T15:49:00Z"/>
          <w:rFonts w:ascii="Courier New" w:hAnsi="Courier New" w:cs="Courier New"/>
          <w:sz w:val="24"/>
          <w:szCs w:val="24"/>
          <w:lang w:bidi="ar-SA"/>
        </w:rPr>
      </w:pPr>
      <w:ins w:id="1171" w:author="meuser" w:date="2010-06-05T15:49:00Z">
        <w:r>
          <w:rPr>
            <w:rFonts w:ascii="Courier New" w:hAnsi="Courier New" w:cs="Courier New"/>
            <w:color w:val="228B22"/>
            <w:sz w:val="20"/>
            <w:szCs w:val="20"/>
            <w:lang w:bidi="ar-SA"/>
          </w:rPr>
          <w:t>%anti_roll bars</w:t>
        </w:r>
      </w:ins>
    </w:p>
    <w:p w:rsidR="00DA41F0" w:rsidRDefault="00DA41F0" w:rsidP="00DA41F0">
      <w:pPr>
        <w:autoSpaceDE w:val="0"/>
        <w:autoSpaceDN w:val="0"/>
        <w:adjustRightInd w:val="0"/>
        <w:spacing w:after="0" w:line="240" w:lineRule="auto"/>
        <w:rPr>
          <w:ins w:id="1172" w:author="meuser" w:date="2010-06-05T15:49:00Z"/>
          <w:rFonts w:ascii="Courier New" w:hAnsi="Courier New" w:cs="Courier New"/>
          <w:sz w:val="24"/>
          <w:szCs w:val="24"/>
          <w:lang w:bidi="ar-SA"/>
        </w:rPr>
      </w:pPr>
      <w:ins w:id="1173" w:author="meuser" w:date="2010-06-05T15:49:00Z">
        <w:r>
          <w:rPr>
            <w:rFonts w:ascii="Courier New" w:hAnsi="Courier New" w:cs="Courier New"/>
            <w:color w:val="000000"/>
            <w:sz w:val="20"/>
            <w:szCs w:val="20"/>
            <w:lang w:bidi="ar-SA"/>
          </w:rPr>
          <w:t xml:space="preserve">K_rf = 384.0*180/pi; </w:t>
        </w:r>
        <w:r>
          <w:rPr>
            <w:rFonts w:ascii="Courier New" w:hAnsi="Courier New" w:cs="Courier New"/>
            <w:color w:val="228B22"/>
            <w:sz w:val="20"/>
            <w:szCs w:val="20"/>
            <w:lang w:bidi="ar-SA"/>
          </w:rPr>
          <w:t>%Nm/rad</w:t>
        </w:r>
      </w:ins>
    </w:p>
    <w:p w:rsidR="00DA41F0" w:rsidRDefault="00DA41F0" w:rsidP="00DA41F0">
      <w:pPr>
        <w:autoSpaceDE w:val="0"/>
        <w:autoSpaceDN w:val="0"/>
        <w:adjustRightInd w:val="0"/>
        <w:spacing w:after="0" w:line="240" w:lineRule="auto"/>
        <w:rPr>
          <w:ins w:id="1174" w:author="meuser" w:date="2010-06-05T15:49:00Z"/>
          <w:rFonts w:ascii="Courier New" w:hAnsi="Courier New" w:cs="Courier New"/>
          <w:sz w:val="24"/>
          <w:szCs w:val="24"/>
          <w:lang w:bidi="ar-SA"/>
        </w:rPr>
      </w:pPr>
      <w:ins w:id="1175" w:author="meuser" w:date="2010-06-05T15:49:00Z">
        <w:r>
          <w:rPr>
            <w:rFonts w:ascii="Courier New" w:hAnsi="Courier New" w:cs="Courier New"/>
            <w:color w:val="000000"/>
            <w:sz w:val="20"/>
            <w:szCs w:val="20"/>
            <w:lang w:bidi="ar-SA"/>
          </w:rPr>
          <w:t>K_rr = 344.4*180/pi;</w:t>
        </w:r>
      </w:ins>
    </w:p>
    <w:p w:rsidR="00DA41F0" w:rsidRDefault="00DA41F0" w:rsidP="00DA41F0">
      <w:pPr>
        <w:autoSpaceDE w:val="0"/>
        <w:autoSpaceDN w:val="0"/>
        <w:adjustRightInd w:val="0"/>
        <w:spacing w:after="0" w:line="240" w:lineRule="auto"/>
        <w:rPr>
          <w:ins w:id="1176" w:author="meuser" w:date="2010-06-05T15:49:00Z"/>
          <w:rFonts w:ascii="Courier New" w:hAnsi="Courier New" w:cs="Courier New"/>
          <w:sz w:val="24"/>
          <w:szCs w:val="24"/>
          <w:lang w:bidi="ar-SA"/>
        </w:rPr>
      </w:pPr>
      <w:ins w:id="1177"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178" w:author="meuser" w:date="2010-06-05T15:49:00Z"/>
          <w:rFonts w:ascii="Courier New" w:hAnsi="Courier New" w:cs="Courier New"/>
          <w:sz w:val="24"/>
          <w:szCs w:val="24"/>
          <w:lang w:bidi="ar-SA"/>
        </w:rPr>
      </w:pPr>
      <w:ins w:id="1179" w:author="meuser" w:date="2010-06-05T15:49:00Z">
        <w:r>
          <w:rPr>
            <w:rFonts w:ascii="Courier New" w:hAnsi="Courier New" w:cs="Courier New"/>
            <w:color w:val="228B22"/>
            <w:sz w:val="20"/>
            <w:szCs w:val="20"/>
            <w:lang w:bidi="ar-SA"/>
          </w:rPr>
          <w:t>%roll stiffness</w:t>
        </w:r>
      </w:ins>
    </w:p>
    <w:p w:rsidR="00DA41F0" w:rsidRDefault="00DA41F0" w:rsidP="00DA41F0">
      <w:pPr>
        <w:autoSpaceDE w:val="0"/>
        <w:autoSpaceDN w:val="0"/>
        <w:adjustRightInd w:val="0"/>
        <w:spacing w:after="0" w:line="240" w:lineRule="auto"/>
        <w:rPr>
          <w:ins w:id="1180" w:author="meuser" w:date="2010-06-05T15:49:00Z"/>
          <w:rFonts w:ascii="Courier New" w:hAnsi="Courier New" w:cs="Courier New"/>
          <w:sz w:val="24"/>
          <w:szCs w:val="24"/>
          <w:lang w:bidi="ar-SA"/>
        </w:rPr>
      </w:pPr>
      <w:ins w:id="1181" w:author="meuser" w:date="2010-06-05T15:49:00Z">
        <w:r>
          <w:rPr>
            <w:rFonts w:ascii="Courier New" w:hAnsi="Courier New" w:cs="Courier New"/>
            <w:color w:val="000000"/>
            <w:sz w:val="20"/>
            <w:szCs w:val="20"/>
            <w:lang w:bidi="ar-SA"/>
          </w:rPr>
          <w:t>K_phif = 0.766*K_spf*1000*t_f^2/2 + K_rf;</w:t>
        </w:r>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182" w:author="meuser" w:date="2010-06-05T15:49:00Z"/>
          <w:rFonts w:ascii="Courier New" w:hAnsi="Courier New" w:cs="Courier New"/>
          <w:sz w:val="24"/>
          <w:szCs w:val="24"/>
          <w:lang w:bidi="ar-SA"/>
        </w:rPr>
      </w:pPr>
      <w:ins w:id="1183" w:author="meuser" w:date="2010-06-05T15:49:00Z">
        <w:r>
          <w:rPr>
            <w:rFonts w:ascii="Courier New" w:hAnsi="Courier New" w:cs="Courier New"/>
            <w:color w:val="000000"/>
            <w:sz w:val="20"/>
            <w:szCs w:val="20"/>
            <w:lang w:bidi="ar-SA"/>
          </w:rPr>
          <w:t>K_phir = 0.827*K_spr*1000*t_r^2/2 + K_rr;</w:t>
        </w:r>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184" w:author="meuser" w:date="2010-06-05T15:49:00Z"/>
          <w:rFonts w:ascii="Courier New" w:hAnsi="Courier New" w:cs="Courier New"/>
          <w:sz w:val="24"/>
          <w:szCs w:val="24"/>
          <w:lang w:bidi="ar-SA"/>
        </w:rPr>
      </w:pPr>
      <w:ins w:id="1185" w:author="meuser" w:date="2010-06-05T15:49:00Z">
        <w:r>
          <w:rPr>
            <w:rFonts w:ascii="Courier New" w:hAnsi="Courier New" w:cs="Courier New"/>
            <w:color w:val="000000"/>
            <w:sz w:val="20"/>
            <w:szCs w:val="20"/>
            <w:lang w:bidi="ar-SA"/>
          </w:rPr>
          <w:t>K_phi = (K_phif + K_phir);</w:t>
        </w:r>
      </w:ins>
    </w:p>
    <w:p w:rsidR="00DA41F0" w:rsidRDefault="00DA41F0" w:rsidP="00DA41F0">
      <w:pPr>
        <w:autoSpaceDE w:val="0"/>
        <w:autoSpaceDN w:val="0"/>
        <w:adjustRightInd w:val="0"/>
        <w:spacing w:after="0" w:line="240" w:lineRule="auto"/>
        <w:rPr>
          <w:ins w:id="1186" w:author="meuser" w:date="2010-06-05T15:49:00Z"/>
          <w:rFonts w:ascii="Courier New" w:hAnsi="Courier New" w:cs="Courier New"/>
          <w:sz w:val="24"/>
          <w:szCs w:val="24"/>
          <w:lang w:bidi="ar-SA"/>
        </w:rPr>
      </w:pPr>
      <w:ins w:id="1187"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188" w:author="meuser" w:date="2010-06-05T15:49:00Z"/>
          <w:rFonts w:ascii="Courier New" w:hAnsi="Courier New" w:cs="Courier New"/>
          <w:sz w:val="24"/>
          <w:szCs w:val="24"/>
          <w:lang w:bidi="ar-SA"/>
        </w:rPr>
      </w:pPr>
      <w:ins w:id="1189" w:author="meuser" w:date="2010-06-05T15:49:00Z">
        <w:r>
          <w:rPr>
            <w:rFonts w:ascii="Courier New" w:hAnsi="Courier New" w:cs="Courier New"/>
            <w:color w:val="228B22"/>
            <w:sz w:val="20"/>
            <w:szCs w:val="20"/>
            <w:lang w:bidi="ar-SA"/>
          </w:rPr>
          <w:t>%roll damping</w:t>
        </w:r>
      </w:ins>
    </w:p>
    <w:p w:rsidR="00DA41F0" w:rsidRDefault="00DA41F0" w:rsidP="00DA41F0">
      <w:pPr>
        <w:autoSpaceDE w:val="0"/>
        <w:autoSpaceDN w:val="0"/>
        <w:adjustRightInd w:val="0"/>
        <w:spacing w:after="0" w:line="240" w:lineRule="auto"/>
        <w:rPr>
          <w:ins w:id="1190" w:author="meuser" w:date="2010-06-05T15:49:00Z"/>
          <w:rFonts w:ascii="Courier New" w:hAnsi="Courier New" w:cs="Courier New"/>
          <w:sz w:val="24"/>
          <w:szCs w:val="24"/>
          <w:lang w:bidi="ar-SA"/>
        </w:rPr>
      </w:pPr>
      <w:ins w:id="1191" w:author="meuser" w:date="2010-06-05T15:49:00Z">
        <w:r>
          <w:rPr>
            <w:rFonts w:ascii="Courier New" w:hAnsi="Courier New" w:cs="Courier New"/>
            <w:color w:val="000000"/>
            <w:sz w:val="20"/>
            <w:szCs w:val="20"/>
            <w:lang w:bidi="ar-SA"/>
          </w:rPr>
          <w:t xml:space="preserve">B_phif = 0.766*B_f*1000*t_f^2/2; </w:t>
        </w:r>
        <w:r>
          <w:rPr>
            <w:rFonts w:ascii="Courier New" w:hAnsi="Courier New" w:cs="Courier New"/>
            <w:color w:val="228B22"/>
            <w:sz w:val="20"/>
            <w:szCs w:val="20"/>
            <w:lang w:bidi="ar-SA"/>
          </w:rPr>
          <w:t>%Nm-s/rad</w:t>
        </w:r>
      </w:ins>
    </w:p>
    <w:p w:rsidR="00DA41F0" w:rsidRDefault="00DA41F0" w:rsidP="00DA41F0">
      <w:pPr>
        <w:autoSpaceDE w:val="0"/>
        <w:autoSpaceDN w:val="0"/>
        <w:adjustRightInd w:val="0"/>
        <w:spacing w:after="0" w:line="240" w:lineRule="auto"/>
        <w:rPr>
          <w:ins w:id="1192" w:author="meuser" w:date="2010-06-05T15:49:00Z"/>
          <w:rFonts w:ascii="Courier New" w:hAnsi="Courier New" w:cs="Courier New"/>
          <w:sz w:val="24"/>
          <w:szCs w:val="24"/>
          <w:lang w:bidi="ar-SA"/>
        </w:rPr>
      </w:pPr>
      <w:ins w:id="1193" w:author="meuser" w:date="2010-06-05T15:49:00Z">
        <w:r>
          <w:rPr>
            <w:rFonts w:ascii="Courier New" w:hAnsi="Courier New" w:cs="Courier New"/>
            <w:color w:val="000000"/>
            <w:sz w:val="20"/>
            <w:szCs w:val="20"/>
            <w:lang w:bidi="ar-SA"/>
          </w:rPr>
          <w:t>B_phir = 0.827*B_r*1000*t_r^2/2;</w:t>
        </w:r>
      </w:ins>
    </w:p>
    <w:p w:rsidR="00DA41F0" w:rsidRDefault="00DA41F0" w:rsidP="00DA41F0">
      <w:pPr>
        <w:autoSpaceDE w:val="0"/>
        <w:autoSpaceDN w:val="0"/>
        <w:adjustRightInd w:val="0"/>
        <w:spacing w:after="0" w:line="240" w:lineRule="auto"/>
        <w:rPr>
          <w:ins w:id="1194" w:author="meuser" w:date="2010-06-05T15:49:00Z"/>
          <w:rFonts w:ascii="Courier New" w:hAnsi="Courier New" w:cs="Courier New"/>
          <w:sz w:val="24"/>
          <w:szCs w:val="24"/>
          <w:lang w:bidi="ar-SA"/>
        </w:rPr>
      </w:pPr>
      <w:ins w:id="1195" w:author="meuser" w:date="2010-06-05T15:49:00Z">
        <w:r>
          <w:rPr>
            <w:rFonts w:ascii="Courier New" w:hAnsi="Courier New" w:cs="Courier New"/>
            <w:color w:val="000000"/>
            <w:sz w:val="20"/>
            <w:szCs w:val="20"/>
            <w:lang w:bidi="ar-SA"/>
          </w:rPr>
          <w:t>B_phi = (B_phif + B_phir);</w:t>
        </w:r>
      </w:ins>
    </w:p>
    <w:p w:rsidR="00DA41F0" w:rsidRDefault="00DA41F0" w:rsidP="00DA41F0">
      <w:pPr>
        <w:autoSpaceDE w:val="0"/>
        <w:autoSpaceDN w:val="0"/>
        <w:adjustRightInd w:val="0"/>
        <w:spacing w:after="0" w:line="240" w:lineRule="auto"/>
        <w:rPr>
          <w:ins w:id="1196" w:author="meuser" w:date="2010-06-05T15:49:00Z"/>
          <w:rFonts w:ascii="Courier New" w:hAnsi="Courier New" w:cs="Courier New"/>
          <w:sz w:val="24"/>
          <w:szCs w:val="24"/>
          <w:lang w:bidi="ar-SA"/>
        </w:rPr>
      </w:pPr>
      <w:ins w:id="1197"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198" w:author="meuser" w:date="2010-06-05T15:49:00Z"/>
          <w:rFonts w:ascii="Courier New" w:hAnsi="Courier New" w:cs="Courier New"/>
          <w:sz w:val="24"/>
          <w:szCs w:val="24"/>
          <w:lang w:bidi="ar-SA"/>
        </w:rPr>
      </w:pPr>
      <w:ins w:id="1199" w:author="meuser" w:date="2010-06-05T15:49:00Z">
        <w:r>
          <w:rPr>
            <w:rFonts w:ascii="Courier New" w:hAnsi="Courier New" w:cs="Courier New"/>
            <w:color w:val="000000"/>
            <w:sz w:val="20"/>
            <w:szCs w:val="20"/>
            <w:lang w:bidi="ar-SA"/>
          </w:rPr>
          <w:t xml:space="preserve">K_sr = 15.97; </w:t>
        </w:r>
        <w:r>
          <w:rPr>
            <w:rFonts w:ascii="Courier New" w:hAnsi="Courier New" w:cs="Courier New"/>
            <w:color w:val="228B22"/>
            <w:sz w:val="20"/>
            <w:szCs w:val="20"/>
            <w:lang w:bidi="ar-SA"/>
          </w:rPr>
          <w:t>%steering-to-wheel angle ratio</w:t>
        </w:r>
      </w:ins>
    </w:p>
    <w:p w:rsidR="00DA41F0" w:rsidRDefault="00DA41F0" w:rsidP="00DA41F0">
      <w:pPr>
        <w:autoSpaceDE w:val="0"/>
        <w:autoSpaceDN w:val="0"/>
        <w:adjustRightInd w:val="0"/>
        <w:spacing w:after="0" w:line="240" w:lineRule="auto"/>
        <w:rPr>
          <w:ins w:id="1200" w:author="meuser" w:date="2010-06-05T15:49:00Z"/>
          <w:rFonts w:ascii="Courier New" w:hAnsi="Courier New" w:cs="Courier New"/>
          <w:sz w:val="24"/>
          <w:szCs w:val="24"/>
          <w:lang w:bidi="ar-SA"/>
        </w:rPr>
      </w:pPr>
      <w:ins w:id="1201"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202" w:author="meuser" w:date="2010-06-05T15:49:00Z"/>
          <w:rFonts w:ascii="Courier New" w:hAnsi="Courier New" w:cs="Courier New"/>
          <w:sz w:val="24"/>
          <w:szCs w:val="24"/>
          <w:lang w:bidi="ar-SA"/>
        </w:rPr>
      </w:pPr>
      <w:ins w:id="1203" w:author="meuser" w:date="2010-06-05T15:49:00Z">
        <w:r>
          <w:rPr>
            <w:rFonts w:ascii="Courier New" w:hAnsi="Courier New" w:cs="Courier New"/>
            <w:color w:val="228B22"/>
            <w:sz w:val="20"/>
            <w:szCs w:val="20"/>
            <w:lang w:bidi="ar-SA"/>
          </w:rPr>
          <w:t>%==calculated parameters==%</w:t>
        </w:r>
      </w:ins>
    </w:p>
    <w:p w:rsidR="00DA41F0" w:rsidRDefault="00DA41F0" w:rsidP="00DA41F0">
      <w:pPr>
        <w:autoSpaceDE w:val="0"/>
        <w:autoSpaceDN w:val="0"/>
        <w:adjustRightInd w:val="0"/>
        <w:spacing w:after="0" w:line="240" w:lineRule="auto"/>
        <w:rPr>
          <w:ins w:id="1204" w:author="meuser" w:date="2010-06-05T15:49:00Z"/>
          <w:rFonts w:ascii="Courier New" w:hAnsi="Courier New" w:cs="Courier New"/>
          <w:sz w:val="24"/>
          <w:szCs w:val="24"/>
          <w:lang w:bidi="ar-SA"/>
        </w:rPr>
      </w:pPr>
      <w:ins w:id="1205" w:author="meuser" w:date="2010-06-05T15:49:00Z">
        <w:r>
          <w:rPr>
            <w:rFonts w:ascii="Courier New" w:hAnsi="Courier New" w:cs="Courier New"/>
            <w:color w:val="000000"/>
            <w:sz w:val="20"/>
            <w:szCs w:val="20"/>
            <w:lang w:bidi="ar-SA"/>
          </w:rPr>
          <w:t>L = l_fs + l_rs;</w:t>
        </w:r>
      </w:ins>
    </w:p>
    <w:p w:rsidR="00DA41F0" w:rsidRDefault="00DA41F0" w:rsidP="00DA41F0">
      <w:pPr>
        <w:autoSpaceDE w:val="0"/>
        <w:autoSpaceDN w:val="0"/>
        <w:adjustRightInd w:val="0"/>
        <w:spacing w:after="0" w:line="240" w:lineRule="auto"/>
        <w:rPr>
          <w:ins w:id="1206" w:author="meuser" w:date="2010-06-05T15:49:00Z"/>
          <w:rFonts w:ascii="Courier New" w:hAnsi="Courier New" w:cs="Courier New"/>
          <w:sz w:val="24"/>
          <w:szCs w:val="24"/>
          <w:lang w:bidi="ar-SA"/>
        </w:rPr>
      </w:pPr>
      <w:ins w:id="1207" w:author="meuser" w:date="2010-06-05T15:49:00Z">
        <w:r>
          <w:rPr>
            <w:rFonts w:ascii="Courier New" w:hAnsi="Courier New" w:cs="Courier New"/>
            <w:color w:val="000000"/>
            <w:sz w:val="20"/>
            <w:szCs w:val="20"/>
            <w:lang w:bidi="ar-SA"/>
          </w:rPr>
          <w:t>M_s = M - M_uf - M_ur;</w:t>
        </w:r>
      </w:ins>
    </w:p>
    <w:p w:rsidR="00DA41F0" w:rsidRDefault="00DA41F0" w:rsidP="00DA41F0">
      <w:pPr>
        <w:autoSpaceDE w:val="0"/>
        <w:autoSpaceDN w:val="0"/>
        <w:adjustRightInd w:val="0"/>
        <w:spacing w:after="0" w:line="240" w:lineRule="auto"/>
        <w:rPr>
          <w:ins w:id="1208" w:author="meuser" w:date="2010-06-05T15:49:00Z"/>
          <w:rFonts w:ascii="Courier New" w:hAnsi="Courier New" w:cs="Courier New"/>
          <w:sz w:val="24"/>
          <w:szCs w:val="24"/>
          <w:lang w:bidi="ar-SA"/>
        </w:rPr>
      </w:pPr>
      <w:ins w:id="1209" w:author="meuser" w:date="2010-06-05T15:49:00Z">
        <w:r>
          <w:rPr>
            <w:rFonts w:ascii="Courier New" w:hAnsi="Courier New" w:cs="Courier New"/>
            <w:color w:val="000000"/>
            <w:sz w:val="20"/>
            <w:szCs w:val="20"/>
            <w:lang w:bidi="ar-SA"/>
          </w:rPr>
          <w:t>l_cgs = (M_ur*l_rs - M_uf*l_fs)/M;</w:t>
        </w:r>
      </w:ins>
    </w:p>
    <w:p w:rsidR="00DA41F0" w:rsidRDefault="00DA41F0" w:rsidP="00DA41F0">
      <w:pPr>
        <w:autoSpaceDE w:val="0"/>
        <w:autoSpaceDN w:val="0"/>
        <w:adjustRightInd w:val="0"/>
        <w:spacing w:after="0" w:line="240" w:lineRule="auto"/>
        <w:rPr>
          <w:ins w:id="1210" w:author="meuser" w:date="2010-06-05T15:49:00Z"/>
          <w:rFonts w:ascii="Courier New" w:hAnsi="Courier New" w:cs="Courier New"/>
          <w:sz w:val="24"/>
          <w:szCs w:val="24"/>
          <w:lang w:bidi="ar-SA"/>
        </w:rPr>
      </w:pPr>
      <w:ins w:id="1211" w:author="meuser" w:date="2010-06-05T15:49:00Z">
        <w:r>
          <w:rPr>
            <w:rFonts w:ascii="Courier New" w:hAnsi="Courier New" w:cs="Courier New"/>
            <w:color w:val="000000"/>
            <w:sz w:val="20"/>
            <w:szCs w:val="20"/>
            <w:lang w:bidi="ar-SA"/>
          </w:rPr>
          <w:t>l_f = l_fs + l_cgs;</w:t>
        </w:r>
      </w:ins>
    </w:p>
    <w:p w:rsidR="00DA41F0" w:rsidRDefault="00DA41F0" w:rsidP="00DA41F0">
      <w:pPr>
        <w:autoSpaceDE w:val="0"/>
        <w:autoSpaceDN w:val="0"/>
        <w:adjustRightInd w:val="0"/>
        <w:spacing w:after="0" w:line="240" w:lineRule="auto"/>
        <w:rPr>
          <w:ins w:id="1212" w:author="meuser" w:date="2010-06-05T15:49:00Z"/>
          <w:rFonts w:ascii="Courier New" w:hAnsi="Courier New" w:cs="Courier New"/>
          <w:sz w:val="24"/>
          <w:szCs w:val="24"/>
          <w:lang w:bidi="ar-SA"/>
        </w:rPr>
      </w:pPr>
      <w:ins w:id="1213" w:author="meuser" w:date="2010-06-05T15:49:00Z">
        <w:r>
          <w:rPr>
            <w:rFonts w:ascii="Courier New" w:hAnsi="Courier New" w:cs="Courier New"/>
            <w:color w:val="000000"/>
            <w:sz w:val="20"/>
            <w:szCs w:val="20"/>
            <w:lang w:bidi="ar-SA"/>
          </w:rPr>
          <w:t>l_r = l_rs - l_cgs;</w:t>
        </w:r>
      </w:ins>
    </w:p>
    <w:p w:rsidR="00DA41F0" w:rsidRDefault="00DA41F0" w:rsidP="00DA41F0">
      <w:pPr>
        <w:autoSpaceDE w:val="0"/>
        <w:autoSpaceDN w:val="0"/>
        <w:adjustRightInd w:val="0"/>
        <w:spacing w:after="0" w:line="240" w:lineRule="auto"/>
        <w:rPr>
          <w:ins w:id="1214" w:author="meuser" w:date="2010-06-05T15:49:00Z"/>
          <w:rFonts w:ascii="Courier New" w:hAnsi="Courier New" w:cs="Courier New"/>
          <w:sz w:val="24"/>
          <w:szCs w:val="24"/>
          <w:lang w:bidi="ar-SA"/>
        </w:rPr>
      </w:pPr>
      <w:ins w:id="1215" w:author="meuser" w:date="2010-06-05T15:49:00Z">
        <w:r>
          <w:rPr>
            <w:rFonts w:ascii="Courier New" w:hAnsi="Courier New" w:cs="Courier New"/>
            <w:color w:val="000000"/>
            <w:sz w:val="20"/>
            <w:szCs w:val="20"/>
            <w:lang w:bidi="ar-SA"/>
          </w:rPr>
          <w:t>M_f = M*l_r/L;</w:t>
        </w:r>
      </w:ins>
    </w:p>
    <w:p w:rsidR="00DA41F0" w:rsidRDefault="00DA41F0" w:rsidP="00DA41F0">
      <w:pPr>
        <w:autoSpaceDE w:val="0"/>
        <w:autoSpaceDN w:val="0"/>
        <w:adjustRightInd w:val="0"/>
        <w:spacing w:after="0" w:line="240" w:lineRule="auto"/>
        <w:rPr>
          <w:ins w:id="1216" w:author="meuser" w:date="2010-06-05T15:49:00Z"/>
          <w:rFonts w:ascii="Courier New" w:hAnsi="Courier New" w:cs="Courier New"/>
          <w:sz w:val="24"/>
          <w:szCs w:val="24"/>
          <w:lang w:bidi="ar-SA"/>
        </w:rPr>
      </w:pPr>
      <w:ins w:id="1217" w:author="meuser" w:date="2010-06-05T15:49:00Z">
        <w:r>
          <w:rPr>
            <w:rFonts w:ascii="Courier New" w:hAnsi="Courier New" w:cs="Courier New"/>
            <w:color w:val="000000"/>
            <w:sz w:val="20"/>
            <w:szCs w:val="20"/>
            <w:lang w:bidi="ar-SA"/>
          </w:rPr>
          <w:t>M_r = M*l_f/L;</w:t>
        </w:r>
      </w:ins>
    </w:p>
    <w:p w:rsidR="00DA41F0" w:rsidRDefault="00DA41F0" w:rsidP="00DA41F0">
      <w:pPr>
        <w:autoSpaceDE w:val="0"/>
        <w:autoSpaceDN w:val="0"/>
        <w:adjustRightInd w:val="0"/>
        <w:spacing w:after="0" w:line="240" w:lineRule="auto"/>
        <w:rPr>
          <w:ins w:id="1218" w:author="meuser" w:date="2010-06-05T15:49:00Z"/>
          <w:rFonts w:ascii="Courier New" w:hAnsi="Courier New" w:cs="Courier New"/>
          <w:sz w:val="24"/>
          <w:szCs w:val="24"/>
          <w:lang w:bidi="ar-SA"/>
        </w:rPr>
      </w:pPr>
      <w:ins w:id="1219" w:author="meuser" w:date="2010-06-05T15:49:00Z">
        <w:r>
          <w:rPr>
            <w:rFonts w:ascii="Courier New" w:hAnsi="Courier New" w:cs="Courier New"/>
            <w:color w:val="000000"/>
            <w:sz w:val="20"/>
            <w:szCs w:val="20"/>
            <w:lang w:bidi="ar-SA"/>
          </w:rPr>
          <w:t>h_o = h_f + l_f*(h_r - h_f)/L;</w:t>
        </w:r>
      </w:ins>
    </w:p>
    <w:p w:rsidR="00DA41F0" w:rsidRDefault="00DA41F0" w:rsidP="00DA41F0">
      <w:pPr>
        <w:autoSpaceDE w:val="0"/>
        <w:autoSpaceDN w:val="0"/>
        <w:adjustRightInd w:val="0"/>
        <w:spacing w:after="0" w:line="240" w:lineRule="auto"/>
        <w:rPr>
          <w:ins w:id="1220" w:author="meuser" w:date="2010-06-05T15:49:00Z"/>
          <w:rFonts w:ascii="Courier New" w:hAnsi="Courier New" w:cs="Courier New"/>
          <w:sz w:val="24"/>
          <w:szCs w:val="24"/>
          <w:lang w:bidi="ar-SA"/>
        </w:rPr>
      </w:pPr>
      <w:ins w:id="1221" w:author="meuser" w:date="2010-06-05T15:49:00Z">
        <w:r>
          <w:rPr>
            <w:rFonts w:ascii="Courier New" w:hAnsi="Courier New" w:cs="Courier New"/>
            <w:color w:val="000000"/>
            <w:sz w:val="20"/>
            <w:szCs w:val="20"/>
            <w:lang w:bidi="ar-SA"/>
          </w:rPr>
          <w:t>h_s = h_cgs - h_o;</w:t>
        </w:r>
      </w:ins>
    </w:p>
    <w:p w:rsidR="00DA41F0" w:rsidRDefault="00DA41F0" w:rsidP="00DA41F0">
      <w:pPr>
        <w:autoSpaceDE w:val="0"/>
        <w:autoSpaceDN w:val="0"/>
        <w:adjustRightInd w:val="0"/>
        <w:spacing w:after="0" w:line="240" w:lineRule="auto"/>
        <w:rPr>
          <w:ins w:id="1222" w:author="meuser" w:date="2010-06-05T15:49:00Z"/>
          <w:rFonts w:ascii="Courier New" w:hAnsi="Courier New" w:cs="Courier New"/>
          <w:sz w:val="24"/>
          <w:szCs w:val="24"/>
          <w:lang w:bidi="ar-SA"/>
        </w:rPr>
      </w:pPr>
      <w:ins w:id="1223" w:author="meuser" w:date="2010-06-05T15:49:00Z">
        <w:r>
          <w:rPr>
            <w:rFonts w:ascii="Courier New" w:hAnsi="Courier New" w:cs="Courier New"/>
            <w:color w:val="000000"/>
            <w:sz w:val="20"/>
            <w:szCs w:val="20"/>
            <w:lang w:bidi="ar-SA"/>
          </w:rPr>
          <w:t>h_uf = h_cguf - h_o;</w:t>
        </w:r>
      </w:ins>
    </w:p>
    <w:p w:rsidR="00DA41F0" w:rsidRDefault="00DA41F0" w:rsidP="00DA41F0">
      <w:pPr>
        <w:autoSpaceDE w:val="0"/>
        <w:autoSpaceDN w:val="0"/>
        <w:adjustRightInd w:val="0"/>
        <w:spacing w:after="0" w:line="240" w:lineRule="auto"/>
        <w:rPr>
          <w:ins w:id="1224" w:author="meuser" w:date="2010-06-05T15:49:00Z"/>
          <w:rFonts w:ascii="Courier New" w:hAnsi="Courier New" w:cs="Courier New"/>
          <w:sz w:val="24"/>
          <w:szCs w:val="24"/>
          <w:lang w:bidi="ar-SA"/>
        </w:rPr>
      </w:pPr>
      <w:ins w:id="1225" w:author="meuser" w:date="2010-06-05T15:49:00Z">
        <w:r>
          <w:rPr>
            <w:rFonts w:ascii="Courier New" w:hAnsi="Courier New" w:cs="Courier New"/>
            <w:color w:val="000000"/>
            <w:sz w:val="20"/>
            <w:szCs w:val="20"/>
            <w:lang w:bidi="ar-SA"/>
          </w:rPr>
          <w:t>h_ur = h_cgur - h_o;</w:t>
        </w:r>
      </w:ins>
    </w:p>
    <w:p w:rsidR="00DA41F0" w:rsidRDefault="00DA41F0" w:rsidP="00DA41F0">
      <w:pPr>
        <w:autoSpaceDE w:val="0"/>
        <w:autoSpaceDN w:val="0"/>
        <w:adjustRightInd w:val="0"/>
        <w:spacing w:after="0" w:line="240" w:lineRule="auto"/>
        <w:rPr>
          <w:ins w:id="1226" w:author="meuser" w:date="2010-06-05T15:49:00Z"/>
          <w:rFonts w:ascii="Courier New" w:hAnsi="Courier New" w:cs="Courier New"/>
          <w:sz w:val="24"/>
          <w:szCs w:val="24"/>
          <w:lang w:bidi="ar-SA"/>
        </w:rPr>
      </w:pPr>
      <w:ins w:id="1227" w:author="meuser" w:date="2010-06-05T15:49:00Z">
        <w:r>
          <w:rPr>
            <w:rFonts w:ascii="Courier New" w:hAnsi="Courier New" w:cs="Courier New"/>
            <w:color w:val="000000"/>
            <w:sz w:val="20"/>
            <w:szCs w:val="20"/>
            <w:lang w:bidi="ar-SA"/>
          </w:rPr>
          <w:t>h_cg = (M_s*h_cgs + M_uf*h_cguf + M_ur*h_cgur)/M;</w:t>
        </w:r>
      </w:ins>
    </w:p>
    <w:p w:rsidR="00DA41F0" w:rsidRDefault="00DA41F0" w:rsidP="00DA41F0">
      <w:pPr>
        <w:autoSpaceDE w:val="0"/>
        <w:autoSpaceDN w:val="0"/>
        <w:adjustRightInd w:val="0"/>
        <w:spacing w:after="0" w:line="240" w:lineRule="auto"/>
        <w:rPr>
          <w:ins w:id="1228" w:author="meuser" w:date="2010-06-05T15:49:00Z"/>
          <w:rFonts w:ascii="Courier New" w:hAnsi="Courier New" w:cs="Courier New"/>
          <w:sz w:val="24"/>
          <w:szCs w:val="24"/>
          <w:lang w:bidi="ar-SA"/>
        </w:rPr>
      </w:pPr>
      <w:ins w:id="1229"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230" w:author="meuser" w:date="2010-06-05T15:49:00Z"/>
          <w:rFonts w:ascii="Courier New" w:hAnsi="Courier New" w:cs="Courier New"/>
          <w:sz w:val="24"/>
          <w:szCs w:val="24"/>
          <w:lang w:bidi="ar-SA"/>
        </w:rPr>
      </w:pPr>
      <w:ins w:id="1231"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232" w:author="meuser" w:date="2010-06-05T15:49:00Z"/>
          <w:rFonts w:ascii="Courier New" w:hAnsi="Courier New" w:cs="Courier New"/>
          <w:sz w:val="24"/>
          <w:szCs w:val="24"/>
          <w:lang w:bidi="ar-SA"/>
        </w:rPr>
      </w:pPr>
      <w:ins w:id="1233" w:author="meuser" w:date="2010-06-05T15:49:00Z">
        <w:r>
          <w:rPr>
            <w:rFonts w:ascii="Courier New" w:hAnsi="Courier New" w:cs="Courier New"/>
            <w:color w:val="228B22"/>
            <w:sz w:val="20"/>
            <w:szCs w:val="20"/>
            <w:lang w:bidi="ar-SA"/>
          </w:rPr>
          <w:t>%==tire properties==%</w:t>
        </w:r>
      </w:ins>
    </w:p>
    <w:p w:rsidR="00DA41F0" w:rsidRDefault="00DA41F0" w:rsidP="00DA41F0">
      <w:pPr>
        <w:autoSpaceDE w:val="0"/>
        <w:autoSpaceDN w:val="0"/>
        <w:adjustRightInd w:val="0"/>
        <w:spacing w:after="0" w:line="240" w:lineRule="auto"/>
        <w:rPr>
          <w:ins w:id="1234" w:author="meuser" w:date="2010-06-05T15:49:00Z"/>
          <w:rFonts w:ascii="Courier New" w:hAnsi="Courier New" w:cs="Courier New"/>
          <w:sz w:val="24"/>
          <w:szCs w:val="24"/>
          <w:lang w:bidi="ar-SA"/>
        </w:rPr>
      </w:pPr>
      <w:ins w:id="1235" w:author="meuser" w:date="2010-06-05T15:49:00Z">
        <w:r>
          <w:rPr>
            <w:rFonts w:ascii="Courier New" w:hAnsi="Courier New" w:cs="Courier New"/>
            <w:color w:val="000000"/>
            <w:sz w:val="20"/>
            <w:szCs w:val="20"/>
            <w:lang w:bidi="ar-SA"/>
          </w:rPr>
          <w:t>varx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36" w:author="meuser" w:date="2010-06-05T15:49:00Z"/>
          <w:rFonts w:ascii="Courier New" w:hAnsi="Courier New" w:cs="Courier New"/>
          <w:sz w:val="24"/>
          <w:szCs w:val="24"/>
          <w:lang w:bidi="ar-SA"/>
        </w:rPr>
      </w:pPr>
      <w:ins w:id="1237" w:author="meuser" w:date="2010-06-05T15:49:00Z">
        <w:r>
          <w:rPr>
            <w:rFonts w:ascii="Courier New" w:hAnsi="Courier New" w:cs="Courier New"/>
            <w:color w:val="000000"/>
            <w:sz w:val="20"/>
            <w:szCs w:val="20"/>
            <w:lang w:bidi="ar-SA"/>
          </w:rPr>
          <w:t xml:space="preserve">    0.0, 0.0;</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38" w:author="meuser" w:date="2010-06-05T15:49:00Z"/>
          <w:rFonts w:ascii="Courier New" w:hAnsi="Courier New" w:cs="Courier New"/>
          <w:sz w:val="24"/>
          <w:szCs w:val="24"/>
          <w:lang w:bidi="ar-SA"/>
        </w:rPr>
      </w:pPr>
      <w:ins w:id="1239" w:author="meuser" w:date="2010-06-05T15:49:00Z">
        <w:r>
          <w:rPr>
            <w:rFonts w:ascii="Courier New" w:hAnsi="Courier New" w:cs="Courier New"/>
            <w:color w:val="000000"/>
            <w:sz w:val="20"/>
            <w:szCs w:val="20"/>
            <w:lang w:bidi="ar-SA"/>
          </w:rPr>
          <w:t xml:space="preserve">    0.1, 0.6;</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40" w:author="meuser" w:date="2010-06-05T15:49:00Z"/>
          <w:rFonts w:ascii="Courier New" w:hAnsi="Courier New" w:cs="Courier New"/>
          <w:sz w:val="24"/>
          <w:szCs w:val="24"/>
          <w:lang w:bidi="ar-SA"/>
        </w:rPr>
      </w:pPr>
      <w:ins w:id="1241" w:author="meuser" w:date="2010-06-05T15:49:00Z">
        <w:r>
          <w:rPr>
            <w:rFonts w:ascii="Courier New" w:hAnsi="Courier New" w:cs="Courier New"/>
            <w:color w:val="000000"/>
            <w:sz w:val="20"/>
            <w:szCs w:val="20"/>
            <w:lang w:bidi="ar-SA"/>
          </w:rPr>
          <w:t xml:space="preserve">    0.15, 0.85;</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42" w:author="meuser" w:date="2010-06-05T15:49:00Z"/>
          <w:rFonts w:ascii="Courier New" w:hAnsi="Courier New" w:cs="Courier New"/>
          <w:sz w:val="24"/>
          <w:szCs w:val="24"/>
          <w:lang w:bidi="ar-SA"/>
        </w:rPr>
      </w:pPr>
      <w:ins w:id="1243" w:author="meuser" w:date="2010-06-05T15:49:00Z">
        <w:r>
          <w:rPr>
            <w:rFonts w:ascii="Courier New" w:hAnsi="Courier New" w:cs="Courier New"/>
            <w:color w:val="000000"/>
            <w:sz w:val="20"/>
            <w:szCs w:val="20"/>
            <w:lang w:bidi="ar-SA"/>
          </w:rPr>
          <w:t xml:space="preserve">    1.0, 0.4]; </w:t>
        </w:r>
        <w:r>
          <w:rPr>
            <w:rFonts w:ascii="Courier New" w:hAnsi="Courier New" w:cs="Courier New"/>
            <w:color w:val="228B22"/>
            <w:sz w:val="20"/>
            <w:szCs w:val="20"/>
            <w:lang w:bidi="ar-SA"/>
          </w:rPr>
          <w:t>%slip curve coordinates (slip-%, mu)</w:t>
        </w:r>
      </w:ins>
    </w:p>
    <w:p w:rsidR="00DA41F0" w:rsidRDefault="00DA41F0" w:rsidP="00DA41F0">
      <w:pPr>
        <w:autoSpaceDE w:val="0"/>
        <w:autoSpaceDN w:val="0"/>
        <w:adjustRightInd w:val="0"/>
        <w:spacing w:after="0" w:line="240" w:lineRule="auto"/>
        <w:rPr>
          <w:ins w:id="1244" w:author="meuser" w:date="2010-06-05T15:49:00Z"/>
          <w:rFonts w:ascii="Courier New" w:hAnsi="Courier New" w:cs="Courier New"/>
          <w:sz w:val="24"/>
          <w:szCs w:val="24"/>
          <w:lang w:bidi="ar-SA"/>
        </w:rPr>
      </w:pPr>
      <w:ins w:id="1245" w:author="meuser" w:date="2010-06-05T15:49:00Z">
        <w:r>
          <w:rPr>
            <w:rFonts w:ascii="Courier New" w:hAnsi="Courier New" w:cs="Courier New"/>
            <w:color w:val="000000"/>
            <w:sz w:val="20"/>
            <w:szCs w:val="20"/>
            <w:lang w:bidi="ar-SA"/>
          </w:rPr>
          <w:t>vary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46" w:author="meuser" w:date="2010-06-05T15:49:00Z"/>
          <w:rFonts w:ascii="Courier New" w:hAnsi="Courier New" w:cs="Courier New"/>
          <w:sz w:val="24"/>
          <w:szCs w:val="24"/>
          <w:lang w:bidi="ar-SA"/>
        </w:rPr>
      </w:pPr>
      <w:ins w:id="1247" w:author="meuser" w:date="2010-06-05T15:49:00Z">
        <w:r>
          <w:rPr>
            <w:rFonts w:ascii="Courier New" w:hAnsi="Courier New" w:cs="Courier New"/>
            <w:color w:val="000000"/>
            <w:sz w:val="20"/>
            <w:szCs w:val="20"/>
            <w:lang w:bidi="ar-SA"/>
          </w:rPr>
          <w:t xml:space="preserve">    0.0, 0.0;</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48" w:author="meuser" w:date="2010-06-05T15:49:00Z"/>
          <w:rFonts w:ascii="Courier New" w:hAnsi="Courier New" w:cs="Courier New"/>
          <w:sz w:val="24"/>
          <w:szCs w:val="24"/>
          <w:lang w:bidi="ar-SA"/>
        </w:rPr>
      </w:pPr>
      <w:ins w:id="1249" w:author="meuser" w:date="2010-06-05T15:49:00Z">
        <w:r>
          <w:rPr>
            <w:rFonts w:ascii="Courier New" w:hAnsi="Courier New" w:cs="Courier New"/>
            <w:color w:val="000000"/>
            <w:sz w:val="20"/>
            <w:szCs w:val="20"/>
            <w:lang w:bidi="ar-SA"/>
          </w:rPr>
          <w:t xml:space="preserve">    0.08, 0.4;</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50" w:author="meuser" w:date="2010-06-05T15:49:00Z"/>
          <w:rFonts w:ascii="Courier New" w:hAnsi="Courier New" w:cs="Courier New"/>
          <w:sz w:val="24"/>
          <w:szCs w:val="24"/>
          <w:lang w:bidi="ar-SA"/>
        </w:rPr>
      </w:pPr>
      <w:ins w:id="1251" w:author="meuser" w:date="2010-06-05T15:49:00Z">
        <w:r>
          <w:rPr>
            <w:rFonts w:ascii="Courier New" w:hAnsi="Courier New" w:cs="Courier New"/>
            <w:color w:val="000000"/>
            <w:sz w:val="20"/>
            <w:szCs w:val="20"/>
            <w:lang w:bidi="ar-SA"/>
          </w:rPr>
          <w:t xml:space="preserve">    0.15, 0.6;</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52" w:author="meuser" w:date="2010-06-05T15:49:00Z"/>
          <w:rFonts w:ascii="Courier New" w:hAnsi="Courier New" w:cs="Courier New"/>
          <w:sz w:val="24"/>
          <w:szCs w:val="24"/>
          <w:lang w:bidi="ar-SA"/>
        </w:rPr>
      </w:pPr>
      <w:ins w:id="1253" w:author="meuser" w:date="2010-06-05T15:49:00Z">
        <w:r>
          <w:rPr>
            <w:rFonts w:ascii="Courier New" w:hAnsi="Courier New" w:cs="Courier New"/>
            <w:color w:val="000000"/>
            <w:sz w:val="20"/>
            <w:szCs w:val="20"/>
            <w:lang w:bidi="ar-SA"/>
          </w:rPr>
          <w:t xml:space="preserve">    0.3, 0.8;</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54" w:author="meuser" w:date="2010-06-05T15:49:00Z"/>
          <w:rFonts w:ascii="Courier New" w:hAnsi="Courier New" w:cs="Courier New"/>
          <w:sz w:val="24"/>
          <w:szCs w:val="24"/>
          <w:lang w:bidi="ar-SA"/>
        </w:rPr>
      </w:pPr>
      <w:ins w:id="1255" w:author="meuser" w:date="2010-06-05T15:49:00Z">
        <w:r>
          <w:rPr>
            <w:rFonts w:ascii="Courier New" w:hAnsi="Courier New" w:cs="Courier New"/>
            <w:color w:val="000000"/>
            <w:sz w:val="20"/>
            <w:szCs w:val="20"/>
            <w:lang w:bidi="ar-SA"/>
          </w:rPr>
          <w:t xml:space="preserve">    1.0, 0.4]; </w:t>
        </w:r>
        <w:r>
          <w:rPr>
            <w:rFonts w:ascii="Courier New" w:hAnsi="Courier New" w:cs="Courier New"/>
            <w:color w:val="228B22"/>
            <w:sz w:val="20"/>
            <w:szCs w:val="20"/>
            <w:lang w:bidi="ar-SA"/>
          </w:rPr>
          <w:t xml:space="preserve">%slip curve coordinates (slip-%, mu) </w:t>
        </w:r>
      </w:ins>
    </w:p>
    <w:p w:rsidR="00DA41F0" w:rsidRDefault="00DA41F0" w:rsidP="00DA41F0">
      <w:pPr>
        <w:autoSpaceDE w:val="0"/>
        <w:autoSpaceDN w:val="0"/>
        <w:adjustRightInd w:val="0"/>
        <w:spacing w:after="0" w:line="240" w:lineRule="auto"/>
        <w:rPr>
          <w:ins w:id="1256" w:author="meuser" w:date="2010-06-05T15:49:00Z"/>
          <w:rFonts w:ascii="Courier New" w:hAnsi="Courier New" w:cs="Courier New"/>
          <w:sz w:val="24"/>
          <w:szCs w:val="24"/>
          <w:lang w:bidi="ar-SA"/>
        </w:rPr>
      </w:pPr>
      <w:ins w:id="1257" w:author="meuser" w:date="2010-06-05T15:49:00Z">
        <w:r>
          <w:rPr>
            <w:rFonts w:ascii="Courier New" w:hAnsi="Courier New" w:cs="Courier New"/>
            <w:color w:val="000000"/>
            <w:sz w:val="20"/>
            <w:szCs w:val="20"/>
            <w:lang w:bidi="ar-SA"/>
          </w:rPr>
          <w:t>varM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58" w:author="meuser" w:date="2010-06-05T15:49:00Z"/>
          <w:rFonts w:ascii="Courier New" w:hAnsi="Courier New" w:cs="Courier New"/>
          <w:sz w:val="24"/>
          <w:szCs w:val="24"/>
          <w:lang w:bidi="ar-SA"/>
        </w:rPr>
      </w:pPr>
      <w:ins w:id="1259" w:author="meuser" w:date="2010-06-05T15:49:00Z">
        <w:r>
          <w:rPr>
            <w:rFonts w:ascii="Courier New" w:hAnsi="Courier New" w:cs="Courier New"/>
            <w:color w:val="000000"/>
            <w:sz w:val="20"/>
            <w:szCs w:val="20"/>
            <w:lang w:bidi="ar-SA"/>
          </w:rPr>
          <w:t xml:space="preserve">    0.0, 0.0;</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60" w:author="meuser" w:date="2010-06-05T15:49:00Z"/>
          <w:rFonts w:ascii="Courier New" w:hAnsi="Courier New" w:cs="Courier New"/>
          <w:sz w:val="24"/>
          <w:szCs w:val="24"/>
          <w:lang w:bidi="ar-SA"/>
        </w:rPr>
      </w:pPr>
      <w:ins w:id="1261" w:author="meuser" w:date="2010-06-05T15:49:00Z">
        <w:r>
          <w:rPr>
            <w:rFonts w:ascii="Courier New" w:hAnsi="Courier New" w:cs="Courier New"/>
            <w:color w:val="000000"/>
            <w:sz w:val="20"/>
            <w:szCs w:val="20"/>
            <w:lang w:bidi="ar-SA"/>
          </w:rPr>
          <w:t xml:space="preserve">    0.1, 0.0005;</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62" w:author="meuser" w:date="2010-06-05T15:49:00Z"/>
          <w:rFonts w:ascii="Courier New" w:hAnsi="Courier New" w:cs="Courier New"/>
          <w:sz w:val="24"/>
          <w:szCs w:val="24"/>
          <w:lang w:bidi="ar-SA"/>
        </w:rPr>
      </w:pPr>
      <w:ins w:id="1263" w:author="meuser" w:date="2010-06-05T15:49:00Z">
        <w:r>
          <w:rPr>
            <w:rFonts w:ascii="Courier New" w:hAnsi="Courier New" w:cs="Courier New"/>
            <w:color w:val="000000"/>
            <w:sz w:val="20"/>
            <w:szCs w:val="20"/>
            <w:lang w:bidi="ar-SA"/>
          </w:rPr>
          <w:t xml:space="preserve">    0.3, 0.00025;</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64" w:author="meuser" w:date="2010-06-05T15:49:00Z"/>
          <w:rFonts w:ascii="Courier New" w:hAnsi="Courier New" w:cs="Courier New"/>
          <w:sz w:val="24"/>
          <w:szCs w:val="24"/>
          <w:lang w:bidi="ar-SA"/>
        </w:rPr>
      </w:pPr>
      <w:ins w:id="1265" w:author="meuser" w:date="2010-06-05T15:49:00Z">
        <w:r>
          <w:rPr>
            <w:rFonts w:ascii="Courier New" w:hAnsi="Courier New" w:cs="Courier New"/>
            <w:color w:val="000000"/>
            <w:sz w:val="20"/>
            <w:szCs w:val="20"/>
            <w:lang w:bidi="ar-SA"/>
          </w:rPr>
          <w:t xml:space="preserve">    1.0, 0.0]; </w:t>
        </w:r>
        <w:r>
          <w:rPr>
            <w:rFonts w:ascii="Courier New" w:hAnsi="Courier New" w:cs="Courier New"/>
            <w:color w:val="228B22"/>
            <w:sz w:val="20"/>
            <w:szCs w:val="20"/>
            <w:lang w:bidi="ar-SA"/>
          </w:rPr>
          <w:t>%slip angle (slip-angle, Moment-arm)</w:t>
        </w:r>
      </w:ins>
    </w:p>
    <w:p w:rsidR="00DA41F0" w:rsidRDefault="00DA41F0" w:rsidP="00DA41F0">
      <w:pPr>
        <w:autoSpaceDE w:val="0"/>
        <w:autoSpaceDN w:val="0"/>
        <w:adjustRightInd w:val="0"/>
        <w:spacing w:after="0" w:line="240" w:lineRule="auto"/>
        <w:rPr>
          <w:ins w:id="1266" w:author="meuser" w:date="2010-06-05T15:49:00Z"/>
          <w:rFonts w:ascii="Courier New" w:hAnsi="Courier New" w:cs="Courier New"/>
          <w:sz w:val="24"/>
          <w:szCs w:val="24"/>
          <w:lang w:bidi="ar-SA"/>
        </w:rPr>
      </w:pPr>
      <w:ins w:id="1267"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268" w:author="meuser" w:date="2010-06-05T15:49:00Z"/>
          <w:rFonts w:ascii="Courier New" w:hAnsi="Courier New" w:cs="Courier New"/>
          <w:sz w:val="24"/>
          <w:szCs w:val="24"/>
          <w:lang w:bidi="ar-SA"/>
        </w:rPr>
      </w:pPr>
      <w:ins w:id="1269"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270" w:author="meuser" w:date="2010-06-05T15:49:00Z"/>
          <w:rFonts w:ascii="Courier New" w:hAnsi="Courier New" w:cs="Courier New"/>
          <w:sz w:val="24"/>
          <w:szCs w:val="24"/>
          <w:lang w:bidi="ar-SA"/>
        </w:rPr>
      </w:pPr>
      <w:ins w:id="1271" w:author="meuser" w:date="2010-06-05T15:49:00Z">
        <w:r>
          <w:rPr>
            <w:rFonts w:ascii="Courier New" w:hAnsi="Courier New" w:cs="Courier New"/>
            <w:color w:val="228B22"/>
            <w:sz w:val="20"/>
            <w:szCs w:val="20"/>
            <w:lang w:bidi="ar-SA"/>
          </w:rPr>
          <w:t>%tire properties</w:t>
        </w:r>
      </w:ins>
    </w:p>
    <w:p w:rsidR="00DA41F0" w:rsidRDefault="00DA41F0" w:rsidP="00DA41F0">
      <w:pPr>
        <w:autoSpaceDE w:val="0"/>
        <w:autoSpaceDN w:val="0"/>
        <w:adjustRightInd w:val="0"/>
        <w:spacing w:after="0" w:line="240" w:lineRule="auto"/>
        <w:rPr>
          <w:ins w:id="1272" w:author="meuser" w:date="2010-06-05T15:49:00Z"/>
          <w:rFonts w:ascii="Courier New" w:hAnsi="Courier New" w:cs="Courier New"/>
          <w:sz w:val="24"/>
          <w:szCs w:val="24"/>
          <w:lang w:bidi="ar-SA"/>
        </w:rPr>
      </w:pPr>
      <w:ins w:id="1273" w:author="meuser" w:date="2010-06-05T15:49:00Z">
        <w:r>
          <w:rPr>
            <w:rFonts w:ascii="Courier New" w:hAnsi="Courier New" w:cs="Courier New"/>
            <w:color w:val="000000"/>
            <w:sz w:val="20"/>
            <w:szCs w:val="20"/>
            <w:lang w:bidi="ar-SA"/>
          </w:rPr>
          <w:t>t_wid = 0.175;</w:t>
        </w:r>
      </w:ins>
    </w:p>
    <w:p w:rsidR="00DA41F0" w:rsidRDefault="00DA41F0" w:rsidP="00DA41F0">
      <w:pPr>
        <w:autoSpaceDE w:val="0"/>
        <w:autoSpaceDN w:val="0"/>
        <w:adjustRightInd w:val="0"/>
        <w:spacing w:after="0" w:line="240" w:lineRule="auto"/>
        <w:rPr>
          <w:ins w:id="1274" w:author="meuser" w:date="2010-06-05T15:49:00Z"/>
          <w:rFonts w:ascii="Courier New" w:hAnsi="Courier New" w:cs="Courier New"/>
          <w:sz w:val="24"/>
          <w:szCs w:val="24"/>
          <w:lang w:bidi="ar-SA"/>
        </w:rPr>
      </w:pPr>
      <w:ins w:id="1275" w:author="meuser" w:date="2010-06-05T15:49:00Z">
        <w:r>
          <w:rPr>
            <w:rFonts w:ascii="Courier New" w:hAnsi="Courier New" w:cs="Courier New"/>
            <w:color w:val="000000"/>
            <w:sz w:val="20"/>
            <w:szCs w:val="20"/>
            <w:lang w:bidi="ar-SA"/>
          </w:rPr>
          <w:lastRenderedPageBreak/>
          <w:t>t_rad = 0.292;</w:t>
        </w:r>
      </w:ins>
    </w:p>
    <w:p w:rsidR="00DA41F0" w:rsidRDefault="00DA41F0" w:rsidP="00DA41F0">
      <w:pPr>
        <w:autoSpaceDE w:val="0"/>
        <w:autoSpaceDN w:val="0"/>
        <w:adjustRightInd w:val="0"/>
        <w:spacing w:after="0" w:line="240" w:lineRule="auto"/>
        <w:rPr>
          <w:ins w:id="1276" w:author="meuser" w:date="2010-06-05T15:49:00Z"/>
          <w:rFonts w:ascii="Courier New" w:hAnsi="Courier New" w:cs="Courier New"/>
          <w:sz w:val="24"/>
          <w:szCs w:val="24"/>
          <w:lang w:bidi="ar-SA"/>
        </w:rPr>
      </w:pPr>
      <w:ins w:id="1277" w:author="meuser" w:date="2010-06-05T15:49:00Z">
        <w:r>
          <w:rPr>
            <w:rFonts w:ascii="Courier New" w:hAnsi="Courier New" w:cs="Courier New"/>
            <w:color w:val="000000"/>
            <w:sz w:val="20"/>
            <w:szCs w:val="20"/>
            <w:lang w:bidi="ar-SA"/>
          </w:rPr>
          <w:t>t_pressure = 275000;</w:t>
        </w:r>
      </w:ins>
    </w:p>
    <w:p w:rsidR="00DA41F0" w:rsidRDefault="00DA41F0" w:rsidP="00DA41F0">
      <w:pPr>
        <w:autoSpaceDE w:val="0"/>
        <w:autoSpaceDN w:val="0"/>
        <w:adjustRightInd w:val="0"/>
        <w:spacing w:after="0" w:line="240" w:lineRule="auto"/>
        <w:rPr>
          <w:ins w:id="1278" w:author="meuser" w:date="2010-06-05T15:49:00Z"/>
          <w:rFonts w:ascii="Courier New" w:hAnsi="Courier New" w:cs="Courier New"/>
          <w:sz w:val="24"/>
          <w:szCs w:val="24"/>
          <w:lang w:bidi="ar-SA"/>
        </w:rPr>
      </w:pPr>
      <w:ins w:id="1279"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280" w:author="meuser" w:date="2010-06-05T15:49:00Z"/>
          <w:rFonts w:ascii="Courier New" w:hAnsi="Courier New" w:cs="Courier New"/>
          <w:sz w:val="24"/>
          <w:szCs w:val="24"/>
          <w:lang w:bidi="ar-SA"/>
        </w:rPr>
      </w:pPr>
      <w:ins w:id="1281"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282" w:author="meuser" w:date="2010-06-05T15:49:00Z"/>
          <w:rFonts w:ascii="Courier New" w:hAnsi="Courier New" w:cs="Courier New"/>
          <w:sz w:val="24"/>
          <w:szCs w:val="24"/>
          <w:lang w:bidi="ar-SA"/>
        </w:rPr>
      </w:pPr>
      <w:ins w:id="1283"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284" w:author="meuser" w:date="2010-06-05T15:49:00Z"/>
          <w:rFonts w:ascii="Courier New" w:hAnsi="Courier New" w:cs="Courier New"/>
          <w:sz w:val="24"/>
          <w:szCs w:val="24"/>
          <w:lang w:bidi="ar-SA"/>
        </w:rPr>
      </w:pPr>
      <w:ins w:id="1285" w:author="meuser" w:date="2010-06-05T15:49:00Z">
        <w:r>
          <w:rPr>
            <w:rFonts w:ascii="Courier New" w:hAnsi="Courier New" w:cs="Courier New"/>
            <w:color w:val="228B22"/>
            <w:sz w:val="20"/>
            <w:szCs w:val="20"/>
            <w:lang w:bidi="ar-SA"/>
          </w:rPr>
          <w:t>%==steering inputs==%</w:t>
        </w:r>
      </w:ins>
    </w:p>
    <w:p w:rsidR="00DA41F0" w:rsidRDefault="00DA41F0" w:rsidP="00DA41F0">
      <w:pPr>
        <w:autoSpaceDE w:val="0"/>
        <w:autoSpaceDN w:val="0"/>
        <w:adjustRightInd w:val="0"/>
        <w:spacing w:after="0" w:line="240" w:lineRule="auto"/>
        <w:rPr>
          <w:ins w:id="1286" w:author="meuser" w:date="2010-06-05T15:49:00Z"/>
          <w:rFonts w:ascii="Courier New" w:hAnsi="Courier New" w:cs="Courier New"/>
          <w:sz w:val="24"/>
          <w:szCs w:val="24"/>
          <w:lang w:bidi="ar-SA"/>
        </w:rPr>
      </w:pPr>
      <w:ins w:id="1287" w:author="meuser" w:date="2010-06-05T15:49:00Z">
        <w:r>
          <w:rPr>
            <w:rFonts w:ascii="Courier New" w:hAnsi="Courier New" w:cs="Courier New"/>
            <w:color w:val="000000"/>
            <w:sz w:val="20"/>
            <w:szCs w:val="20"/>
            <w:lang w:bidi="ar-SA"/>
          </w:rPr>
          <w:t>d_steer = steer;</w:t>
        </w:r>
      </w:ins>
    </w:p>
    <w:p w:rsidR="00DA41F0" w:rsidRDefault="00DA41F0" w:rsidP="00DA41F0">
      <w:pPr>
        <w:autoSpaceDE w:val="0"/>
        <w:autoSpaceDN w:val="0"/>
        <w:adjustRightInd w:val="0"/>
        <w:spacing w:after="0" w:line="240" w:lineRule="auto"/>
        <w:rPr>
          <w:ins w:id="1288" w:author="meuser" w:date="2010-06-05T15:49:00Z"/>
          <w:rFonts w:ascii="Courier New" w:hAnsi="Courier New" w:cs="Courier New"/>
          <w:sz w:val="24"/>
          <w:szCs w:val="24"/>
          <w:lang w:bidi="ar-SA"/>
        </w:rPr>
      </w:pPr>
      <w:ins w:id="1289"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290" w:author="meuser" w:date="2010-06-05T15:49:00Z"/>
          <w:rFonts w:ascii="Courier New" w:hAnsi="Courier New" w:cs="Courier New"/>
          <w:sz w:val="24"/>
          <w:szCs w:val="24"/>
          <w:lang w:bidi="ar-SA"/>
        </w:rPr>
      </w:pPr>
      <w:ins w:id="1291"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292" w:author="meuser" w:date="2010-06-05T15:49:00Z"/>
          <w:rFonts w:ascii="Courier New" w:hAnsi="Courier New" w:cs="Courier New"/>
          <w:sz w:val="24"/>
          <w:szCs w:val="24"/>
          <w:lang w:bidi="ar-SA"/>
        </w:rPr>
      </w:pPr>
      <w:ins w:id="1293" w:author="meuser" w:date="2010-06-05T15:49:00Z">
        <w:r>
          <w:rPr>
            <w:rFonts w:ascii="Courier New" w:hAnsi="Courier New" w:cs="Courier New"/>
            <w:color w:val="228B22"/>
            <w:sz w:val="20"/>
            <w:szCs w:val="20"/>
            <w:lang w:bidi="ar-SA"/>
          </w:rPr>
          <w:t>%==calculate internal accelerations==%</w:t>
        </w:r>
      </w:ins>
    </w:p>
    <w:p w:rsidR="00DA41F0" w:rsidRDefault="00DA41F0" w:rsidP="00DA41F0">
      <w:pPr>
        <w:autoSpaceDE w:val="0"/>
        <w:autoSpaceDN w:val="0"/>
        <w:adjustRightInd w:val="0"/>
        <w:spacing w:after="0" w:line="240" w:lineRule="auto"/>
        <w:rPr>
          <w:ins w:id="1294" w:author="meuser" w:date="2010-06-05T15:49:00Z"/>
          <w:rFonts w:ascii="Courier New" w:hAnsi="Courier New" w:cs="Courier New"/>
          <w:sz w:val="24"/>
          <w:szCs w:val="24"/>
          <w:lang w:bidi="ar-SA"/>
        </w:rPr>
      </w:pPr>
      <w:ins w:id="1295" w:author="meuser" w:date="2010-06-05T15:49:00Z">
        <w:r>
          <w:rPr>
            <w:rFonts w:ascii="Courier New" w:hAnsi="Courier New" w:cs="Courier New"/>
            <w:color w:val="000000"/>
            <w:sz w:val="20"/>
            <w:szCs w:val="20"/>
            <w:lang w:bidi="ar-SA"/>
          </w:rPr>
          <w:t xml:space="preserve">a_sx = a_x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96" w:author="meuser" w:date="2010-06-05T15:49:00Z"/>
          <w:rFonts w:ascii="Courier New" w:hAnsi="Courier New" w:cs="Courier New"/>
          <w:sz w:val="24"/>
          <w:szCs w:val="24"/>
          <w:lang w:bidi="ar-SA"/>
        </w:rPr>
      </w:pPr>
      <w:ins w:id="1297" w:author="meuser" w:date="2010-06-05T15:49:00Z">
        <w:r>
          <w:rPr>
            <w:rFonts w:ascii="Courier New" w:hAnsi="Courier New" w:cs="Courier New"/>
            <w:color w:val="000000"/>
            <w:sz w:val="20"/>
            <w:szCs w:val="20"/>
            <w:lang w:bidi="ar-SA"/>
          </w:rPr>
          <w:t xml:space="preserve">     - psi_d*v_y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298" w:author="meuser" w:date="2010-06-05T15:49:00Z"/>
          <w:rFonts w:ascii="Courier New" w:hAnsi="Courier New" w:cs="Courier New"/>
          <w:sz w:val="24"/>
          <w:szCs w:val="24"/>
          <w:lang w:bidi="ar-SA"/>
        </w:rPr>
      </w:pPr>
      <w:ins w:id="1299" w:author="meuser" w:date="2010-06-05T15:49:00Z">
        <w:r>
          <w:rPr>
            <w:rFonts w:ascii="Courier New" w:hAnsi="Courier New" w:cs="Courier New"/>
            <w:color w:val="000000"/>
            <w:sz w:val="20"/>
            <w:szCs w:val="20"/>
            <w:lang w:bidi="ar-SA"/>
          </w:rPr>
          <w:t xml:space="preserve">     - 2*h_s*phi_d*psi_d*cos(phi)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00" w:author="meuser" w:date="2010-06-05T15:49:00Z"/>
          <w:rFonts w:ascii="Courier New" w:hAnsi="Courier New" w:cs="Courier New"/>
          <w:sz w:val="24"/>
          <w:szCs w:val="24"/>
          <w:lang w:bidi="ar-SA"/>
        </w:rPr>
      </w:pPr>
      <w:ins w:id="1301" w:author="meuser" w:date="2010-06-05T15:49:00Z">
        <w:r>
          <w:rPr>
            <w:rFonts w:ascii="Courier New" w:hAnsi="Courier New" w:cs="Courier New"/>
            <w:color w:val="000000"/>
            <w:sz w:val="20"/>
            <w:szCs w:val="20"/>
            <w:lang w:bidi="ar-SA"/>
          </w:rPr>
          <w:t xml:space="preserve">     - l_cgs*psi_d^2;</w:t>
        </w:r>
      </w:ins>
    </w:p>
    <w:p w:rsidR="00DA41F0" w:rsidRDefault="00DA41F0" w:rsidP="00DA41F0">
      <w:pPr>
        <w:autoSpaceDE w:val="0"/>
        <w:autoSpaceDN w:val="0"/>
        <w:adjustRightInd w:val="0"/>
        <w:spacing w:after="0" w:line="240" w:lineRule="auto"/>
        <w:rPr>
          <w:ins w:id="1302" w:author="meuser" w:date="2010-06-05T15:49:00Z"/>
          <w:rFonts w:ascii="Courier New" w:hAnsi="Courier New" w:cs="Courier New"/>
          <w:sz w:val="24"/>
          <w:szCs w:val="24"/>
          <w:lang w:bidi="ar-SA"/>
        </w:rPr>
      </w:pPr>
      <w:ins w:id="1303" w:author="meuser" w:date="2010-06-05T15:49:00Z">
        <w:r>
          <w:rPr>
            <w:rFonts w:ascii="Courier New" w:hAnsi="Courier New" w:cs="Courier New"/>
            <w:color w:val="000000"/>
            <w:sz w:val="20"/>
            <w:szCs w:val="20"/>
            <w:lang w:bidi="ar-SA"/>
          </w:rPr>
          <w:t xml:space="preserve">a_sy = psi_d*v_x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04" w:author="meuser" w:date="2010-06-05T15:49:00Z"/>
          <w:rFonts w:ascii="Courier New" w:hAnsi="Courier New" w:cs="Courier New"/>
          <w:sz w:val="24"/>
          <w:szCs w:val="24"/>
          <w:lang w:bidi="ar-SA"/>
        </w:rPr>
      </w:pPr>
      <w:ins w:id="1305" w:author="meuser" w:date="2010-06-05T15:49:00Z">
        <w:r>
          <w:rPr>
            <w:rFonts w:ascii="Courier New" w:hAnsi="Courier New" w:cs="Courier New"/>
            <w:color w:val="000000"/>
            <w:sz w:val="20"/>
            <w:szCs w:val="20"/>
            <w:lang w:bidi="ar-SA"/>
          </w:rPr>
          <w:t xml:space="preserve">     + l_cgs*psi_dd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06" w:author="meuser" w:date="2010-06-05T15:49:00Z"/>
          <w:rFonts w:ascii="Courier New" w:hAnsi="Courier New" w:cs="Courier New"/>
          <w:sz w:val="24"/>
          <w:szCs w:val="24"/>
          <w:lang w:bidi="ar-SA"/>
        </w:rPr>
      </w:pPr>
      <w:ins w:id="1307" w:author="meuser" w:date="2010-06-05T15:49:00Z">
        <w:r>
          <w:rPr>
            <w:rFonts w:ascii="Courier New" w:hAnsi="Courier New" w:cs="Courier New"/>
            <w:color w:val="000000"/>
            <w:sz w:val="20"/>
            <w:szCs w:val="20"/>
            <w:lang w:bidi="ar-SA"/>
          </w:rPr>
          <w:t xml:space="preserve">     + h_s*cos(phi)*phi_dd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08" w:author="meuser" w:date="2010-06-05T15:49:00Z"/>
          <w:rFonts w:ascii="Courier New" w:hAnsi="Courier New" w:cs="Courier New"/>
          <w:sz w:val="24"/>
          <w:szCs w:val="24"/>
          <w:lang w:bidi="ar-SA"/>
        </w:rPr>
      </w:pPr>
      <w:ins w:id="1309" w:author="meuser" w:date="2010-06-05T15:49:00Z">
        <w:r>
          <w:rPr>
            <w:rFonts w:ascii="Courier New" w:hAnsi="Courier New" w:cs="Courier New"/>
            <w:color w:val="000000"/>
            <w:sz w:val="20"/>
            <w:szCs w:val="20"/>
            <w:lang w:bidi="ar-SA"/>
          </w:rPr>
          <w:t xml:space="preserve">     - h_s*phi_d^2*sin(phi)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10" w:author="meuser" w:date="2010-06-05T15:49:00Z"/>
          <w:rFonts w:ascii="Courier New" w:hAnsi="Courier New" w:cs="Courier New"/>
          <w:sz w:val="24"/>
          <w:szCs w:val="24"/>
          <w:lang w:bidi="ar-SA"/>
        </w:rPr>
      </w:pPr>
      <w:ins w:id="1311" w:author="meuser" w:date="2010-06-05T15:49:00Z">
        <w:r>
          <w:rPr>
            <w:rFonts w:ascii="Courier New" w:hAnsi="Courier New" w:cs="Courier New"/>
            <w:color w:val="000000"/>
            <w:sz w:val="20"/>
            <w:szCs w:val="20"/>
            <w:lang w:bidi="ar-SA"/>
          </w:rPr>
          <w:t xml:space="preserve">     - h_s*psi_d^2*sin(phi);</w:t>
        </w:r>
      </w:ins>
    </w:p>
    <w:p w:rsidR="00DA41F0" w:rsidRDefault="00DA41F0" w:rsidP="00DA41F0">
      <w:pPr>
        <w:autoSpaceDE w:val="0"/>
        <w:autoSpaceDN w:val="0"/>
        <w:adjustRightInd w:val="0"/>
        <w:spacing w:after="0" w:line="240" w:lineRule="auto"/>
        <w:rPr>
          <w:ins w:id="1312" w:author="meuser" w:date="2010-06-05T15:49:00Z"/>
          <w:rFonts w:ascii="Courier New" w:hAnsi="Courier New" w:cs="Courier New"/>
          <w:sz w:val="24"/>
          <w:szCs w:val="24"/>
          <w:lang w:bidi="ar-SA"/>
        </w:rPr>
      </w:pPr>
      <w:ins w:id="1313" w:author="meuser" w:date="2010-06-05T15:49:00Z">
        <w:r>
          <w:rPr>
            <w:rFonts w:ascii="Courier New" w:hAnsi="Courier New" w:cs="Courier New"/>
            <w:color w:val="000000"/>
            <w:sz w:val="20"/>
            <w:szCs w:val="20"/>
            <w:lang w:bidi="ar-SA"/>
          </w:rPr>
          <w:t>a_ufx = a_x - l_f*psi_d^2;</w:t>
        </w:r>
      </w:ins>
    </w:p>
    <w:p w:rsidR="00DA41F0" w:rsidRDefault="00DA41F0" w:rsidP="00DA41F0">
      <w:pPr>
        <w:autoSpaceDE w:val="0"/>
        <w:autoSpaceDN w:val="0"/>
        <w:adjustRightInd w:val="0"/>
        <w:spacing w:after="0" w:line="240" w:lineRule="auto"/>
        <w:rPr>
          <w:ins w:id="1314" w:author="meuser" w:date="2010-06-05T15:49:00Z"/>
          <w:rFonts w:ascii="Courier New" w:hAnsi="Courier New" w:cs="Courier New"/>
          <w:sz w:val="24"/>
          <w:szCs w:val="24"/>
          <w:lang w:bidi="ar-SA"/>
        </w:rPr>
      </w:pPr>
      <w:ins w:id="1315" w:author="meuser" w:date="2010-06-05T15:49:00Z">
        <w:r>
          <w:rPr>
            <w:rFonts w:ascii="Courier New" w:hAnsi="Courier New" w:cs="Courier New"/>
            <w:color w:val="000000"/>
            <w:sz w:val="20"/>
            <w:szCs w:val="20"/>
            <w:lang w:bidi="ar-SA"/>
          </w:rPr>
          <w:t>a_ufy = a_y + l_f*psi_dd;</w:t>
        </w:r>
      </w:ins>
    </w:p>
    <w:p w:rsidR="00DA41F0" w:rsidRDefault="00DA41F0" w:rsidP="00DA41F0">
      <w:pPr>
        <w:autoSpaceDE w:val="0"/>
        <w:autoSpaceDN w:val="0"/>
        <w:adjustRightInd w:val="0"/>
        <w:spacing w:after="0" w:line="240" w:lineRule="auto"/>
        <w:rPr>
          <w:ins w:id="1316" w:author="meuser" w:date="2010-06-05T15:49:00Z"/>
          <w:rFonts w:ascii="Courier New" w:hAnsi="Courier New" w:cs="Courier New"/>
          <w:sz w:val="24"/>
          <w:szCs w:val="24"/>
          <w:lang w:bidi="ar-SA"/>
        </w:rPr>
      </w:pPr>
      <w:ins w:id="1317" w:author="meuser" w:date="2010-06-05T15:49:00Z">
        <w:r>
          <w:rPr>
            <w:rFonts w:ascii="Courier New" w:hAnsi="Courier New" w:cs="Courier New"/>
            <w:color w:val="000000"/>
            <w:sz w:val="20"/>
            <w:szCs w:val="20"/>
            <w:lang w:bidi="ar-SA"/>
          </w:rPr>
          <w:t>a_urx = a_x + l_r*psi_d^2;</w:t>
        </w:r>
      </w:ins>
    </w:p>
    <w:p w:rsidR="00DA41F0" w:rsidRDefault="00DA41F0" w:rsidP="00DA41F0">
      <w:pPr>
        <w:autoSpaceDE w:val="0"/>
        <w:autoSpaceDN w:val="0"/>
        <w:adjustRightInd w:val="0"/>
        <w:spacing w:after="0" w:line="240" w:lineRule="auto"/>
        <w:rPr>
          <w:ins w:id="1318" w:author="meuser" w:date="2010-06-05T15:49:00Z"/>
          <w:rFonts w:ascii="Courier New" w:hAnsi="Courier New" w:cs="Courier New"/>
          <w:sz w:val="24"/>
          <w:szCs w:val="24"/>
          <w:lang w:bidi="ar-SA"/>
        </w:rPr>
      </w:pPr>
      <w:ins w:id="1319" w:author="meuser" w:date="2010-06-05T15:49:00Z">
        <w:r>
          <w:rPr>
            <w:rFonts w:ascii="Courier New" w:hAnsi="Courier New" w:cs="Courier New"/>
            <w:color w:val="000000"/>
            <w:sz w:val="20"/>
            <w:szCs w:val="20"/>
            <w:lang w:bidi="ar-SA"/>
          </w:rPr>
          <w:t>a_ury = a_y - l_r*psi_dd;</w:t>
        </w:r>
      </w:ins>
    </w:p>
    <w:p w:rsidR="00DA41F0" w:rsidRDefault="00DA41F0" w:rsidP="00DA41F0">
      <w:pPr>
        <w:autoSpaceDE w:val="0"/>
        <w:autoSpaceDN w:val="0"/>
        <w:adjustRightInd w:val="0"/>
        <w:spacing w:after="0" w:line="240" w:lineRule="auto"/>
        <w:rPr>
          <w:ins w:id="1320" w:author="meuser" w:date="2010-06-05T15:49:00Z"/>
          <w:rFonts w:ascii="Courier New" w:hAnsi="Courier New" w:cs="Courier New"/>
          <w:sz w:val="24"/>
          <w:szCs w:val="24"/>
          <w:lang w:bidi="ar-SA"/>
        </w:rPr>
      </w:pPr>
      <w:ins w:id="1321"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322" w:author="meuser" w:date="2010-06-05T15:49:00Z"/>
          <w:rFonts w:ascii="Courier New" w:hAnsi="Courier New" w:cs="Courier New"/>
          <w:sz w:val="24"/>
          <w:szCs w:val="24"/>
          <w:lang w:bidi="ar-SA"/>
        </w:rPr>
      </w:pPr>
      <w:ins w:id="1323"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324" w:author="meuser" w:date="2010-06-05T15:49:00Z"/>
          <w:rFonts w:ascii="Courier New" w:hAnsi="Courier New" w:cs="Courier New"/>
          <w:sz w:val="24"/>
          <w:szCs w:val="24"/>
          <w:lang w:bidi="ar-SA"/>
        </w:rPr>
      </w:pPr>
      <w:ins w:id="1325" w:author="meuser" w:date="2010-06-05T15:49:00Z">
        <w:r>
          <w:rPr>
            <w:rFonts w:ascii="Courier New" w:hAnsi="Courier New" w:cs="Courier New"/>
            <w:color w:val="228B22"/>
            <w:sz w:val="20"/>
            <w:szCs w:val="20"/>
            <w:lang w:bidi="ar-SA"/>
          </w:rPr>
          <w:t>%==rotation Matrix==%</w:t>
        </w:r>
      </w:ins>
    </w:p>
    <w:p w:rsidR="00DA41F0" w:rsidRDefault="00DA41F0" w:rsidP="00DA41F0">
      <w:pPr>
        <w:autoSpaceDE w:val="0"/>
        <w:autoSpaceDN w:val="0"/>
        <w:adjustRightInd w:val="0"/>
        <w:spacing w:after="0" w:line="240" w:lineRule="auto"/>
        <w:rPr>
          <w:ins w:id="1326" w:author="meuser" w:date="2010-06-05T15:49:00Z"/>
          <w:rFonts w:ascii="Courier New" w:hAnsi="Courier New" w:cs="Courier New"/>
          <w:sz w:val="24"/>
          <w:szCs w:val="24"/>
          <w:lang w:bidi="ar-SA"/>
        </w:rPr>
      </w:pPr>
      <w:ins w:id="1327" w:author="meuser" w:date="2010-06-05T15:49:00Z">
        <w:r>
          <w:rPr>
            <w:rFonts w:ascii="Courier New" w:hAnsi="Courier New" w:cs="Courier New"/>
            <w:color w:val="000000"/>
            <w:sz w:val="20"/>
            <w:szCs w:val="20"/>
            <w:lang w:bidi="ar-SA"/>
          </w:rPr>
          <w:t>ROT = [1,0,0;</w:t>
        </w:r>
      </w:ins>
    </w:p>
    <w:p w:rsidR="00DA41F0" w:rsidRDefault="00DA41F0" w:rsidP="00DA41F0">
      <w:pPr>
        <w:autoSpaceDE w:val="0"/>
        <w:autoSpaceDN w:val="0"/>
        <w:adjustRightInd w:val="0"/>
        <w:spacing w:after="0" w:line="240" w:lineRule="auto"/>
        <w:rPr>
          <w:ins w:id="1328" w:author="meuser" w:date="2010-06-05T15:49:00Z"/>
          <w:rFonts w:ascii="Courier New" w:hAnsi="Courier New" w:cs="Courier New"/>
          <w:sz w:val="24"/>
          <w:szCs w:val="24"/>
          <w:lang w:bidi="ar-SA"/>
        </w:rPr>
      </w:pPr>
      <w:ins w:id="1329" w:author="meuser" w:date="2010-06-05T15:49:00Z">
        <w:r>
          <w:rPr>
            <w:rFonts w:ascii="Courier New" w:hAnsi="Courier New" w:cs="Courier New"/>
            <w:color w:val="000000"/>
            <w:sz w:val="20"/>
            <w:szCs w:val="20"/>
            <w:lang w:bidi="ar-SA"/>
          </w:rPr>
          <w:t xml:space="preserve">       0,cos(phi),sin(phi);</w:t>
        </w:r>
      </w:ins>
    </w:p>
    <w:p w:rsidR="00DA41F0" w:rsidRDefault="00DA41F0" w:rsidP="00DA41F0">
      <w:pPr>
        <w:autoSpaceDE w:val="0"/>
        <w:autoSpaceDN w:val="0"/>
        <w:adjustRightInd w:val="0"/>
        <w:spacing w:after="0" w:line="240" w:lineRule="auto"/>
        <w:rPr>
          <w:ins w:id="1330" w:author="meuser" w:date="2010-06-05T15:49:00Z"/>
          <w:rFonts w:ascii="Courier New" w:hAnsi="Courier New" w:cs="Courier New"/>
          <w:sz w:val="24"/>
          <w:szCs w:val="24"/>
          <w:lang w:bidi="ar-SA"/>
        </w:rPr>
      </w:pPr>
      <w:ins w:id="1331" w:author="meuser" w:date="2010-06-05T15:49:00Z">
        <w:r>
          <w:rPr>
            <w:rFonts w:ascii="Courier New" w:hAnsi="Courier New" w:cs="Courier New"/>
            <w:color w:val="000000"/>
            <w:sz w:val="20"/>
            <w:szCs w:val="20"/>
            <w:lang w:bidi="ar-SA"/>
          </w:rPr>
          <w:t xml:space="preserve">       0,-sin(phi),cos(phi)];</w:t>
        </w:r>
      </w:ins>
    </w:p>
    <w:p w:rsidR="00DA41F0" w:rsidRDefault="00DA41F0" w:rsidP="00DA41F0">
      <w:pPr>
        <w:autoSpaceDE w:val="0"/>
        <w:autoSpaceDN w:val="0"/>
        <w:adjustRightInd w:val="0"/>
        <w:spacing w:after="0" w:line="240" w:lineRule="auto"/>
        <w:rPr>
          <w:ins w:id="1332" w:author="meuser" w:date="2010-06-05T15:49:00Z"/>
          <w:rFonts w:ascii="Courier New" w:hAnsi="Courier New" w:cs="Courier New"/>
          <w:sz w:val="24"/>
          <w:szCs w:val="24"/>
          <w:lang w:bidi="ar-SA"/>
        </w:rPr>
      </w:pPr>
      <w:ins w:id="1333"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334" w:author="meuser" w:date="2010-06-05T15:49:00Z"/>
          <w:rFonts w:ascii="Courier New" w:hAnsi="Courier New" w:cs="Courier New"/>
          <w:sz w:val="24"/>
          <w:szCs w:val="24"/>
          <w:lang w:bidi="ar-SA"/>
        </w:rPr>
      </w:pPr>
      <w:ins w:id="1335" w:author="meuser" w:date="2010-06-05T15:49:00Z">
        <w:r>
          <w:rPr>
            <w:rFonts w:ascii="Courier New" w:hAnsi="Courier New" w:cs="Courier New"/>
            <w:color w:val="000000"/>
            <w:sz w:val="20"/>
            <w:szCs w:val="20"/>
            <w:lang w:bidi="ar-SA"/>
          </w:rPr>
          <w:t>I_b = [I_xxs+M_s*h_s^2,I_xys,I_xzs+M_s*h_s*l_cgs;</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36" w:author="meuser" w:date="2010-06-05T15:49:00Z"/>
          <w:rFonts w:ascii="Courier New" w:hAnsi="Courier New" w:cs="Courier New"/>
          <w:sz w:val="24"/>
          <w:szCs w:val="24"/>
          <w:lang w:bidi="ar-SA"/>
        </w:rPr>
      </w:pPr>
      <w:ins w:id="1337" w:author="meuser" w:date="2010-06-05T15:49:00Z">
        <w:r>
          <w:rPr>
            <w:rFonts w:ascii="Courier New" w:hAnsi="Courier New" w:cs="Courier New"/>
            <w:color w:val="000000"/>
            <w:sz w:val="20"/>
            <w:szCs w:val="20"/>
            <w:lang w:bidi="ar-SA"/>
          </w:rPr>
          <w:t xml:space="preserve">       I_xys,I_yys+M_s*(h_s^2+l_cgs^2),I_yzs;</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38" w:author="meuser" w:date="2010-06-05T15:49:00Z"/>
          <w:rFonts w:ascii="Courier New" w:hAnsi="Courier New" w:cs="Courier New"/>
          <w:sz w:val="24"/>
          <w:szCs w:val="24"/>
          <w:lang w:bidi="ar-SA"/>
        </w:rPr>
      </w:pPr>
      <w:ins w:id="1339" w:author="meuser" w:date="2010-06-05T15:49:00Z">
        <w:r>
          <w:rPr>
            <w:rFonts w:ascii="Courier New" w:hAnsi="Courier New" w:cs="Courier New"/>
            <w:color w:val="000000"/>
            <w:sz w:val="20"/>
            <w:szCs w:val="20"/>
            <w:lang w:bidi="ar-SA"/>
          </w:rPr>
          <w:t xml:space="preserve">       I_xzs+M_s*h_s*l_cgs,I_yzs,I_zzs+M_s*l_cgs^2];</w:t>
        </w:r>
      </w:ins>
    </w:p>
    <w:p w:rsidR="00DA41F0" w:rsidRDefault="00DA41F0" w:rsidP="00DA41F0">
      <w:pPr>
        <w:autoSpaceDE w:val="0"/>
        <w:autoSpaceDN w:val="0"/>
        <w:adjustRightInd w:val="0"/>
        <w:spacing w:after="0" w:line="240" w:lineRule="auto"/>
        <w:rPr>
          <w:ins w:id="1340" w:author="meuser" w:date="2010-06-05T15:49:00Z"/>
          <w:rFonts w:ascii="Courier New" w:hAnsi="Courier New" w:cs="Courier New"/>
          <w:sz w:val="24"/>
          <w:szCs w:val="24"/>
          <w:lang w:bidi="ar-SA"/>
        </w:rPr>
      </w:pPr>
      <w:ins w:id="1341"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342" w:author="meuser" w:date="2010-06-05T15:49:00Z"/>
          <w:rFonts w:ascii="Courier New" w:hAnsi="Courier New" w:cs="Courier New"/>
          <w:sz w:val="24"/>
          <w:szCs w:val="24"/>
          <w:lang w:bidi="ar-SA"/>
        </w:rPr>
      </w:pPr>
      <w:ins w:id="1343" w:author="meuser" w:date="2010-06-05T15:49:00Z">
        <w:r>
          <w:rPr>
            <w:rFonts w:ascii="Courier New" w:hAnsi="Courier New" w:cs="Courier New"/>
            <w:color w:val="000000"/>
            <w:sz w:val="20"/>
            <w:szCs w:val="20"/>
            <w:lang w:bidi="ar-SA"/>
          </w:rPr>
          <w:t xml:space="preserve">I_c = ROT*I_b*ROT'; </w:t>
        </w:r>
        <w:r>
          <w:rPr>
            <w:rFonts w:ascii="Courier New" w:hAnsi="Courier New" w:cs="Courier New"/>
            <w:color w:val="228B22"/>
            <w:sz w:val="20"/>
            <w:szCs w:val="20"/>
            <w:lang w:bidi="ar-SA"/>
          </w:rPr>
          <w:t>%chassis M.o.I. tensor</w:t>
        </w:r>
      </w:ins>
    </w:p>
    <w:p w:rsidR="00DA41F0" w:rsidRDefault="00DA41F0" w:rsidP="00DA41F0">
      <w:pPr>
        <w:autoSpaceDE w:val="0"/>
        <w:autoSpaceDN w:val="0"/>
        <w:adjustRightInd w:val="0"/>
        <w:spacing w:after="0" w:line="240" w:lineRule="auto"/>
        <w:rPr>
          <w:ins w:id="1344" w:author="meuser" w:date="2010-06-05T15:49:00Z"/>
          <w:rFonts w:ascii="Courier New" w:hAnsi="Courier New" w:cs="Courier New"/>
          <w:sz w:val="24"/>
          <w:szCs w:val="24"/>
          <w:lang w:bidi="ar-SA"/>
        </w:rPr>
      </w:pPr>
      <w:ins w:id="1345"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346" w:author="meuser" w:date="2010-06-05T15:49:00Z"/>
          <w:rFonts w:ascii="Courier New" w:hAnsi="Courier New" w:cs="Courier New"/>
          <w:sz w:val="24"/>
          <w:szCs w:val="24"/>
          <w:lang w:bidi="ar-SA"/>
        </w:rPr>
      </w:pPr>
      <w:ins w:id="1347" w:author="meuser" w:date="2010-06-05T15:49:00Z">
        <w:r>
          <w:rPr>
            <w:rFonts w:ascii="Courier New" w:hAnsi="Courier New" w:cs="Courier New"/>
            <w:color w:val="000000"/>
            <w:sz w:val="20"/>
            <w:szCs w:val="20"/>
            <w:lang w:bidi="ar-SA"/>
          </w:rPr>
          <w:t xml:space="preserve">I_zzus = M_uf*l_f^2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48" w:author="meuser" w:date="2010-06-05T15:49:00Z"/>
          <w:rFonts w:ascii="Courier New" w:hAnsi="Courier New" w:cs="Courier New"/>
          <w:sz w:val="24"/>
          <w:szCs w:val="24"/>
          <w:lang w:bidi="ar-SA"/>
        </w:rPr>
      </w:pPr>
      <w:ins w:id="1349" w:author="meuser" w:date="2010-06-05T15:49:00Z">
        <w:r>
          <w:rPr>
            <w:rFonts w:ascii="Courier New" w:hAnsi="Courier New" w:cs="Courier New"/>
            <w:color w:val="000000"/>
            <w:sz w:val="20"/>
            <w:szCs w:val="20"/>
            <w:lang w:bidi="ar-SA"/>
          </w:rPr>
          <w:t xml:space="preserve">         M_ur*l_r^2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350" w:author="meuser" w:date="2010-06-05T15:49:00Z"/>
          <w:rFonts w:ascii="Courier New" w:hAnsi="Courier New" w:cs="Courier New"/>
          <w:sz w:val="24"/>
          <w:szCs w:val="24"/>
          <w:lang w:bidi="ar-SA"/>
        </w:rPr>
      </w:pPr>
      <w:ins w:id="1351" w:author="meuser" w:date="2010-06-05T15:49:00Z">
        <w:r>
          <w:rPr>
            <w:rFonts w:ascii="Courier New" w:hAnsi="Courier New" w:cs="Courier New"/>
            <w:color w:val="000000"/>
            <w:sz w:val="20"/>
            <w:szCs w:val="20"/>
            <w:lang w:bidi="ar-SA"/>
          </w:rPr>
          <w:t xml:space="preserve">         I_zzuf + I_zzur;</w:t>
        </w:r>
      </w:ins>
    </w:p>
    <w:p w:rsidR="00DA41F0" w:rsidRDefault="00DA41F0" w:rsidP="00DA41F0">
      <w:pPr>
        <w:autoSpaceDE w:val="0"/>
        <w:autoSpaceDN w:val="0"/>
        <w:adjustRightInd w:val="0"/>
        <w:spacing w:after="0" w:line="240" w:lineRule="auto"/>
        <w:rPr>
          <w:ins w:id="1352" w:author="meuser" w:date="2010-06-05T15:49:00Z"/>
          <w:rFonts w:ascii="Courier New" w:hAnsi="Courier New" w:cs="Courier New"/>
          <w:sz w:val="24"/>
          <w:szCs w:val="24"/>
          <w:lang w:bidi="ar-SA"/>
        </w:rPr>
      </w:pPr>
      <w:ins w:id="1353"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354" w:author="meuser" w:date="2010-06-05T15:49:00Z"/>
          <w:rFonts w:ascii="Courier New" w:hAnsi="Courier New" w:cs="Courier New"/>
          <w:sz w:val="24"/>
          <w:szCs w:val="24"/>
          <w:lang w:bidi="ar-SA"/>
        </w:rPr>
      </w:pPr>
      <w:ins w:id="1355" w:author="meuser" w:date="2010-06-05T15:49:00Z">
        <w:r>
          <w:rPr>
            <w:rFonts w:ascii="Courier New" w:hAnsi="Courier New" w:cs="Courier New"/>
            <w:color w:val="000000"/>
            <w:sz w:val="20"/>
            <w:szCs w:val="20"/>
            <w:lang w:bidi="ar-SA"/>
          </w:rPr>
          <w:t>I_xxo = I_c(1,1);</w:t>
        </w:r>
      </w:ins>
    </w:p>
    <w:p w:rsidR="00DA41F0" w:rsidRDefault="00DA41F0" w:rsidP="00DA41F0">
      <w:pPr>
        <w:autoSpaceDE w:val="0"/>
        <w:autoSpaceDN w:val="0"/>
        <w:adjustRightInd w:val="0"/>
        <w:spacing w:after="0" w:line="240" w:lineRule="auto"/>
        <w:rPr>
          <w:ins w:id="1356" w:author="meuser" w:date="2010-06-05T15:49:00Z"/>
          <w:rFonts w:ascii="Courier New" w:hAnsi="Courier New" w:cs="Courier New"/>
          <w:sz w:val="24"/>
          <w:szCs w:val="24"/>
          <w:lang w:bidi="ar-SA"/>
        </w:rPr>
      </w:pPr>
      <w:ins w:id="1357" w:author="meuser" w:date="2010-06-05T15:49:00Z">
        <w:r>
          <w:rPr>
            <w:rFonts w:ascii="Courier New" w:hAnsi="Courier New" w:cs="Courier New"/>
            <w:color w:val="000000"/>
            <w:sz w:val="20"/>
            <w:szCs w:val="20"/>
            <w:lang w:bidi="ar-SA"/>
          </w:rPr>
          <w:t xml:space="preserve">I_zzo = I_c(3,3) + I_zzus; </w:t>
        </w:r>
        <w:r>
          <w:rPr>
            <w:rFonts w:ascii="Courier New" w:hAnsi="Courier New" w:cs="Courier New"/>
            <w:color w:val="228B22"/>
            <w:sz w:val="20"/>
            <w:szCs w:val="20"/>
            <w:lang w:bidi="ar-SA"/>
          </w:rPr>
          <w:t>%effective I_zz</w:t>
        </w:r>
      </w:ins>
    </w:p>
    <w:p w:rsidR="00DA41F0" w:rsidRDefault="00DA41F0" w:rsidP="00DA41F0">
      <w:pPr>
        <w:autoSpaceDE w:val="0"/>
        <w:autoSpaceDN w:val="0"/>
        <w:adjustRightInd w:val="0"/>
        <w:spacing w:after="0" w:line="240" w:lineRule="auto"/>
        <w:rPr>
          <w:ins w:id="1358" w:author="meuser" w:date="2010-06-05T15:49:00Z"/>
          <w:rFonts w:ascii="Courier New" w:hAnsi="Courier New" w:cs="Courier New"/>
          <w:sz w:val="24"/>
          <w:szCs w:val="24"/>
          <w:lang w:bidi="ar-SA"/>
        </w:rPr>
      </w:pPr>
      <w:ins w:id="1359"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360" w:author="meuser" w:date="2010-06-05T15:49:00Z"/>
          <w:rFonts w:ascii="Courier New" w:hAnsi="Courier New" w:cs="Courier New"/>
          <w:sz w:val="24"/>
          <w:szCs w:val="24"/>
          <w:lang w:bidi="ar-SA"/>
        </w:rPr>
      </w:pPr>
      <w:ins w:id="1361"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362" w:author="meuser" w:date="2010-06-05T15:49:00Z"/>
          <w:rFonts w:ascii="Courier New" w:hAnsi="Courier New" w:cs="Courier New"/>
          <w:sz w:val="24"/>
          <w:szCs w:val="24"/>
          <w:lang w:bidi="ar-SA"/>
        </w:rPr>
      </w:pPr>
      <w:ins w:id="1363" w:author="meuser" w:date="2010-06-05T15:49:00Z">
        <w:r>
          <w:rPr>
            <w:rFonts w:ascii="Courier New" w:hAnsi="Courier New" w:cs="Courier New"/>
            <w:color w:val="228B22"/>
            <w:sz w:val="20"/>
            <w:szCs w:val="20"/>
            <w:lang w:bidi="ar-SA"/>
          </w:rPr>
          <w:t>%==Dynamic Weight Transfer Forces==%</w:t>
        </w:r>
      </w:ins>
    </w:p>
    <w:p w:rsidR="00DA41F0" w:rsidRDefault="00DA41F0" w:rsidP="00DA41F0">
      <w:pPr>
        <w:autoSpaceDE w:val="0"/>
        <w:autoSpaceDN w:val="0"/>
        <w:adjustRightInd w:val="0"/>
        <w:spacing w:after="0" w:line="240" w:lineRule="auto"/>
        <w:rPr>
          <w:ins w:id="1364" w:author="meuser" w:date="2010-06-05T15:49:00Z"/>
          <w:rFonts w:ascii="Courier New" w:hAnsi="Courier New" w:cs="Courier New"/>
          <w:sz w:val="24"/>
          <w:szCs w:val="24"/>
          <w:lang w:bidi="ar-SA"/>
        </w:rPr>
      </w:pPr>
      <w:ins w:id="1365" w:author="meuser" w:date="2010-06-05T15:49:00Z">
        <w:r>
          <w:rPr>
            <w:rFonts w:ascii="Courier New" w:hAnsi="Courier New" w:cs="Courier New"/>
            <w:color w:val="000000"/>
            <w:sz w:val="20"/>
            <w:szCs w:val="20"/>
            <w:lang w:bidi="ar-SA"/>
          </w:rPr>
          <w:t>Fzax = (M_s*h_s*a_sx + M_uf*h_uf*a_ufx + M_ur*h_ur*a_urx)/(2*L);</w:t>
        </w:r>
      </w:ins>
    </w:p>
    <w:p w:rsidR="00DA41F0" w:rsidRDefault="00DA41F0" w:rsidP="00DA41F0">
      <w:pPr>
        <w:autoSpaceDE w:val="0"/>
        <w:autoSpaceDN w:val="0"/>
        <w:adjustRightInd w:val="0"/>
        <w:spacing w:after="0" w:line="240" w:lineRule="auto"/>
        <w:rPr>
          <w:ins w:id="1366" w:author="meuser" w:date="2010-06-05T15:49:00Z"/>
          <w:rFonts w:ascii="Courier New" w:hAnsi="Courier New" w:cs="Courier New"/>
          <w:sz w:val="24"/>
          <w:szCs w:val="24"/>
          <w:lang w:bidi="ar-SA"/>
        </w:rPr>
      </w:pPr>
      <w:ins w:id="1367" w:author="meuser" w:date="2010-06-05T15:49:00Z">
        <w:r>
          <w:rPr>
            <w:rFonts w:ascii="Courier New" w:hAnsi="Courier New" w:cs="Courier New"/>
            <w:color w:val="000000"/>
            <w:sz w:val="20"/>
            <w:szCs w:val="20"/>
            <w:lang w:bidi="ar-SA"/>
          </w:rPr>
          <w:t>Fzayf = 1/t_f*(M_s*l_r*h_f/L*a_sy + M_uf*h_uf*a_ufy);</w:t>
        </w:r>
      </w:ins>
    </w:p>
    <w:p w:rsidR="00DA41F0" w:rsidRDefault="00DA41F0" w:rsidP="00DA41F0">
      <w:pPr>
        <w:autoSpaceDE w:val="0"/>
        <w:autoSpaceDN w:val="0"/>
        <w:adjustRightInd w:val="0"/>
        <w:spacing w:after="0" w:line="240" w:lineRule="auto"/>
        <w:rPr>
          <w:ins w:id="1368" w:author="meuser" w:date="2010-06-05T15:49:00Z"/>
          <w:rFonts w:ascii="Courier New" w:hAnsi="Courier New" w:cs="Courier New"/>
          <w:sz w:val="24"/>
          <w:szCs w:val="24"/>
          <w:lang w:bidi="ar-SA"/>
        </w:rPr>
      </w:pPr>
      <w:ins w:id="1369" w:author="meuser" w:date="2010-06-05T15:49:00Z">
        <w:r>
          <w:rPr>
            <w:rFonts w:ascii="Courier New" w:hAnsi="Courier New" w:cs="Courier New"/>
            <w:color w:val="000000"/>
            <w:sz w:val="20"/>
            <w:szCs w:val="20"/>
            <w:lang w:bidi="ar-SA"/>
          </w:rPr>
          <w:t>Fzayr = 1/t_r*(M_s*l_f*h_r/L*a_sy + M_ur*h_ur*a_ury);</w:t>
        </w:r>
      </w:ins>
    </w:p>
    <w:p w:rsidR="00DA41F0" w:rsidRDefault="00DA41F0" w:rsidP="00DA41F0">
      <w:pPr>
        <w:autoSpaceDE w:val="0"/>
        <w:autoSpaceDN w:val="0"/>
        <w:adjustRightInd w:val="0"/>
        <w:spacing w:after="0" w:line="240" w:lineRule="auto"/>
        <w:rPr>
          <w:ins w:id="1370" w:author="meuser" w:date="2010-06-05T15:49:00Z"/>
          <w:rFonts w:ascii="Courier New" w:hAnsi="Courier New" w:cs="Courier New"/>
          <w:sz w:val="24"/>
          <w:szCs w:val="24"/>
          <w:lang w:bidi="ar-SA"/>
        </w:rPr>
      </w:pPr>
      <w:ins w:id="1371" w:author="meuser" w:date="2010-06-05T15:49:00Z">
        <w:r>
          <w:rPr>
            <w:rFonts w:ascii="Courier New" w:hAnsi="Courier New" w:cs="Courier New"/>
            <w:color w:val="000000"/>
            <w:sz w:val="20"/>
            <w:szCs w:val="20"/>
            <w:lang w:bidi="ar-SA"/>
          </w:rPr>
          <w:t>Fzphif = -1/t_f*(K_phif*phi + B_phif*phi_d);</w:t>
        </w:r>
      </w:ins>
    </w:p>
    <w:p w:rsidR="00DA41F0" w:rsidRDefault="00DA41F0" w:rsidP="00DA41F0">
      <w:pPr>
        <w:autoSpaceDE w:val="0"/>
        <w:autoSpaceDN w:val="0"/>
        <w:adjustRightInd w:val="0"/>
        <w:spacing w:after="0" w:line="240" w:lineRule="auto"/>
        <w:rPr>
          <w:ins w:id="1372" w:author="meuser" w:date="2010-06-05T15:49:00Z"/>
          <w:rFonts w:ascii="Courier New" w:hAnsi="Courier New" w:cs="Courier New"/>
          <w:sz w:val="24"/>
          <w:szCs w:val="24"/>
          <w:lang w:bidi="ar-SA"/>
        </w:rPr>
      </w:pPr>
      <w:ins w:id="1373" w:author="meuser" w:date="2010-06-05T15:49:00Z">
        <w:r>
          <w:rPr>
            <w:rFonts w:ascii="Courier New" w:hAnsi="Courier New" w:cs="Courier New"/>
            <w:color w:val="000000"/>
            <w:sz w:val="20"/>
            <w:szCs w:val="20"/>
            <w:lang w:bidi="ar-SA"/>
          </w:rPr>
          <w:t>Fzphir = -1/t_r*(K_phir*phi + B_phir*phi_d);</w:t>
        </w:r>
      </w:ins>
    </w:p>
    <w:p w:rsidR="00DA41F0" w:rsidRDefault="00DA41F0" w:rsidP="00DA41F0">
      <w:pPr>
        <w:autoSpaceDE w:val="0"/>
        <w:autoSpaceDN w:val="0"/>
        <w:adjustRightInd w:val="0"/>
        <w:spacing w:after="0" w:line="240" w:lineRule="auto"/>
        <w:rPr>
          <w:ins w:id="1374" w:author="meuser" w:date="2010-06-05T15:49:00Z"/>
          <w:rFonts w:ascii="Courier New" w:hAnsi="Courier New" w:cs="Courier New"/>
          <w:sz w:val="24"/>
          <w:szCs w:val="24"/>
          <w:lang w:bidi="ar-SA"/>
        </w:rPr>
      </w:pPr>
      <w:ins w:id="1375"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376" w:author="meuser" w:date="2010-06-05T15:49:00Z"/>
          <w:rFonts w:ascii="Courier New" w:hAnsi="Courier New" w:cs="Courier New"/>
          <w:sz w:val="24"/>
          <w:szCs w:val="24"/>
          <w:lang w:bidi="ar-SA"/>
        </w:rPr>
      </w:pPr>
      <w:ins w:id="1377"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378" w:author="meuser" w:date="2010-06-05T15:49:00Z"/>
          <w:rFonts w:ascii="Courier New" w:hAnsi="Courier New" w:cs="Courier New"/>
          <w:sz w:val="24"/>
          <w:szCs w:val="24"/>
          <w:lang w:bidi="ar-SA"/>
        </w:rPr>
      </w:pPr>
      <w:ins w:id="1379" w:author="meuser" w:date="2010-06-05T15:49:00Z">
        <w:r>
          <w:rPr>
            <w:rFonts w:ascii="Courier New" w:hAnsi="Courier New" w:cs="Courier New"/>
            <w:color w:val="228B22"/>
            <w:sz w:val="20"/>
            <w:szCs w:val="20"/>
            <w:lang w:bidi="ar-SA"/>
          </w:rPr>
          <w:t xml:space="preserve">%==Tire Normal Forces==% </w:t>
        </w:r>
      </w:ins>
    </w:p>
    <w:p w:rsidR="00DA41F0" w:rsidRDefault="00DA41F0" w:rsidP="00DA41F0">
      <w:pPr>
        <w:autoSpaceDE w:val="0"/>
        <w:autoSpaceDN w:val="0"/>
        <w:adjustRightInd w:val="0"/>
        <w:spacing w:after="0" w:line="240" w:lineRule="auto"/>
        <w:rPr>
          <w:ins w:id="1380" w:author="meuser" w:date="2010-06-05T15:49:00Z"/>
          <w:rFonts w:ascii="Courier New" w:hAnsi="Courier New" w:cs="Courier New"/>
          <w:sz w:val="24"/>
          <w:szCs w:val="24"/>
          <w:lang w:bidi="ar-SA"/>
        </w:rPr>
      </w:pPr>
      <w:ins w:id="1381" w:author="meuser" w:date="2010-06-05T15:49:00Z">
        <w:r>
          <w:rPr>
            <w:rFonts w:ascii="Courier New" w:hAnsi="Courier New" w:cs="Courier New"/>
            <w:color w:val="000000"/>
            <w:sz w:val="20"/>
            <w:szCs w:val="20"/>
            <w:lang w:bidi="ar-SA"/>
          </w:rPr>
          <w:t>Fzlf = M*g*l_r/(2*L) - Fzax - Fzayf + Fzphif;</w:t>
        </w:r>
      </w:ins>
    </w:p>
    <w:p w:rsidR="00DA41F0" w:rsidRDefault="00DA41F0" w:rsidP="00DA41F0">
      <w:pPr>
        <w:autoSpaceDE w:val="0"/>
        <w:autoSpaceDN w:val="0"/>
        <w:adjustRightInd w:val="0"/>
        <w:spacing w:after="0" w:line="240" w:lineRule="auto"/>
        <w:rPr>
          <w:ins w:id="1382" w:author="meuser" w:date="2010-06-05T15:49:00Z"/>
          <w:rFonts w:ascii="Courier New" w:hAnsi="Courier New" w:cs="Courier New"/>
          <w:sz w:val="24"/>
          <w:szCs w:val="24"/>
          <w:lang w:bidi="ar-SA"/>
        </w:rPr>
      </w:pPr>
      <w:ins w:id="1383" w:author="meuser" w:date="2010-06-05T15:49:00Z">
        <w:r>
          <w:rPr>
            <w:rFonts w:ascii="Courier New" w:hAnsi="Courier New" w:cs="Courier New"/>
            <w:color w:val="000000"/>
            <w:sz w:val="20"/>
            <w:szCs w:val="20"/>
            <w:lang w:bidi="ar-SA"/>
          </w:rPr>
          <w:t>Fzrf = M*g*l_r/(2*L) - Fzax + Fzayf - Fzphif;</w:t>
        </w:r>
      </w:ins>
    </w:p>
    <w:p w:rsidR="00DA41F0" w:rsidRDefault="00DA41F0" w:rsidP="00DA41F0">
      <w:pPr>
        <w:autoSpaceDE w:val="0"/>
        <w:autoSpaceDN w:val="0"/>
        <w:adjustRightInd w:val="0"/>
        <w:spacing w:after="0" w:line="240" w:lineRule="auto"/>
        <w:rPr>
          <w:ins w:id="1384" w:author="meuser" w:date="2010-06-05T15:49:00Z"/>
          <w:rFonts w:ascii="Courier New" w:hAnsi="Courier New" w:cs="Courier New"/>
          <w:sz w:val="24"/>
          <w:szCs w:val="24"/>
          <w:lang w:bidi="ar-SA"/>
        </w:rPr>
      </w:pPr>
      <w:ins w:id="1385" w:author="meuser" w:date="2010-06-05T15:49:00Z">
        <w:r>
          <w:rPr>
            <w:rFonts w:ascii="Courier New" w:hAnsi="Courier New" w:cs="Courier New"/>
            <w:color w:val="000000"/>
            <w:sz w:val="20"/>
            <w:szCs w:val="20"/>
            <w:lang w:bidi="ar-SA"/>
          </w:rPr>
          <w:lastRenderedPageBreak/>
          <w:t>Fzlr = M*g*l_f/(2*L) + Fzax - Fzayr + Fzphir;</w:t>
        </w:r>
      </w:ins>
    </w:p>
    <w:p w:rsidR="00DA41F0" w:rsidRDefault="00DA41F0" w:rsidP="00DA41F0">
      <w:pPr>
        <w:autoSpaceDE w:val="0"/>
        <w:autoSpaceDN w:val="0"/>
        <w:adjustRightInd w:val="0"/>
        <w:spacing w:after="0" w:line="240" w:lineRule="auto"/>
        <w:rPr>
          <w:ins w:id="1386" w:author="meuser" w:date="2010-06-05T15:49:00Z"/>
          <w:rFonts w:ascii="Courier New" w:hAnsi="Courier New" w:cs="Courier New"/>
          <w:sz w:val="24"/>
          <w:szCs w:val="24"/>
          <w:lang w:bidi="ar-SA"/>
        </w:rPr>
      </w:pPr>
      <w:ins w:id="1387" w:author="meuser" w:date="2010-06-05T15:49:00Z">
        <w:r>
          <w:rPr>
            <w:rFonts w:ascii="Courier New" w:hAnsi="Courier New" w:cs="Courier New"/>
            <w:color w:val="000000"/>
            <w:sz w:val="20"/>
            <w:szCs w:val="20"/>
            <w:lang w:bidi="ar-SA"/>
          </w:rPr>
          <w:t>Fzrr = M*g*l_f/(2*L) + Fzax + Fzayr - Fzphir;</w:t>
        </w:r>
      </w:ins>
    </w:p>
    <w:p w:rsidR="00DA41F0" w:rsidRDefault="00DA41F0" w:rsidP="00DA41F0">
      <w:pPr>
        <w:autoSpaceDE w:val="0"/>
        <w:autoSpaceDN w:val="0"/>
        <w:adjustRightInd w:val="0"/>
        <w:spacing w:after="0" w:line="240" w:lineRule="auto"/>
        <w:rPr>
          <w:ins w:id="1388" w:author="meuser" w:date="2010-06-05T15:49:00Z"/>
          <w:rFonts w:ascii="Courier New" w:hAnsi="Courier New" w:cs="Courier New"/>
          <w:sz w:val="24"/>
          <w:szCs w:val="24"/>
          <w:lang w:bidi="ar-SA"/>
        </w:rPr>
      </w:pPr>
      <w:ins w:id="1389"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390" w:author="meuser" w:date="2010-06-05T15:49:00Z"/>
          <w:rFonts w:ascii="Courier New" w:hAnsi="Courier New" w:cs="Courier New"/>
          <w:sz w:val="24"/>
          <w:szCs w:val="24"/>
          <w:lang w:bidi="ar-SA"/>
        </w:rPr>
      </w:pPr>
      <w:ins w:id="1391"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392" w:author="meuser" w:date="2010-06-05T15:49:00Z"/>
          <w:rFonts w:ascii="Courier New" w:hAnsi="Courier New" w:cs="Courier New"/>
          <w:sz w:val="24"/>
          <w:szCs w:val="24"/>
          <w:lang w:bidi="ar-SA"/>
        </w:rPr>
      </w:pPr>
      <w:ins w:id="1393" w:author="meuser" w:date="2010-06-05T15:49:00Z">
        <w:r>
          <w:rPr>
            <w:rFonts w:ascii="Courier New" w:hAnsi="Courier New" w:cs="Courier New"/>
            <w:color w:val="228B22"/>
            <w:sz w:val="20"/>
            <w:szCs w:val="20"/>
            <w:lang w:bidi="ar-SA"/>
          </w:rPr>
          <w:t>%==Tire Longitudinal/Lateral Forces==%</w:t>
        </w:r>
      </w:ins>
    </w:p>
    <w:p w:rsidR="00DA41F0" w:rsidRDefault="00DA41F0" w:rsidP="00DA41F0">
      <w:pPr>
        <w:autoSpaceDE w:val="0"/>
        <w:autoSpaceDN w:val="0"/>
        <w:adjustRightInd w:val="0"/>
        <w:spacing w:after="0" w:line="240" w:lineRule="auto"/>
        <w:rPr>
          <w:ins w:id="1394" w:author="meuser" w:date="2010-06-05T15:49:00Z"/>
          <w:rFonts w:ascii="Courier New" w:hAnsi="Courier New" w:cs="Courier New"/>
          <w:sz w:val="24"/>
          <w:szCs w:val="24"/>
          <w:lang w:bidi="ar-SA"/>
        </w:rPr>
      </w:pPr>
      <w:ins w:id="1395"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396" w:author="meuser" w:date="2010-06-05T15:49:00Z"/>
          <w:rFonts w:ascii="Courier New" w:hAnsi="Courier New" w:cs="Courier New"/>
          <w:sz w:val="24"/>
          <w:szCs w:val="24"/>
          <w:lang w:bidi="ar-SA"/>
        </w:rPr>
      </w:pPr>
      <w:ins w:id="1397" w:author="meuser" w:date="2010-06-05T15:49:00Z">
        <w:r>
          <w:rPr>
            <w:rFonts w:ascii="Courier New" w:hAnsi="Courier New" w:cs="Courier New"/>
            <w:color w:val="228B22"/>
            <w:sz w:val="20"/>
            <w:szCs w:val="20"/>
            <w:lang w:bidi="ar-SA"/>
          </w:rPr>
          <w:t>%left front wheel velocity</w:t>
        </w:r>
      </w:ins>
    </w:p>
    <w:p w:rsidR="00DA41F0" w:rsidRDefault="00DA41F0" w:rsidP="00DA41F0">
      <w:pPr>
        <w:autoSpaceDE w:val="0"/>
        <w:autoSpaceDN w:val="0"/>
        <w:adjustRightInd w:val="0"/>
        <w:spacing w:after="0" w:line="240" w:lineRule="auto"/>
        <w:rPr>
          <w:ins w:id="1398" w:author="meuser" w:date="2010-06-05T15:49:00Z"/>
          <w:rFonts w:ascii="Courier New" w:hAnsi="Courier New" w:cs="Courier New"/>
          <w:sz w:val="24"/>
          <w:szCs w:val="24"/>
          <w:lang w:bidi="ar-SA"/>
        </w:rPr>
      </w:pPr>
      <w:ins w:id="1399" w:author="meuser" w:date="2010-06-05T15:49:00Z">
        <w:r>
          <w:rPr>
            <w:rFonts w:ascii="Courier New" w:hAnsi="Courier New" w:cs="Courier New"/>
            <w:color w:val="000000"/>
            <w:sz w:val="20"/>
            <w:szCs w:val="20"/>
            <w:lang w:bidi="ar-SA"/>
          </w:rPr>
          <w:t>v_xlf = v_x + psi_d*t_f/2;</w:t>
        </w:r>
      </w:ins>
    </w:p>
    <w:p w:rsidR="00DA41F0" w:rsidRDefault="00DA41F0" w:rsidP="00DA41F0">
      <w:pPr>
        <w:autoSpaceDE w:val="0"/>
        <w:autoSpaceDN w:val="0"/>
        <w:adjustRightInd w:val="0"/>
        <w:spacing w:after="0" w:line="240" w:lineRule="auto"/>
        <w:rPr>
          <w:ins w:id="1400" w:author="meuser" w:date="2010-06-05T15:49:00Z"/>
          <w:rFonts w:ascii="Courier New" w:hAnsi="Courier New" w:cs="Courier New"/>
          <w:sz w:val="24"/>
          <w:szCs w:val="24"/>
          <w:lang w:bidi="ar-SA"/>
        </w:rPr>
      </w:pPr>
      <w:ins w:id="1401" w:author="meuser" w:date="2010-06-05T15:49:00Z">
        <w:r>
          <w:rPr>
            <w:rFonts w:ascii="Courier New" w:hAnsi="Courier New" w:cs="Courier New"/>
            <w:color w:val="000000"/>
            <w:sz w:val="20"/>
            <w:szCs w:val="20"/>
            <w:lang w:bidi="ar-SA"/>
          </w:rPr>
          <w:t>v_ylf = v_y + psi_d*l_f;</w:t>
        </w:r>
      </w:ins>
    </w:p>
    <w:p w:rsidR="00DA41F0" w:rsidRDefault="00DA41F0" w:rsidP="00DA41F0">
      <w:pPr>
        <w:autoSpaceDE w:val="0"/>
        <w:autoSpaceDN w:val="0"/>
        <w:adjustRightInd w:val="0"/>
        <w:spacing w:after="0" w:line="240" w:lineRule="auto"/>
        <w:rPr>
          <w:ins w:id="1402" w:author="meuser" w:date="2010-06-05T15:49:00Z"/>
          <w:rFonts w:ascii="Courier New" w:hAnsi="Courier New" w:cs="Courier New"/>
          <w:sz w:val="24"/>
          <w:szCs w:val="24"/>
          <w:lang w:bidi="ar-SA"/>
        </w:rPr>
      </w:pPr>
      <w:ins w:id="1403"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404" w:author="meuser" w:date="2010-06-05T15:49:00Z"/>
          <w:rFonts w:ascii="Courier New" w:hAnsi="Courier New" w:cs="Courier New"/>
          <w:sz w:val="24"/>
          <w:szCs w:val="24"/>
          <w:lang w:bidi="ar-SA"/>
        </w:rPr>
      </w:pPr>
      <w:ins w:id="1405" w:author="meuser" w:date="2010-06-05T15:49:00Z">
        <w:r>
          <w:rPr>
            <w:rFonts w:ascii="Courier New" w:hAnsi="Courier New" w:cs="Courier New"/>
            <w:color w:val="228B22"/>
            <w:sz w:val="20"/>
            <w:szCs w:val="20"/>
            <w:lang w:bidi="ar-SA"/>
          </w:rPr>
          <w:t>%right front wheel velocity</w:t>
        </w:r>
      </w:ins>
    </w:p>
    <w:p w:rsidR="00DA41F0" w:rsidRDefault="00DA41F0" w:rsidP="00DA41F0">
      <w:pPr>
        <w:autoSpaceDE w:val="0"/>
        <w:autoSpaceDN w:val="0"/>
        <w:adjustRightInd w:val="0"/>
        <w:spacing w:after="0" w:line="240" w:lineRule="auto"/>
        <w:rPr>
          <w:ins w:id="1406" w:author="meuser" w:date="2010-06-05T15:49:00Z"/>
          <w:rFonts w:ascii="Courier New" w:hAnsi="Courier New" w:cs="Courier New"/>
          <w:sz w:val="24"/>
          <w:szCs w:val="24"/>
          <w:lang w:bidi="ar-SA"/>
        </w:rPr>
      </w:pPr>
      <w:ins w:id="1407" w:author="meuser" w:date="2010-06-05T15:49:00Z">
        <w:r>
          <w:rPr>
            <w:rFonts w:ascii="Courier New" w:hAnsi="Courier New" w:cs="Courier New"/>
            <w:color w:val="000000"/>
            <w:sz w:val="20"/>
            <w:szCs w:val="20"/>
            <w:lang w:bidi="ar-SA"/>
          </w:rPr>
          <w:t>v_xrf = v_x - psi_d*t_f/2;</w:t>
        </w:r>
      </w:ins>
    </w:p>
    <w:p w:rsidR="00DA41F0" w:rsidRDefault="00DA41F0" w:rsidP="00DA41F0">
      <w:pPr>
        <w:autoSpaceDE w:val="0"/>
        <w:autoSpaceDN w:val="0"/>
        <w:adjustRightInd w:val="0"/>
        <w:spacing w:after="0" w:line="240" w:lineRule="auto"/>
        <w:rPr>
          <w:ins w:id="1408" w:author="meuser" w:date="2010-06-05T15:49:00Z"/>
          <w:rFonts w:ascii="Courier New" w:hAnsi="Courier New" w:cs="Courier New"/>
          <w:sz w:val="24"/>
          <w:szCs w:val="24"/>
          <w:lang w:bidi="ar-SA"/>
        </w:rPr>
      </w:pPr>
      <w:ins w:id="1409" w:author="meuser" w:date="2010-06-05T15:49:00Z">
        <w:r>
          <w:rPr>
            <w:rFonts w:ascii="Courier New" w:hAnsi="Courier New" w:cs="Courier New"/>
            <w:color w:val="000000"/>
            <w:sz w:val="20"/>
            <w:szCs w:val="20"/>
            <w:lang w:bidi="ar-SA"/>
          </w:rPr>
          <w:t>v_yrf = v_y + psi_d*l_f;</w:t>
        </w:r>
      </w:ins>
    </w:p>
    <w:p w:rsidR="00DA41F0" w:rsidRDefault="00DA41F0" w:rsidP="00DA41F0">
      <w:pPr>
        <w:autoSpaceDE w:val="0"/>
        <w:autoSpaceDN w:val="0"/>
        <w:adjustRightInd w:val="0"/>
        <w:spacing w:after="0" w:line="240" w:lineRule="auto"/>
        <w:rPr>
          <w:ins w:id="1410" w:author="meuser" w:date="2010-06-05T15:49:00Z"/>
          <w:rFonts w:ascii="Courier New" w:hAnsi="Courier New" w:cs="Courier New"/>
          <w:sz w:val="24"/>
          <w:szCs w:val="24"/>
          <w:lang w:bidi="ar-SA"/>
        </w:rPr>
      </w:pPr>
      <w:ins w:id="1411"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412" w:author="meuser" w:date="2010-06-05T15:49:00Z"/>
          <w:rFonts w:ascii="Courier New" w:hAnsi="Courier New" w:cs="Courier New"/>
          <w:sz w:val="24"/>
          <w:szCs w:val="24"/>
          <w:lang w:bidi="ar-SA"/>
        </w:rPr>
      </w:pPr>
      <w:ins w:id="1413" w:author="meuser" w:date="2010-06-05T15:49:00Z">
        <w:r>
          <w:rPr>
            <w:rFonts w:ascii="Courier New" w:hAnsi="Courier New" w:cs="Courier New"/>
            <w:color w:val="228B22"/>
            <w:sz w:val="20"/>
            <w:szCs w:val="20"/>
            <w:lang w:bidi="ar-SA"/>
          </w:rPr>
          <w:t>%left rear wheel velocity</w:t>
        </w:r>
      </w:ins>
    </w:p>
    <w:p w:rsidR="00DA41F0" w:rsidRDefault="00DA41F0" w:rsidP="00DA41F0">
      <w:pPr>
        <w:autoSpaceDE w:val="0"/>
        <w:autoSpaceDN w:val="0"/>
        <w:adjustRightInd w:val="0"/>
        <w:spacing w:after="0" w:line="240" w:lineRule="auto"/>
        <w:rPr>
          <w:ins w:id="1414" w:author="meuser" w:date="2010-06-05T15:49:00Z"/>
          <w:rFonts w:ascii="Courier New" w:hAnsi="Courier New" w:cs="Courier New"/>
          <w:sz w:val="24"/>
          <w:szCs w:val="24"/>
          <w:lang w:bidi="ar-SA"/>
        </w:rPr>
      </w:pPr>
      <w:ins w:id="1415" w:author="meuser" w:date="2010-06-05T15:49:00Z">
        <w:r>
          <w:rPr>
            <w:rFonts w:ascii="Courier New" w:hAnsi="Courier New" w:cs="Courier New"/>
            <w:color w:val="000000"/>
            <w:sz w:val="20"/>
            <w:szCs w:val="20"/>
            <w:lang w:bidi="ar-SA"/>
          </w:rPr>
          <w:t>v_xlr = v_x + psi_d*t_r/2;</w:t>
        </w:r>
      </w:ins>
    </w:p>
    <w:p w:rsidR="00DA41F0" w:rsidRDefault="00DA41F0" w:rsidP="00DA41F0">
      <w:pPr>
        <w:autoSpaceDE w:val="0"/>
        <w:autoSpaceDN w:val="0"/>
        <w:adjustRightInd w:val="0"/>
        <w:spacing w:after="0" w:line="240" w:lineRule="auto"/>
        <w:rPr>
          <w:ins w:id="1416" w:author="meuser" w:date="2010-06-05T15:49:00Z"/>
          <w:rFonts w:ascii="Courier New" w:hAnsi="Courier New" w:cs="Courier New"/>
          <w:sz w:val="24"/>
          <w:szCs w:val="24"/>
          <w:lang w:bidi="ar-SA"/>
        </w:rPr>
      </w:pPr>
      <w:ins w:id="1417" w:author="meuser" w:date="2010-06-05T15:49:00Z">
        <w:r>
          <w:rPr>
            <w:rFonts w:ascii="Courier New" w:hAnsi="Courier New" w:cs="Courier New"/>
            <w:color w:val="000000"/>
            <w:sz w:val="20"/>
            <w:szCs w:val="20"/>
            <w:lang w:bidi="ar-SA"/>
          </w:rPr>
          <w:t>v_ylr = v_y - psi_d*l_r;</w:t>
        </w:r>
      </w:ins>
    </w:p>
    <w:p w:rsidR="00DA41F0" w:rsidRDefault="00DA41F0" w:rsidP="00DA41F0">
      <w:pPr>
        <w:autoSpaceDE w:val="0"/>
        <w:autoSpaceDN w:val="0"/>
        <w:adjustRightInd w:val="0"/>
        <w:spacing w:after="0" w:line="240" w:lineRule="auto"/>
        <w:rPr>
          <w:ins w:id="1418" w:author="meuser" w:date="2010-06-05T15:49:00Z"/>
          <w:rFonts w:ascii="Courier New" w:hAnsi="Courier New" w:cs="Courier New"/>
          <w:sz w:val="24"/>
          <w:szCs w:val="24"/>
          <w:lang w:bidi="ar-SA"/>
        </w:rPr>
      </w:pPr>
      <w:ins w:id="1419"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420" w:author="meuser" w:date="2010-06-05T15:49:00Z"/>
          <w:rFonts w:ascii="Courier New" w:hAnsi="Courier New" w:cs="Courier New"/>
          <w:sz w:val="24"/>
          <w:szCs w:val="24"/>
          <w:lang w:bidi="ar-SA"/>
        </w:rPr>
      </w:pPr>
      <w:ins w:id="1421" w:author="meuser" w:date="2010-06-05T15:49:00Z">
        <w:r>
          <w:rPr>
            <w:rFonts w:ascii="Courier New" w:hAnsi="Courier New" w:cs="Courier New"/>
            <w:color w:val="228B22"/>
            <w:sz w:val="20"/>
            <w:szCs w:val="20"/>
            <w:lang w:bidi="ar-SA"/>
          </w:rPr>
          <w:t>%right rear wheel velocity</w:t>
        </w:r>
      </w:ins>
    </w:p>
    <w:p w:rsidR="00DA41F0" w:rsidRDefault="00DA41F0" w:rsidP="00DA41F0">
      <w:pPr>
        <w:autoSpaceDE w:val="0"/>
        <w:autoSpaceDN w:val="0"/>
        <w:adjustRightInd w:val="0"/>
        <w:spacing w:after="0" w:line="240" w:lineRule="auto"/>
        <w:rPr>
          <w:ins w:id="1422" w:author="meuser" w:date="2010-06-05T15:49:00Z"/>
          <w:rFonts w:ascii="Courier New" w:hAnsi="Courier New" w:cs="Courier New"/>
          <w:sz w:val="24"/>
          <w:szCs w:val="24"/>
          <w:lang w:bidi="ar-SA"/>
        </w:rPr>
      </w:pPr>
      <w:ins w:id="1423" w:author="meuser" w:date="2010-06-05T15:49:00Z">
        <w:r>
          <w:rPr>
            <w:rFonts w:ascii="Courier New" w:hAnsi="Courier New" w:cs="Courier New"/>
            <w:color w:val="000000"/>
            <w:sz w:val="20"/>
            <w:szCs w:val="20"/>
            <w:lang w:bidi="ar-SA"/>
          </w:rPr>
          <w:t>v_xrr = v_x - psi_d*t_r/2;</w:t>
        </w:r>
      </w:ins>
    </w:p>
    <w:p w:rsidR="00DA41F0" w:rsidRDefault="00DA41F0" w:rsidP="00DA41F0">
      <w:pPr>
        <w:autoSpaceDE w:val="0"/>
        <w:autoSpaceDN w:val="0"/>
        <w:adjustRightInd w:val="0"/>
        <w:spacing w:after="0" w:line="240" w:lineRule="auto"/>
        <w:rPr>
          <w:ins w:id="1424" w:author="meuser" w:date="2010-06-05T15:49:00Z"/>
          <w:rFonts w:ascii="Courier New" w:hAnsi="Courier New" w:cs="Courier New"/>
          <w:sz w:val="24"/>
          <w:szCs w:val="24"/>
          <w:lang w:bidi="ar-SA"/>
        </w:rPr>
      </w:pPr>
      <w:ins w:id="1425" w:author="meuser" w:date="2010-06-05T15:49:00Z">
        <w:r>
          <w:rPr>
            <w:rFonts w:ascii="Courier New" w:hAnsi="Courier New" w:cs="Courier New"/>
            <w:color w:val="000000"/>
            <w:sz w:val="20"/>
            <w:szCs w:val="20"/>
            <w:lang w:bidi="ar-SA"/>
          </w:rPr>
          <w:t>v_yrr = v_y - psi_d*l_r;</w:t>
        </w:r>
      </w:ins>
    </w:p>
    <w:p w:rsidR="00DA41F0" w:rsidRDefault="00DA41F0" w:rsidP="00DA41F0">
      <w:pPr>
        <w:autoSpaceDE w:val="0"/>
        <w:autoSpaceDN w:val="0"/>
        <w:adjustRightInd w:val="0"/>
        <w:spacing w:after="0" w:line="240" w:lineRule="auto"/>
        <w:rPr>
          <w:ins w:id="1426" w:author="meuser" w:date="2010-06-05T15:49:00Z"/>
          <w:rFonts w:ascii="Courier New" w:hAnsi="Courier New" w:cs="Courier New"/>
          <w:sz w:val="24"/>
          <w:szCs w:val="24"/>
          <w:lang w:bidi="ar-SA"/>
        </w:rPr>
      </w:pPr>
      <w:ins w:id="1427"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428" w:author="meuser" w:date="2010-06-05T15:49:00Z"/>
          <w:rFonts w:ascii="Courier New" w:hAnsi="Courier New" w:cs="Courier New"/>
          <w:sz w:val="24"/>
          <w:szCs w:val="24"/>
          <w:lang w:bidi="ar-SA"/>
        </w:rPr>
      </w:pPr>
      <w:ins w:id="1429" w:author="meuser" w:date="2010-06-05T15:49:00Z">
        <w:r>
          <w:rPr>
            <w:rFonts w:ascii="Courier New" w:hAnsi="Courier New" w:cs="Courier New"/>
            <w:color w:val="228B22"/>
            <w:sz w:val="20"/>
            <w:szCs w:val="20"/>
            <w:lang w:bidi="ar-SA"/>
          </w:rPr>
          <w:t>%tire updates</w:t>
        </w:r>
      </w:ins>
    </w:p>
    <w:p w:rsidR="00DA41F0" w:rsidRDefault="00DA41F0" w:rsidP="00DA41F0">
      <w:pPr>
        <w:autoSpaceDE w:val="0"/>
        <w:autoSpaceDN w:val="0"/>
        <w:adjustRightInd w:val="0"/>
        <w:spacing w:after="0" w:line="240" w:lineRule="auto"/>
        <w:rPr>
          <w:ins w:id="1430" w:author="meuser" w:date="2010-06-05T15:49:00Z"/>
          <w:rFonts w:ascii="Courier New" w:hAnsi="Courier New" w:cs="Courier New"/>
          <w:sz w:val="24"/>
          <w:szCs w:val="24"/>
          <w:lang w:bidi="ar-SA"/>
        </w:rPr>
      </w:pPr>
      <w:ins w:id="1431" w:author="meuser" w:date="2010-06-05T15:49:00Z">
        <w:r>
          <w:rPr>
            <w:rFonts w:ascii="Courier New" w:hAnsi="Courier New" w:cs="Courier New"/>
            <w:color w:val="000000"/>
            <w:sz w:val="20"/>
            <w:szCs w:val="20"/>
            <w:lang w:bidi="ar-SA"/>
          </w:rPr>
          <w:t>omega_lf = (v_xlf^2 + v_ylf^2)^(1/2);</w:t>
        </w:r>
      </w:ins>
    </w:p>
    <w:p w:rsidR="00DA41F0" w:rsidRDefault="00DA41F0" w:rsidP="00DA41F0">
      <w:pPr>
        <w:autoSpaceDE w:val="0"/>
        <w:autoSpaceDN w:val="0"/>
        <w:adjustRightInd w:val="0"/>
        <w:spacing w:after="0" w:line="240" w:lineRule="auto"/>
        <w:rPr>
          <w:ins w:id="1432" w:author="meuser" w:date="2010-06-05T15:49:00Z"/>
          <w:rFonts w:ascii="Courier New" w:hAnsi="Courier New" w:cs="Courier New"/>
          <w:sz w:val="24"/>
          <w:szCs w:val="24"/>
          <w:lang w:bidi="ar-SA"/>
        </w:rPr>
      </w:pPr>
      <w:ins w:id="1433" w:author="meuser" w:date="2010-06-05T15:49:00Z">
        <w:r>
          <w:rPr>
            <w:rFonts w:ascii="Courier New" w:hAnsi="Courier New" w:cs="Courier New"/>
            <w:color w:val="000000"/>
            <w:sz w:val="20"/>
            <w:szCs w:val="20"/>
            <w:lang w:bidi="ar-SA"/>
          </w:rPr>
          <w:t>omega_rf = (v_xrf^2 + v_yrf^2)^(1/2);</w:t>
        </w:r>
      </w:ins>
    </w:p>
    <w:p w:rsidR="00DA41F0" w:rsidRDefault="00DA41F0" w:rsidP="00DA41F0">
      <w:pPr>
        <w:autoSpaceDE w:val="0"/>
        <w:autoSpaceDN w:val="0"/>
        <w:adjustRightInd w:val="0"/>
        <w:spacing w:after="0" w:line="240" w:lineRule="auto"/>
        <w:rPr>
          <w:ins w:id="1434" w:author="meuser" w:date="2010-06-05T15:49:00Z"/>
          <w:rFonts w:ascii="Courier New" w:hAnsi="Courier New" w:cs="Courier New"/>
          <w:sz w:val="24"/>
          <w:szCs w:val="24"/>
          <w:lang w:bidi="ar-SA"/>
        </w:rPr>
      </w:pPr>
      <w:ins w:id="1435" w:author="meuser" w:date="2010-06-05T15:49:00Z">
        <w:r>
          <w:rPr>
            <w:rFonts w:ascii="Courier New" w:hAnsi="Courier New" w:cs="Courier New"/>
            <w:color w:val="000000"/>
            <w:sz w:val="20"/>
            <w:szCs w:val="20"/>
            <w:lang w:bidi="ar-SA"/>
          </w:rPr>
          <w:t>omega_lr = (v_xlr^2 + v_ylr^2)^(1/2);</w:t>
        </w:r>
      </w:ins>
    </w:p>
    <w:p w:rsidR="00DA41F0" w:rsidRDefault="00DA41F0" w:rsidP="00DA41F0">
      <w:pPr>
        <w:autoSpaceDE w:val="0"/>
        <w:autoSpaceDN w:val="0"/>
        <w:adjustRightInd w:val="0"/>
        <w:spacing w:after="0" w:line="240" w:lineRule="auto"/>
        <w:rPr>
          <w:ins w:id="1436" w:author="meuser" w:date="2010-06-05T15:49:00Z"/>
          <w:rFonts w:ascii="Courier New" w:hAnsi="Courier New" w:cs="Courier New"/>
          <w:sz w:val="24"/>
          <w:szCs w:val="24"/>
          <w:lang w:bidi="ar-SA"/>
        </w:rPr>
      </w:pPr>
      <w:ins w:id="1437" w:author="meuser" w:date="2010-06-05T15:49:00Z">
        <w:r>
          <w:rPr>
            <w:rFonts w:ascii="Courier New" w:hAnsi="Courier New" w:cs="Courier New"/>
            <w:color w:val="000000"/>
            <w:sz w:val="20"/>
            <w:szCs w:val="20"/>
            <w:lang w:bidi="ar-SA"/>
          </w:rPr>
          <w:t>omega_rr = (v_xrr^2 + v_yrr^2)^(1/2);</w:t>
        </w:r>
      </w:ins>
    </w:p>
    <w:p w:rsidR="00DA41F0" w:rsidRDefault="00DA41F0" w:rsidP="00DA41F0">
      <w:pPr>
        <w:autoSpaceDE w:val="0"/>
        <w:autoSpaceDN w:val="0"/>
        <w:adjustRightInd w:val="0"/>
        <w:spacing w:after="0" w:line="240" w:lineRule="auto"/>
        <w:rPr>
          <w:ins w:id="1438" w:author="meuser" w:date="2010-06-05T15:49:00Z"/>
          <w:rFonts w:ascii="Courier New" w:hAnsi="Courier New" w:cs="Courier New"/>
          <w:sz w:val="24"/>
          <w:szCs w:val="24"/>
          <w:lang w:bidi="ar-SA"/>
        </w:rPr>
      </w:pPr>
      <w:ins w:id="1439"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440" w:author="meuser" w:date="2010-06-05T15:49:00Z"/>
          <w:rFonts w:ascii="Courier New" w:hAnsi="Courier New" w:cs="Courier New"/>
          <w:sz w:val="24"/>
          <w:szCs w:val="24"/>
          <w:lang w:bidi="ar-SA"/>
        </w:rPr>
      </w:pPr>
      <w:ins w:id="1441" w:author="meuser" w:date="2010-06-05T15:49:00Z">
        <w:r>
          <w:rPr>
            <w:rFonts w:ascii="Courier New" w:hAnsi="Courier New" w:cs="Courier New"/>
            <w:color w:val="228B22"/>
            <w:sz w:val="20"/>
            <w:szCs w:val="20"/>
            <w:lang w:bidi="ar-SA"/>
          </w:rPr>
          <w:t>%==Linear Cruise Control=%</w:t>
        </w:r>
      </w:ins>
    </w:p>
    <w:p w:rsidR="00DA41F0" w:rsidRDefault="00DA41F0" w:rsidP="00DA41F0">
      <w:pPr>
        <w:autoSpaceDE w:val="0"/>
        <w:autoSpaceDN w:val="0"/>
        <w:adjustRightInd w:val="0"/>
        <w:spacing w:after="0" w:line="240" w:lineRule="auto"/>
        <w:rPr>
          <w:ins w:id="1442" w:author="meuser" w:date="2010-06-05T15:49:00Z"/>
          <w:rFonts w:ascii="Courier New" w:hAnsi="Courier New" w:cs="Courier New"/>
          <w:sz w:val="24"/>
          <w:szCs w:val="24"/>
          <w:lang w:bidi="ar-SA"/>
        </w:rPr>
      </w:pPr>
      <w:ins w:id="1443" w:author="meuser" w:date="2010-06-05T15:49:00Z">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v_x &lt; 11.1</w:t>
        </w:r>
      </w:ins>
    </w:p>
    <w:p w:rsidR="00DA41F0" w:rsidRDefault="00DA41F0" w:rsidP="00DA41F0">
      <w:pPr>
        <w:autoSpaceDE w:val="0"/>
        <w:autoSpaceDN w:val="0"/>
        <w:adjustRightInd w:val="0"/>
        <w:spacing w:after="0" w:line="240" w:lineRule="auto"/>
        <w:rPr>
          <w:ins w:id="1444" w:author="meuser" w:date="2010-06-05T15:49:00Z"/>
          <w:rFonts w:ascii="Courier New" w:hAnsi="Courier New" w:cs="Courier New"/>
          <w:sz w:val="24"/>
          <w:szCs w:val="24"/>
          <w:lang w:bidi="ar-SA"/>
        </w:rPr>
      </w:pPr>
      <w:ins w:id="1445" w:author="meuser" w:date="2010-06-05T15:49:00Z">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omega_lf &gt; omega_rf</w:t>
        </w:r>
      </w:ins>
    </w:p>
    <w:p w:rsidR="00DA41F0" w:rsidRDefault="00DA41F0" w:rsidP="00DA41F0">
      <w:pPr>
        <w:autoSpaceDE w:val="0"/>
        <w:autoSpaceDN w:val="0"/>
        <w:adjustRightInd w:val="0"/>
        <w:spacing w:after="0" w:line="240" w:lineRule="auto"/>
        <w:rPr>
          <w:ins w:id="1446" w:author="meuser" w:date="2010-06-05T15:49:00Z"/>
          <w:rFonts w:ascii="Courier New" w:hAnsi="Courier New" w:cs="Courier New"/>
          <w:sz w:val="24"/>
          <w:szCs w:val="24"/>
          <w:lang w:bidi="ar-SA"/>
        </w:rPr>
      </w:pPr>
      <w:ins w:id="1447" w:author="meuser" w:date="2010-06-05T15:49:00Z">
        <w:r>
          <w:rPr>
            <w:rFonts w:ascii="Courier New" w:hAnsi="Courier New" w:cs="Courier New"/>
            <w:color w:val="000000"/>
            <w:sz w:val="20"/>
            <w:szCs w:val="20"/>
            <w:lang w:bidi="ar-SA"/>
          </w:rPr>
          <w:t xml:space="preserve">        Mtlf = (11.1 - v_x)*200;</w:t>
        </w:r>
      </w:ins>
    </w:p>
    <w:p w:rsidR="00DA41F0" w:rsidRDefault="00DA41F0" w:rsidP="00DA41F0">
      <w:pPr>
        <w:autoSpaceDE w:val="0"/>
        <w:autoSpaceDN w:val="0"/>
        <w:adjustRightInd w:val="0"/>
        <w:spacing w:after="0" w:line="240" w:lineRule="auto"/>
        <w:rPr>
          <w:ins w:id="1448" w:author="meuser" w:date="2010-06-05T15:49:00Z"/>
          <w:rFonts w:ascii="Courier New" w:hAnsi="Courier New" w:cs="Courier New"/>
          <w:sz w:val="24"/>
          <w:szCs w:val="24"/>
          <w:lang w:bidi="ar-SA"/>
        </w:rPr>
      </w:pPr>
      <w:ins w:id="1449" w:author="meuser" w:date="2010-06-05T15:49:00Z">
        <w:r>
          <w:rPr>
            <w:rFonts w:ascii="Courier New" w:hAnsi="Courier New" w:cs="Courier New"/>
            <w:color w:val="000000"/>
            <w:sz w:val="20"/>
            <w:szCs w:val="20"/>
            <w:lang w:bidi="ar-SA"/>
          </w:rPr>
          <w:t xml:space="preserve">        Mtrf = 0;</w:t>
        </w:r>
      </w:ins>
    </w:p>
    <w:p w:rsidR="00DA41F0" w:rsidRDefault="00DA41F0" w:rsidP="00DA41F0">
      <w:pPr>
        <w:autoSpaceDE w:val="0"/>
        <w:autoSpaceDN w:val="0"/>
        <w:adjustRightInd w:val="0"/>
        <w:spacing w:after="0" w:line="240" w:lineRule="auto"/>
        <w:rPr>
          <w:ins w:id="1450" w:author="meuser" w:date="2010-06-05T15:49:00Z"/>
          <w:rFonts w:ascii="Courier New" w:hAnsi="Courier New" w:cs="Courier New"/>
          <w:sz w:val="24"/>
          <w:szCs w:val="24"/>
          <w:lang w:bidi="ar-SA"/>
        </w:rPr>
      </w:pPr>
      <w:ins w:id="1451" w:author="meuser" w:date="2010-06-05T15:49:00Z">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else</w:t>
        </w:r>
      </w:ins>
    </w:p>
    <w:p w:rsidR="00DA41F0" w:rsidRDefault="00DA41F0" w:rsidP="00DA41F0">
      <w:pPr>
        <w:autoSpaceDE w:val="0"/>
        <w:autoSpaceDN w:val="0"/>
        <w:adjustRightInd w:val="0"/>
        <w:spacing w:after="0" w:line="240" w:lineRule="auto"/>
        <w:rPr>
          <w:ins w:id="1452" w:author="meuser" w:date="2010-06-05T15:49:00Z"/>
          <w:rFonts w:ascii="Courier New" w:hAnsi="Courier New" w:cs="Courier New"/>
          <w:sz w:val="24"/>
          <w:szCs w:val="24"/>
          <w:lang w:bidi="ar-SA"/>
        </w:rPr>
      </w:pPr>
      <w:ins w:id="1453" w:author="meuser" w:date="2010-06-05T15:49:00Z">
        <w:r>
          <w:rPr>
            <w:rFonts w:ascii="Courier New" w:hAnsi="Courier New" w:cs="Courier New"/>
            <w:color w:val="000000"/>
            <w:sz w:val="20"/>
            <w:szCs w:val="20"/>
            <w:lang w:bidi="ar-SA"/>
          </w:rPr>
          <w:t xml:space="preserve">        Mtlf = 0;</w:t>
        </w:r>
      </w:ins>
    </w:p>
    <w:p w:rsidR="00DA41F0" w:rsidRDefault="00DA41F0" w:rsidP="00DA41F0">
      <w:pPr>
        <w:autoSpaceDE w:val="0"/>
        <w:autoSpaceDN w:val="0"/>
        <w:adjustRightInd w:val="0"/>
        <w:spacing w:after="0" w:line="240" w:lineRule="auto"/>
        <w:rPr>
          <w:ins w:id="1454" w:author="meuser" w:date="2010-06-05T15:49:00Z"/>
          <w:rFonts w:ascii="Courier New" w:hAnsi="Courier New" w:cs="Courier New"/>
          <w:sz w:val="24"/>
          <w:szCs w:val="24"/>
          <w:lang w:bidi="ar-SA"/>
        </w:rPr>
      </w:pPr>
      <w:ins w:id="1455" w:author="meuser" w:date="2010-06-05T15:49:00Z">
        <w:r>
          <w:rPr>
            <w:rFonts w:ascii="Courier New" w:hAnsi="Courier New" w:cs="Courier New"/>
            <w:color w:val="000000"/>
            <w:sz w:val="20"/>
            <w:szCs w:val="20"/>
            <w:lang w:bidi="ar-SA"/>
          </w:rPr>
          <w:t xml:space="preserve">        Mtrf = (11.1 - v_x)*200;</w:t>
        </w:r>
      </w:ins>
    </w:p>
    <w:p w:rsidR="00DA41F0" w:rsidRDefault="00DA41F0" w:rsidP="00DA41F0">
      <w:pPr>
        <w:autoSpaceDE w:val="0"/>
        <w:autoSpaceDN w:val="0"/>
        <w:adjustRightInd w:val="0"/>
        <w:spacing w:after="0" w:line="240" w:lineRule="auto"/>
        <w:rPr>
          <w:ins w:id="1456" w:author="meuser" w:date="2010-06-05T15:49:00Z"/>
          <w:rFonts w:ascii="Courier New" w:hAnsi="Courier New" w:cs="Courier New"/>
          <w:sz w:val="24"/>
          <w:szCs w:val="24"/>
          <w:lang w:bidi="ar-SA"/>
        </w:rPr>
      </w:pPr>
      <w:ins w:id="1457" w:author="meuser" w:date="2010-06-05T15:49:00Z">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ins>
    </w:p>
    <w:p w:rsidR="00DA41F0" w:rsidRDefault="00DA41F0" w:rsidP="00DA41F0">
      <w:pPr>
        <w:autoSpaceDE w:val="0"/>
        <w:autoSpaceDN w:val="0"/>
        <w:adjustRightInd w:val="0"/>
        <w:spacing w:after="0" w:line="240" w:lineRule="auto"/>
        <w:rPr>
          <w:ins w:id="1458" w:author="meuser" w:date="2010-06-05T15:49:00Z"/>
          <w:rFonts w:ascii="Courier New" w:hAnsi="Courier New" w:cs="Courier New"/>
          <w:sz w:val="24"/>
          <w:szCs w:val="24"/>
          <w:lang w:bidi="ar-SA"/>
        </w:rPr>
      </w:pPr>
      <w:ins w:id="1459" w:author="meuser" w:date="2010-06-05T15:49:00Z">
        <w:r>
          <w:rPr>
            <w:rFonts w:ascii="Courier New" w:hAnsi="Courier New" w:cs="Courier New"/>
            <w:color w:val="0000FF"/>
            <w:sz w:val="20"/>
            <w:szCs w:val="20"/>
            <w:lang w:bidi="ar-SA"/>
          </w:rPr>
          <w:t>else</w:t>
        </w:r>
      </w:ins>
    </w:p>
    <w:p w:rsidR="00DA41F0" w:rsidRDefault="00DA41F0" w:rsidP="00DA41F0">
      <w:pPr>
        <w:autoSpaceDE w:val="0"/>
        <w:autoSpaceDN w:val="0"/>
        <w:adjustRightInd w:val="0"/>
        <w:spacing w:after="0" w:line="240" w:lineRule="auto"/>
        <w:rPr>
          <w:ins w:id="1460" w:author="meuser" w:date="2010-06-05T15:49:00Z"/>
          <w:rFonts w:ascii="Courier New" w:hAnsi="Courier New" w:cs="Courier New"/>
          <w:sz w:val="24"/>
          <w:szCs w:val="24"/>
          <w:lang w:bidi="ar-SA"/>
        </w:rPr>
      </w:pPr>
      <w:ins w:id="1461" w:author="meuser" w:date="2010-06-05T15:49:00Z">
        <w:r>
          <w:rPr>
            <w:rFonts w:ascii="Courier New" w:hAnsi="Courier New" w:cs="Courier New"/>
            <w:color w:val="000000"/>
            <w:sz w:val="20"/>
            <w:szCs w:val="20"/>
            <w:lang w:bidi="ar-SA"/>
          </w:rPr>
          <w:t xml:space="preserve">    Mtlf = 0;</w:t>
        </w:r>
      </w:ins>
    </w:p>
    <w:p w:rsidR="00DA41F0" w:rsidRDefault="00DA41F0" w:rsidP="00DA41F0">
      <w:pPr>
        <w:autoSpaceDE w:val="0"/>
        <w:autoSpaceDN w:val="0"/>
        <w:adjustRightInd w:val="0"/>
        <w:spacing w:after="0" w:line="240" w:lineRule="auto"/>
        <w:rPr>
          <w:ins w:id="1462" w:author="meuser" w:date="2010-06-05T15:49:00Z"/>
          <w:rFonts w:ascii="Courier New" w:hAnsi="Courier New" w:cs="Courier New"/>
          <w:sz w:val="24"/>
          <w:szCs w:val="24"/>
          <w:lang w:bidi="ar-SA"/>
        </w:rPr>
      </w:pPr>
      <w:ins w:id="1463" w:author="meuser" w:date="2010-06-05T15:49:00Z">
        <w:r>
          <w:rPr>
            <w:rFonts w:ascii="Courier New" w:hAnsi="Courier New" w:cs="Courier New"/>
            <w:color w:val="000000"/>
            <w:sz w:val="20"/>
            <w:szCs w:val="20"/>
            <w:lang w:bidi="ar-SA"/>
          </w:rPr>
          <w:t xml:space="preserve">    Mtrf = 0;</w:t>
        </w:r>
      </w:ins>
    </w:p>
    <w:p w:rsidR="00DA41F0" w:rsidRDefault="00DA41F0" w:rsidP="00DA41F0">
      <w:pPr>
        <w:autoSpaceDE w:val="0"/>
        <w:autoSpaceDN w:val="0"/>
        <w:adjustRightInd w:val="0"/>
        <w:spacing w:after="0" w:line="240" w:lineRule="auto"/>
        <w:rPr>
          <w:ins w:id="1464" w:author="meuser" w:date="2010-06-05T15:49:00Z"/>
          <w:rFonts w:ascii="Courier New" w:hAnsi="Courier New" w:cs="Courier New"/>
          <w:sz w:val="24"/>
          <w:szCs w:val="24"/>
          <w:lang w:bidi="ar-SA"/>
        </w:rPr>
      </w:pPr>
      <w:ins w:id="1465" w:author="meuser" w:date="2010-06-05T15:49:00Z">
        <w:r>
          <w:rPr>
            <w:rFonts w:ascii="Courier New" w:hAnsi="Courier New" w:cs="Courier New"/>
            <w:color w:val="0000FF"/>
            <w:sz w:val="20"/>
            <w:szCs w:val="20"/>
            <w:lang w:bidi="ar-SA"/>
          </w:rPr>
          <w:t>end</w:t>
        </w:r>
      </w:ins>
    </w:p>
    <w:p w:rsidR="00DA41F0" w:rsidRDefault="00DA41F0" w:rsidP="00DA41F0">
      <w:pPr>
        <w:autoSpaceDE w:val="0"/>
        <w:autoSpaceDN w:val="0"/>
        <w:adjustRightInd w:val="0"/>
        <w:spacing w:after="0" w:line="240" w:lineRule="auto"/>
        <w:rPr>
          <w:ins w:id="1466" w:author="meuser" w:date="2010-06-05T15:49:00Z"/>
          <w:rFonts w:ascii="Courier New" w:hAnsi="Courier New" w:cs="Courier New"/>
          <w:sz w:val="24"/>
          <w:szCs w:val="24"/>
          <w:lang w:bidi="ar-SA"/>
        </w:rPr>
      </w:pPr>
      <w:ins w:id="1467" w:author="meuser" w:date="2010-06-05T15:49:00Z">
        <w:r>
          <w:rPr>
            <w:rFonts w:ascii="Courier New" w:hAnsi="Courier New" w:cs="Courier New"/>
            <w:color w:val="0000FF"/>
            <w:sz w:val="20"/>
            <w:szCs w:val="20"/>
            <w:lang w:bidi="ar-SA"/>
          </w:rPr>
          <w:t xml:space="preserve"> </w:t>
        </w:r>
      </w:ins>
    </w:p>
    <w:p w:rsidR="00DA41F0" w:rsidRDefault="00DA41F0" w:rsidP="00DA41F0">
      <w:pPr>
        <w:autoSpaceDE w:val="0"/>
        <w:autoSpaceDN w:val="0"/>
        <w:adjustRightInd w:val="0"/>
        <w:spacing w:after="0" w:line="240" w:lineRule="auto"/>
        <w:rPr>
          <w:ins w:id="1468" w:author="meuser" w:date="2010-06-05T15:49:00Z"/>
          <w:rFonts w:ascii="Courier New" w:hAnsi="Courier New" w:cs="Courier New"/>
          <w:sz w:val="24"/>
          <w:szCs w:val="24"/>
          <w:lang w:bidi="ar-SA"/>
        </w:rPr>
      </w:pPr>
      <w:ins w:id="1469" w:author="meuser" w:date="2010-06-05T15:49:00Z">
        <w:r>
          <w:rPr>
            <w:rFonts w:ascii="Courier New" w:hAnsi="Courier New" w:cs="Courier New"/>
            <w:color w:val="000000"/>
            <w:sz w:val="20"/>
            <w:szCs w:val="20"/>
            <w:lang w:bidi="ar-SA"/>
          </w:rPr>
          <w:t>Mtlf = 0;</w:t>
        </w:r>
      </w:ins>
    </w:p>
    <w:p w:rsidR="00DA41F0" w:rsidRDefault="00DA41F0" w:rsidP="00DA41F0">
      <w:pPr>
        <w:autoSpaceDE w:val="0"/>
        <w:autoSpaceDN w:val="0"/>
        <w:adjustRightInd w:val="0"/>
        <w:spacing w:after="0" w:line="240" w:lineRule="auto"/>
        <w:rPr>
          <w:ins w:id="1470" w:author="meuser" w:date="2010-06-05T15:49:00Z"/>
          <w:rFonts w:ascii="Courier New" w:hAnsi="Courier New" w:cs="Courier New"/>
          <w:sz w:val="24"/>
          <w:szCs w:val="24"/>
          <w:lang w:bidi="ar-SA"/>
        </w:rPr>
      </w:pPr>
      <w:ins w:id="1471" w:author="meuser" w:date="2010-06-05T15:49:00Z">
        <w:r>
          <w:rPr>
            <w:rFonts w:ascii="Courier New" w:hAnsi="Courier New" w:cs="Courier New"/>
            <w:color w:val="000000"/>
            <w:sz w:val="20"/>
            <w:szCs w:val="20"/>
            <w:lang w:bidi="ar-SA"/>
          </w:rPr>
          <w:t>Mtrf = 0;</w:t>
        </w:r>
      </w:ins>
    </w:p>
    <w:p w:rsidR="00DA41F0" w:rsidRDefault="00DA41F0" w:rsidP="00DA41F0">
      <w:pPr>
        <w:autoSpaceDE w:val="0"/>
        <w:autoSpaceDN w:val="0"/>
        <w:adjustRightInd w:val="0"/>
        <w:spacing w:after="0" w:line="240" w:lineRule="auto"/>
        <w:rPr>
          <w:ins w:id="1472" w:author="meuser" w:date="2010-06-05T15:49:00Z"/>
          <w:rFonts w:ascii="Courier New" w:hAnsi="Courier New" w:cs="Courier New"/>
          <w:sz w:val="24"/>
          <w:szCs w:val="24"/>
          <w:lang w:bidi="ar-SA"/>
        </w:rPr>
      </w:pPr>
      <w:ins w:id="1473" w:author="meuser" w:date="2010-06-05T15:49:00Z">
        <w:r>
          <w:rPr>
            <w:rFonts w:ascii="Courier New" w:hAnsi="Courier New" w:cs="Courier New"/>
            <w:color w:val="000000"/>
            <w:sz w:val="20"/>
            <w:szCs w:val="20"/>
            <w:lang w:bidi="ar-SA"/>
          </w:rPr>
          <w:t>Mtlr = 0;</w:t>
        </w:r>
      </w:ins>
    </w:p>
    <w:p w:rsidR="00DA41F0" w:rsidRDefault="00DA41F0" w:rsidP="00DA41F0">
      <w:pPr>
        <w:autoSpaceDE w:val="0"/>
        <w:autoSpaceDN w:val="0"/>
        <w:adjustRightInd w:val="0"/>
        <w:spacing w:after="0" w:line="240" w:lineRule="auto"/>
        <w:rPr>
          <w:ins w:id="1474" w:author="meuser" w:date="2010-06-05T15:49:00Z"/>
          <w:rFonts w:ascii="Courier New" w:hAnsi="Courier New" w:cs="Courier New"/>
          <w:sz w:val="24"/>
          <w:szCs w:val="24"/>
          <w:lang w:bidi="ar-SA"/>
        </w:rPr>
      </w:pPr>
      <w:ins w:id="1475" w:author="meuser" w:date="2010-06-05T15:49:00Z">
        <w:r>
          <w:rPr>
            <w:rFonts w:ascii="Courier New" w:hAnsi="Courier New" w:cs="Courier New"/>
            <w:color w:val="000000"/>
            <w:sz w:val="20"/>
            <w:szCs w:val="20"/>
            <w:lang w:bidi="ar-SA"/>
          </w:rPr>
          <w:t>Mtrr = 0;</w:t>
        </w:r>
      </w:ins>
    </w:p>
    <w:p w:rsidR="00DA41F0" w:rsidRDefault="00DA41F0" w:rsidP="00DA41F0">
      <w:pPr>
        <w:autoSpaceDE w:val="0"/>
        <w:autoSpaceDN w:val="0"/>
        <w:adjustRightInd w:val="0"/>
        <w:spacing w:after="0" w:line="240" w:lineRule="auto"/>
        <w:rPr>
          <w:ins w:id="1476" w:author="meuser" w:date="2010-06-05T15:49:00Z"/>
          <w:rFonts w:ascii="Courier New" w:hAnsi="Courier New" w:cs="Courier New"/>
          <w:sz w:val="24"/>
          <w:szCs w:val="24"/>
          <w:lang w:bidi="ar-SA"/>
        </w:rPr>
      </w:pPr>
      <w:ins w:id="1477"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478" w:author="meuser" w:date="2010-06-05T15:49:00Z"/>
          <w:rFonts w:ascii="Courier New" w:hAnsi="Courier New" w:cs="Courier New"/>
          <w:sz w:val="24"/>
          <w:szCs w:val="24"/>
          <w:lang w:bidi="ar-SA"/>
        </w:rPr>
      </w:pPr>
      <w:ins w:id="1479"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480" w:author="meuser" w:date="2010-06-05T15:49:00Z"/>
          <w:rFonts w:ascii="Courier New" w:hAnsi="Courier New" w:cs="Courier New"/>
          <w:sz w:val="24"/>
          <w:szCs w:val="24"/>
          <w:lang w:bidi="ar-SA"/>
        </w:rPr>
      </w:pPr>
      <w:ins w:id="1481" w:author="meuser" w:date="2010-06-05T15:49:00Z">
        <w:r>
          <w:rPr>
            <w:rFonts w:ascii="Courier New" w:hAnsi="Courier New" w:cs="Courier New"/>
            <w:color w:val="228B22"/>
            <w:sz w:val="20"/>
            <w:szCs w:val="20"/>
            <w:lang w:bidi="ar-SA"/>
          </w:rPr>
          <w:t>%get steering angle</w:t>
        </w:r>
      </w:ins>
    </w:p>
    <w:p w:rsidR="00DA41F0" w:rsidRDefault="00DA41F0" w:rsidP="00DA41F0">
      <w:pPr>
        <w:autoSpaceDE w:val="0"/>
        <w:autoSpaceDN w:val="0"/>
        <w:adjustRightInd w:val="0"/>
        <w:spacing w:after="0" w:line="240" w:lineRule="auto"/>
        <w:rPr>
          <w:ins w:id="1482" w:author="meuser" w:date="2010-06-05T15:49:00Z"/>
          <w:rFonts w:ascii="Courier New" w:hAnsi="Courier New" w:cs="Courier New"/>
          <w:sz w:val="24"/>
          <w:szCs w:val="24"/>
          <w:lang w:bidi="ar-SA"/>
        </w:rPr>
      </w:pPr>
      <w:ins w:id="1483" w:author="meuser" w:date="2010-06-05T15:49:00Z">
        <w:r>
          <w:rPr>
            <w:rFonts w:ascii="Courier New" w:hAnsi="Courier New" w:cs="Courier New"/>
            <w:color w:val="000000"/>
            <w:sz w:val="20"/>
            <w:szCs w:val="20"/>
            <w:lang w:bidi="ar-SA"/>
          </w:rPr>
          <w:t xml:space="preserve">delta = d_steer/(180*K_sr)*pi; </w:t>
        </w:r>
        <w:r>
          <w:rPr>
            <w:rFonts w:ascii="Courier New" w:hAnsi="Courier New" w:cs="Courier New"/>
            <w:color w:val="228B22"/>
            <w:sz w:val="20"/>
            <w:szCs w:val="20"/>
            <w:lang w:bidi="ar-SA"/>
          </w:rPr>
          <w:t>%radians</w:t>
        </w:r>
      </w:ins>
    </w:p>
    <w:p w:rsidR="00DA41F0" w:rsidRDefault="00DA41F0" w:rsidP="00DA41F0">
      <w:pPr>
        <w:autoSpaceDE w:val="0"/>
        <w:autoSpaceDN w:val="0"/>
        <w:adjustRightInd w:val="0"/>
        <w:spacing w:after="0" w:line="240" w:lineRule="auto"/>
        <w:rPr>
          <w:ins w:id="1484" w:author="meuser" w:date="2010-06-05T15:49:00Z"/>
          <w:rFonts w:ascii="Courier New" w:hAnsi="Courier New" w:cs="Courier New"/>
          <w:sz w:val="24"/>
          <w:szCs w:val="24"/>
          <w:lang w:bidi="ar-SA"/>
        </w:rPr>
      </w:pPr>
      <w:ins w:id="1485" w:author="meuser" w:date="2010-06-05T15:49:00Z">
        <w:r>
          <w:rPr>
            <w:rFonts w:ascii="Courier New" w:hAnsi="Courier New" w:cs="Courier New"/>
            <w:color w:val="000000"/>
            <w:sz w:val="20"/>
            <w:szCs w:val="20"/>
            <w:lang w:bidi="ar-SA"/>
          </w:rPr>
          <w:t>beta = atan(v_y/v_x);</w:t>
        </w:r>
      </w:ins>
    </w:p>
    <w:p w:rsidR="00DA41F0" w:rsidRDefault="00DA41F0" w:rsidP="00DA41F0">
      <w:pPr>
        <w:autoSpaceDE w:val="0"/>
        <w:autoSpaceDN w:val="0"/>
        <w:adjustRightInd w:val="0"/>
        <w:spacing w:after="0" w:line="240" w:lineRule="auto"/>
        <w:rPr>
          <w:ins w:id="1486" w:author="meuser" w:date="2010-06-05T15:49:00Z"/>
          <w:rFonts w:ascii="Courier New" w:hAnsi="Courier New" w:cs="Courier New"/>
          <w:sz w:val="24"/>
          <w:szCs w:val="24"/>
          <w:lang w:bidi="ar-SA"/>
        </w:rPr>
      </w:pPr>
      <w:ins w:id="1487" w:author="meuser" w:date="2010-06-05T15:49:00Z">
        <w:r>
          <w:rPr>
            <w:rFonts w:ascii="Courier New" w:hAnsi="Courier New" w:cs="Courier New"/>
            <w:color w:val="000000"/>
            <w:sz w:val="20"/>
            <w:szCs w:val="20"/>
            <w:lang w:bidi="ar-SA"/>
          </w:rPr>
          <w:t>beta_lf = atan(v_ylf/v_xlf);</w:t>
        </w:r>
      </w:ins>
    </w:p>
    <w:p w:rsidR="00DA41F0" w:rsidRDefault="00DA41F0" w:rsidP="00DA41F0">
      <w:pPr>
        <w:autoSpaceDE w:val="0"/>
        <w:autoSpaceDN w:val="0"/>
        <w:adjustRightInd w:val="0"/>
        <w:spacing w:after="0" w:line="240" w:lineRule="auto"/>
        <w:rPr>
          <w:ins w:id="1488" w:author="meuser" w:date="2010-06-05T15:49:00Z"/>
          <w:rFonts w:ascii="Courier New" w:hAnsi="Courier New" w:cs="Courier New"/>
          <w:sz w:val="24"/>
          <w:szCs w:val="24"/>
          <w:lang w:bidi="ar-SA"/>
        </w:rPr>
      </w:pPr>
      <w:ins w:id="1489" w:author="meuser" w:date="2010-06-05T15:49:00Z">
        <w:r>
          <w:rPr>
            <w:rFonts w:ascii="Courier New" w:hAnsi="Courier New" w:cs="Courier New"/>
            <w:color w:val="000000"/>
            <w:sz w:val="20"/>
            <w:szCs w:val="20"/>
            <w:lang w:bidi="ar-SA"/>
          </w:rPr>
          <w:t>beta_rf = atan(v_yrf/v_xrf);</w:t>
        </w:r>
      </w:ins>
    </w:p>
    <w:p w:rsidR="00DA41F0" w:rsidRDefault="00DA41F0" w:rsidP="00DA41F0">
      <w:pPr>
        <w:autoSpaceDE w:val="0"/>
        <w:autoSpaceDN w:val="0"/>
        <w:adjustRightInd w:val="0"/>
        <w:spacing w:after="0" w:line="240" w:lineRule="auto"/>
        <w:rPr>
          <w:ins w:id="1490" w:author="meuser" w:date="2010-06-05T15:49:00Z"/>
          <w:rFonts w:ascii="Courier New" w:hAnsi="Courier New" w:cs="Courier New"/>
          <w:sz w:val="24"/>
          <w:szCs w:val="24"/>
          <w:lang w:bidi="ar-SA"/>
        </w:rPr>
      </w:pPr>
      <w:ins w:id="1491" w:author="meuser" w:date="2010-06-05T15:49:00Z">
        <w:r>
          <w:rPr>
            <w:rFonts w:ascii="Courier New" w:hAnsi="Courier New" w:cs="Courier New"/>
            <w:color w:val="000000"/>
            <w:sz w:val="20"/>
            <w:szCs w:val="20"/>
            <w:lang w:bidi="ar-SA"/>
          </w:rPr>
          <w:t>beta_lr = atan(v_ylr/v_xlr);</w:t>
        </w:r>
      </w:ins>
    </w:p>
    <w:p w:rsidR="00DA41F0" w:rsidRDefault="00DA41F0" w:rsidP="00DA41F0">
      <w:pPr>
        <w:autoSpaceDE w:val="0"/>
        <w:autoSpaceDN w:val="0"/>
        <w:adjustRightInd w:val="0"/>
        <w:spacing w:after="0" w:line="240" w:lineRule="auto"/>
        <w:rPr>
          <w:ins w:id="1492" w:author="meuser" w:date="2010-06-05T15:49:00Z"/>
          <w:rFonts w:ascii="Courier New" w:hAnsi="Courier New" w:cs="Courier New"/>
          <w:sz w:val="24"/>
          <w:szCs w:val="24"/>
          <w:lang w:bidi="ar-SA"/>
        </w:rPr>
      </w:pPr>
      <w:ins w:id="1493" w:author="meuser" w:date="2010-06-05T15:49:00Z">
        <w:r>
          <w:rPr>
            <w:rFonts w:ascii="Courier New" w:hAnsi="Courier New" w:cs="Courier New"/>
            <w:color w:val="000000"/>
            <w:sz w:val="20"/>
            <w:szCs w:val="20"/>
            <w:lang w:bidi="ar-SA"/>
          </w:rPr>
          <w:t>beta_rr = atan(v_yrr/v_xrr);</w:t>
        </w:r>
      </w:ins>
    </w:p>
    <w:p w:rsidR="00DA41F0" w:rsidRDefault="00DA41F0" w:rsidP="00DA41F0">
      <w:pPr>
        <w:autoSpaceDE w:val="0"/>
        <w:autoSpaceDN w:val="0"/>
        <w:adjustRightInd w:val="0"/>
        <w:spacing w:after="0" w:line="240" w:lineRule="auto"/>
        <w:rPr>
          <w:ins w:id="1494" w:author="meuser" w:date="2010-06-05T15:49:00Z"/>
          <w:rFonts w:ascii="Courier New" w:hAnsi="Courier New" w:cs="Courier New"/>
          <w:sz w:val="24"/>
          <w:szCs w:val="24"/>
          <w:lang w:bidi="ar-SA"/>
        </w:rPr>
      </w:pPr>
      <w:ins w:id="1495" w:author="meuser" w:date="2010-06-05T15:49:00Z">
        <w:r>
          <w:rPr>
            <w:rFonts w:ascii="Courier New" w:hAnsi="Courier New" w:cs="Courier New"/>
            <w:color w:val="000000"/>
            <w:sz w:val="20"/>
            <w:szCs w:val="20"/>
            <w:lang w:bidi="ar-SA"/>
          </w:rPr>
          <w:lastRenderedPageBreak/>
          <w:t xml:space="preserve"> </w:t>
        </w:r>
      </w:ins>
    </w:p>
    <w:p w:rsidR="00DA41F0" w:rsidRDefault="00DA41F0" w:rsidP="00DA41F0">
      <w:pPr>
        <w:autoSpaceDE w:val="0"/>
        <w:autoSpaceDN w:val="0"/>
        <w:adjustRightInd w:val="0"/>
        <w:spacing w:after="0" w:line="240" w:lineRule="auto"/>
        <w:rPr>
          <w:ins w:id="1496" w:author="meuser" w:date="2010-06-05T15:49:00Z"/>
          <w:rFonts w:ascii="Courier New" w:hAnsi="Courier New" w:cs="Courier New"/>
          <w:sz w:val="24"/>
          <w:szCs w:val="24"/>
          <w:lang w:bidi="ar-SA"/>
        </w:rPr>
      </w:pPr>
      <w:ins w:id="1497" w:author="meuser" w:date="2010-06-05T15:49:00Z">
        <w:r>
          <w:rPr>
            <w:rFonts w:ascii="Courier New" w:hAnsi="Courier New" w:cs="Courier New"/>
            <w:color w:val="228B22"/>
            <w:sz w:val="20"/>
            <w:szCs w:val="20"/>
            <w:lang w:bidi="ar-SA"/>
          </w:rPr>
          <w:t>%Interpolate forces</w:t>
        </w:r>
      </w:ins>
    </w:p>
    <w:p w:rsidR="00DA41F0" w:rsidRDefault="00DA41F0" w:rsidP="00DA41F0">
      <w:pPr>
        <w:autoSpaceDE w:val="0"/>
        <w:autoSpaceDN w:val="0"/>
        <w:adjustRightInd w:val="0"/>
        <w:spacing w:after="0" w:line="240" w:lineRule="auto"/>
        <w:rPr>
          <w:ins w:id="1498" w:author="meuser" w:date="2010-06-05T15:49:00Z"/>
          <w:rFonts w:ascii="Courier New" w:hAnsi="Courier New" w:cs="Courier New"/>
          <w:sz w:val="24"/>
          <w:szCs w:val="24"/>
          <w:lang w:bidi="ar-SA"/>
        </w:rPr>
      </w:pPr>
      <w:ins w:id="1499" w:author="meuser" w:date="2010-06-05T15:49:00Z">
        <w:r>
          <w:rPr>
            <w:rFonts w:ascii="Courier New" w:hAnsi="Courier New" w:cs="Courier New"/>
            <w:color w:val="228B22"/>
            <w:sz w:val="20"/>
            <w:szCs w:val="20"/>
            <w:lang w:bidi="ar-SA"/>
          </w:rPr>
          <w:t>%Linearized Force Coefficients (C_alpha)</w:t>
        </w:r>
      </w:ins>
    </w:p>
    <w:p w:rsidR="00DA41F0" w:rsidRDefault="00DA41F0" w:rsidP="00DA41F0">
      <w:pPr>
        <w:autoSpaceDE w:val="0"/>
        <w:autoSpaceDN w:val="0"/>
        <w:adjustRightInd w:val="0"/>
        <w:spacing w:after="0" w:line="240" w:lineRule="auto"/>
        <w:rPr>
          <w:ins w:id="1500" w:author="meuser" w:date="2010-06-05T15:49:00Z"/>
          <w:rFonts w:ascii="Courier New" w:hAnsi="Courier New" w:cs="Courier New"/>
          <w:sz w:val="24"/>
          <w:szCs w:val="24"/>
          <w:lang w:bidi="ar-SA"/>
        </w:rPr>
      </w:pPr>
      <w:ins w:id="1501" w:author="meuser" w:date="2010-06-05T15:49:00Z">
        <w:r>
          <w:rPr>
            <w:rFonts w:ascii="Courier New" w:hAnsi="Courier New" w:cs="Courier New"/>
            <w:color w:val="000000"/>
            <w:sz w:val="20"/>
            <w:szCs w:val="20"/>
            <w:lang w:bidi="ar-SA"/>
          </w:rPr>
          <w:t>C_alf = vary(2,2)/vary(2,1)*Fzlf;</w:t>
        </w:r>
      </w:ins>
    </w:p>
    <w:p w:rsidR="00DA41F0" w:rsidRDefault="00DA41F0" w:rsidP="00DA41F0">
      <w:pPr>
        <w:autoSpaceDE w:val="0"/>
        <w:autoSpaceDN w:val="0"/>
        <w:adjustRightInd w:val="0"/>
        <w:spacing w:after="0" w:line="240" w:lineRule="auto"/>
        <w:rPr>
          <w:ins w:id="1502" w:author="meuser" w:date="2010-06-05T15:49:00Z"/>
          <w:rFonts w:ascii="Courier New" w:hAnsi="Courier New" w:cs="Courier New"/>
          <w:sz w:val="24"/>
          <w:szCs w:val="24"/>
          <w:lang w:bidi="ar-SA"/>
        </w:rPr>
      </w:pPr>
      <w:ins w:id="1503" w:author="meuser" w:date="2010-06-05T15:49:00Z">
        <w:r>
          <w:rPr>
            <w:rFonts w:ascii="Courier New" w:hAnsi="Courier New" w:cs="Courier New"/>
            <w:color w:val="000000"/>
            <w:sz w:val="20"/>
            <w:szCs w:val="20"/>
            <w:lang w:bidi="ar-SA"/>
          </w:rPr>
          <w:t>C_arf = vary(2,2)/vary(2,1)*Fzrf;</w:t>
        </w:r>
      </w:ins>
    </w:p>
    <w:p w:rsidR="00DA41F0" w:rsidRDefault="00DA41F0" w:rsidP="00DA41F0">
      <w:pPr>
        <w:autoSpaceDE w:val="0"/>
        <w:autoSpaceDN w:val="0"/>
        <w:adjustRightInd w:val="0"/>
        <w:spacing w:after="0" w:line="240" w:lineRule="auto"/>
        <w:rPr>
          <w:ins w:id="1504" w:author="meuser" w:date="2010-06-05T15:49:00Z"/>
          <w:rFonts w:ascii="Courier New" w:hAnsi="Courier New" w:cs="Courier New"/>
          <w:sz w:val="24"/>
          <w:szCs w:val="24"/>
          <w:lang w:bidi="ar-SA"/>
        </w:rPr>
      </w:pPr>
      <w:ins w:id="1505" w:author="meuser" w:date="2010-06-05T15:49:00Z">
        <w:r>
          <w:rPr>
            <w:rFonts w:ascii="Courier New" w:hAnsi="Courier New" w:cs="Courier New"/>
            <w:color w:val="000000"/>
            <w:sz w:val="20"/>
            <w:szCs w:val="20"/>
            <w:lang w:bidi="ar-SA"/>
          </w:rPr>
          <w:t>C_alr = vary(2,2)/vary(2,1)*Fzlr;</w:t>
        </w:r>
      </w:ins>
    </w:p>
    <w:p w:rsidR="00DA41F0" w:rsidRDefault="00DA41F0" w:rsidP="00DA41F0">
      <w:pPr>
        <w:autoSpaceDE w:val="0"/>
        <w:autoSpaceDN w:val="0"/>
        <w:adjustRightInd w:val="0"/>
        <w:spacing w:after="0" w:line="240" w:lineRule="auto"/>
        <w:rPr>
          <w:ins w:id="1506" w:author="meuser" w:date="2010-06-05T15:49:00Z"/>
          <w:rFonts w:ascii="Courier New" w:hAnsi="Courier New" w:cs="Courier New"/>
          <w:sz w:val="24"/>
          <w:szCs w:val="24"/>
          <w:lang w:bidi="ar-SA"/>
        </w:rPr>
      </w:pPr>
      <w:ins w:id="1507" w:author="meuser" w:date="2010-06-05T15:49:00Z">
        <w:r>
          <w:rPr>
            <w:rFonts w:ascii="Courier New" w:hAnsi="Courier New" w:cs="Courier New"/>
            <w:color w:val="000000"/>
            <w:sz w:val="20"/>
            <w:szCs w:val="20"/>
            <w:lang w:bidi="ar-SA"/>
          </w:rPr>
          <w:t>C_arr = vary(2,2)/vary(2,1)*Fzrr;</w:t>
        </w:r>
      </w:ins>
    </w:p>
    <w:p w:rsidR="00DA41F0" w:rsidRDefault="00DA41F0" w:rsidP="00DA41F0">
      <w:pPr>
        <w:autoSpaceDE w:val="0"/>
        <w:autoSpaceDN w:val="0"/>
        <w:adjustRightInd w:val="0"/>
        <w:spacing w:after="0" w:line="240" w:lineRule="auto"/>
        <w:rPr>
          <w:ins w:id="1508" w:author="meuser" w:date="2010-06-05T15:49:00Z"/>
          <w:rFonts w:ascii="Courier New" w:hAnsi="Courier New" w:cs="Courier New"/>
          <w:sz w:val="24"/>
          <w:szCs w:val="24"/>
          <w:lang w:bidi="ar-SA"/>
        </w:rPr>
      </w:pPr>
      <w:ins w:id="1509"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10" w:author="meuser" w:date="2010-06-05T15:49:00Z"/>
          <w:rFonts w:ascii="Courier New" w:hAnsi="Courier New" w:cs="Courier New"/>
          <w:sz w:val="24"/>
          <w:szCs w:val="24"/>
          <w:lang w:bidi="ar-SA"/>
        </w:rPr>
      </w:pPr>
      <w:ins w:id="1511" w:author="meuser" w:date="2010-06-05T15:49:00Z">
        <w:r>
          <w:rPr>
            <w:rFonts w:ascii="Courier New" w:hAnsi="Courier New" w:cs="Courier New"/>
            <w:color w:val="000000"/>
            <w:sz w:val="20"/>
            <w:szCs w:val="20"/>
            <w:lang w:bidi="ar-SA"/>
          </w:rPr>
          <w:t>a_lf = beta_lf - delta;</w:t>
        </w:r>
      </w:ins>
    </w:p>
    <w:p w:rsidR="00DA41F0" w:rsidRDefault="00DA41F0" w:rsidP="00DA41F0">
      <w:pPr>
        <w:autoSpaceDE w:val="0"/>
        <w:autoSpaceDN w:val="0"/>
        <w:adjustRightInd w:val="0"/>
        <w:spacing w:after="0" w:line="240" w:lineRule="auto"/>
        <w:rPr>
          <w:ins w:id="1512" w:author="meuser" w:date="2010-06-05T15:49:00Z"/>
          <w:rFonts w:ascii="Courier New" w:hAnsi="Courier New" w:cs="Courier New"/>
          <w:sz w:val="24"/>
          <w:szCs w:val="24"/>
          <w:lang w:bidi="ar-SA"/>
        </w:rPr>
      </w:pPr>
      <w:ins w:id="1513" w:author="meuser" w:date="2010-06-05T15:49:00Z">
        <w:r>
          <w:rPr>
            <w:rFonts w:ascii="Courier New" w:hAnsi="Courier New" w:cs="Courier New"/>
            <w:color w:val="000000"/>
            <w:sz w:val="20"/>
            <w:szCs w:val="20"/>
            <w:lang w:bidi="ar-SA"/>
          </w:rPr>
          <w:t>a_rf = beta_rf - delta;</w:t>
        </w:r>
      </w:ins>
    </w:p>
    <w:p w:rsidR="00DA41F0" w:rsidRDefault="00DA41F0" w:rsidP="00DA41F0">
      <w:pPr>
        <w:autoSpaceDE w:val="0"/>
        <w:autoSpaceDN w:val="0"/>
        <w:adjustRightInd w:val="0"/>
        <w:spacing w:after="0" w:line="240" w:lineRule="auto"/>
        <w:rPr>
          <w:ins w:id="1514" w:author="meuser" w:date="2010-06-05T15:49:00Z"/>
          <w:rFonts w:ascii="Courier New" w:hAnsi="Courier New" w:cs="Courier New"/>
          <w:sz w:val="24"/>
          <w:szCs w:val="24"/>
          <w:lang w:bidi="ar-SA"/>
        </w:rPr>
      </w:pPr>
      <w:ins w:id="1515" w:author="meuser" w:date="2010-06-05T15:49:00Z">
        <w:r>
          <w:rPr>
            <w:rFonts w:ascii="Courier New" w:hAnsi="Courier New" w:cs="Courier New"/>
            <w:color w:val="000000"/>
            <w:sz w:val="20"/>
            <w:szCs w:val="20"/>
            <w:lang w:bidi="ar-SA"/>
          </w:rPr>
          <w:t>a_lr = beta_lr;</w:t>
        </w:r>
      </w:ins>
    </w:p>
    <w:p w:rsidR="00DA41F0" w:rsidRDefault="00DA41F0" w:rsidP="00DA41F0">
      <w:pPr>
        <w:autoSpaceDE w:val="0"/>
        <w:autoSpaceDN w:val="0"/>
        <w:adjustRightInd w:val="0"/>
        <w:spacing w:after="0" w:line="240" w:lineRule="auto"/>
        <w:rPr>
          <w:ins w:id="1516" w:author="meuser" w:date="2010-06-05T15:49:00Z"/>
          <w:rFonts w:ascii="Courier New" w:hAnsi="Courier New" w:cs="Courier New"/>
          <w:sz w:val="24"/>
          <w:szCs w:val="24"/>
          <w:lang w:bidi="ar-SA"/>
        </w:rPr>
      </w:pPr>
      <w:ins w:id="1517" w:author="meuser" w:date="2010-06-05T15:49:00Z">
        <w:r>
          <w:rPr>
            <w:rFonts w:ascii="Courier New" w:hAnsi="Courier New" w:cs="Courier New"/>
            <w:color w:val="000000"/>
            <w:sz w:val="20"/>
            <w:szCs w:val="20"/>
            <w:lang w:bidi="ar-SA"/>
          </w:rPr>
          <w:t>a_rr = beta_rr;</w:t>
        </w:r>
      </w:ins>
    </w:p>
    <w:p w:rsidR="00DA41F0" w:rsidRDefault="00DA41F0" w:rsidP="00DA41F0">
      <w:pPr>
        <w:autoSpaceDE w:val="0"/>
        <w:autoSpaceDN w:val="0"/>
        <w:adjustRightInd w:val="0"/>
        <w:spacing w:after="0" w:line="240" w:lineRule="auto"/>
        <w:rPr>
          <w:ins w:id="1518" w:author="meuser" w:date="2010-06-05T15:49:00Z"/>
          <w:rFonts w:ascii="Courier New" w:hAnsi="Courier New" w:cs="Courier New"/>
          <w:sz w:val="24"/>
          <w:szCs w:val="24"/>
          <w:lang w:bidi="ar-SA"/>
        </w:rPr>
      </w:pPr>
      <w:ins w:id="1519"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20" w:author="meuser" w:date="2010-06-05T15:49:00Z"/>
          <w:rFonts w:ascii="Courier New" w:hAnsi="Courier New" w:cs="Courier New"/>
          <w:sz w:val="24"/>
          <w:szCs w:val="24"/>
          <w:lang w:bidi="ar-SA"/>
        </w:rPr>
      </w:pPr>
      <w:ins w:id="1521" w:author="meuser" w:date="2010-06-05T15:49:00Z">
        <w:r>
          <w:rPr>
            <w:rFonts w:ascii="Courier New" w:hAnsi="Courier New" w:cs="Courier New"/>
            <w:color w:val="000000"/>
            <w:sz w:val="20"/>
            <w:szCs w:val="20"/>
            <w:lang w:bidi="ar-SA"/>
          </w:rPr>
          <w:t>slp_ang = [a_lf,a_rf,a_lr,a_rr];</w:t>
        </w:r>
      </w:ins>
    </w:p>
    <w:p w:rsidR="00DA41F0" w:rsidRDefault="00DA41F0" w:rsidP="00DA41F0">
      <w:pPr>
        <w:autoSpaceDE w:val="0"/>
        <w:autoSpaceDN w:val="0"/>
        <w:adjustRightInd w:val="0"/>
        <w:spacing w:after="0" w:line="240" w:lineRule="auto"/>
        <w:rPr>
          <w:ins w:id="1522" w:author="meuser" w:date="2010-06-05T15:49:00Z"/>
          <w:rFonts w:ascii="Courier New" w:hAnsi="Courier New" w:cs="Courier New"/>
          <w:sz w:val="24"/>
          <w:szCs w:val="24"/>
          <w:lang w:bidi="ar-SA"/>
        </w:rPr>
      </w:pPr>
      <w:ins w:id="1523"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24" w:author="meuser" w:date="2010-06-05T15:49:00Z"/>
          <w:rFonts w:ascii="Courier New" w:hAnsi="Courier New" w:cs="Courier New"/>
          <w:sz w:val="24"/>
          <w:szCs w:val="24"/>
          <w:lang w:bidi="ar-SA"/>
        </w:rPr>
      </w:pPr>
      <w:ins w:id="1525" w:author="meuser" w:date="2010-06-05T15:49:00Z">
        <w:r>
          <w:rPr>
            <w:rFonts w:ascii="Courier New" w:hAnsi="Courier New" w:cs="Courier New"/>
            <w:color w:val="228B22"/>
            <w:sz w:val="20"/>
            <w:szCs w:val="20"/>
            <w:lang w:bidi="ar-SA"/>
          </w:rPr>
          <w:t>%Linear Cruise Control for constant v_x</w:t>
        </w:r>
      </w:ins>
    </w:p>
    <w:p w:rsidR="00DA41F0" w:rsidRDefault="00DA41F0" w:rsidP="00DA41F0">
      <w:pPr>
        <w:autoSpaceDE w:val="0"/>
        <w:autoSpaceDN w:val="0"/>
        <w:adjustRightInd w:val="0"/>
        <w:spacing w:after="0" w:line="240" w:lineRule="auto"/>
        <w:rPr>
          <w:ins w:id="1526" w:author="meuser" w:date="2010-06-05T15:49:00Z"/>
          <w:rFonts w:ascii="Courier New" w:hAnsi="Courier New" w:cs="Courier New"/>
          <w:sz w:val="24"/>
          <w:szCs w:val="24"/>
          <w:lang w:bidi="ar-SA"/>
        </w:rPr>
      </w:pPr>
      <w:ins w:id="1527" w:author="meuser" w:date="2010-06-05T15:49:00Z">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v_x &lt; 11.1</w:t>
        </w:r>
      </w:ins>
    </w:p>
    <w:p w:rsidR="00DA41F0" w:rsidRDefault="00DA41F0" w:rsidP="00DA41F0">
      <w:pPr>
        <w:autoSpaceDE w:val="0"/>
        <w:autoSpaceDN w:val="0"/>
        <w:adjustRightInd w:val="0"/>
        <w:spacing w:after="0" w:line="240" w:lineRule="auto"/>
        <w:rPr>
          <w:ins w:id="1528" w:author="meuser" w:date="2010-06-05T15:49:00Z"/>
          <w:rFonts w:ascii="Courier New" w:hAnsi="Courier New" w:cs="Courier New"/>
          <w:sz w:val="24"/>
          <w:szCs w:val="24"/>
          <w:lang w:bidi="ar-SA"/>
        </w:rPr>
      </w:pPr>
      <w:ins w:id="1529" w:author="meuser" w:date="2010-06-05T15:49:00Z">
        <w:r>
          <w:rPr>
            <w:rFonts w:ascii="Courier New" w:hAnsi="Courier New" w:cs="Courier New"/>
            <w:color w:val="000000"/>
            <w:sz w:val="20"/>
            <w:szCs w:val="20"/>
            <w:lang w:bidi="ar-SA"/>
          </w:rPr>
          <w:t xml:space="preserve">    Fxtf = (11.1-v_x)*20000;</w:t>
        </w:r>
      </w:ins>
    </w:p>
    <w:p w:rsidR="00DA41F0" w:rsidRDefault="00DA41F0" w:rsidP="00DA41F0">
      <w:pPr>
        <w:autoSpaceDE w:val="0"/>
        <w:autoSpaceDN w:val="0"/>
        <w:adjustRightInd w:val="0"/>
        <w:spacing w:after="0" w:line="240" w:lineRule="auto"/>
        <w:rPr>
          <w:ins w:id="1530" w:author="meuser" w:date="2010-06-05T15:49:00Z"/>
          <w:rFonts w:ascii="Courier New" w:hAnsi="Courier New" w:cs="Courier New"/>
          <w:sz w:val="24"/>
          <w:szCs w:val="24"/>
          <w:lang w:bidi="ar-SA"/>
        </w:rPr>
      </w:pPr>
      <w:ins w:id="1531" w:author="meuser" w:date="2010-06-05T15:49:00Z">
        <w:r>
          <w:rPr>
            <w:rFonts w:ascii="Courier New" w:hAnsi="Courier New" w:cs="Courier New"/>
            <w:color w:val="0000FF"/>
            <w:sz w:val="20"/>
            <w:szCs w:val="20"/>
            <w:lang w:bidi="ar-SA"/>
          </w:rPr>
          <w:t>else</w:t>
        </w:r>
      </w:ins>
    </w:p>
    <w:p w:rsidR="00DA41F0" w:rsidRDefault="00DA41F0" w:rsidP="00DA41F0">
      <w:pPr>
        <w:autoSpaceDE w:val="0"/>
        <w:autoSpaceDN w:val="0"/>
        <w:adjustRightInd w:val="0"/>
        <w:spacing w:after="0" w:line="240" w:lineRule="auto"/>
        <w:rPr>
          <w:ins w:id="1532" w:author="meuser" w:date="2010-06-05T15:49:00Z"/>
          <w:rFonts w:ascii="Courier New" w:hAnsi="Courier New" w:cs="Courier New"/>
          <w:sz w:val="24"/>
          <w:szCs w:val="24"/>
          <w:lang w:bidi="ar-SA"/>
        </w:rPr>
      </w:pPr>
      <w:ins w:id="1533" w:author="meuser" w:date="2010-06-05T15:49:00Z">
        <w:r>
          <w:rPr>
            <w:rFonts w:ascii="Courier New" w:hAnsi="Courier New" w:cs="Courier New"/>
            <w:color w:val="000000"/>
            <w:sz w:val="20"/>
            <w:szCs w:val="20"/>
            <w:lang w:bidi="ar-SA"/>
          </w:rPr>
          <w:t xml:space="preserve">    Fxtf = 0; </w:t>
        </w:r>
        <w:r>
          <w:rPr>
            <w:rFonts w:ascii="Courier New" w:hAnsi="Courier New" w:cs="Courier New"/>
            <w:color w:val="228B22"/>
            <w:sz w:val="20"/>
            <w:szCs w:val="20"/>
            <w:lang w:bidi="ar-SA"/>
          </w:rPr>
          <w:t>%no torque</w:t>
        </w:r>
      </w:ins>
    </w:p>
    <w:p w:rsidR="00DA41F0" w:rsidRDefault="00DA41F0" w:rsidP="00DA41F0">
      <w:pPr>
        <w:autoSpaceDE w:val="0"/>
        <w:autoSpaceDN w:val="0"/>
        <w:adjustRightInd w:val="0"/>
        <w:spacing w:after="0" w:line="240" w:lineRule="auto"/>
        <w:rPr>
          <w:ins w:id="1534" w:author="meuser" w:date="2010-06-05T15:49:00Z"/>
          <w:rFonts w:ascii="Courier New" w:hAnsi="Courier New" w:cs="Courier New"/>
          <w:sz w:val="24"/>
          <w:szCs w:val="24"/>
          <w:lang w:bidi="ar-SA"/>
        </w:rPr>
      </w:pPr>
      <w:ins w:id="1535" w:author="meuser" w:date="2010-06-05T15:49:00Z">
        <w:r>
          <w:rPr>
            <w:rFonts w:ascii="Courier New" w:hAnsi="Courier New" w:cs="Courier New"/>
            <w:color w:val="0000FF"/>
            <w:sz w:val="20"/>
            <w:szCs w:val="20"/>
            <w:lang w:bidi="ar-SA"/>
          </w:rPr>
          <w:t>end</w:t>
        </w:r>
      </w:ins>
    </w:p>
    <w:p w:rsidR="00DA41F0" w:rsidRDefault="00DA41F0" w:rsidP="00DA41F0">
      <w:pPr>
        <w:autoSpaceDE w:val="0"/>
        <w:autoSpaceDN w:val="0"/>
        <w:adjustRightInd w:val="0"/>
        <w:spacing w:after="0" w:line="240" w:lineRule="auto"/>
        <w:rPr>
          <w:ins w:id="1536" w:author="meuser" w:date="2010-06-05T15:49:00Z"/>
          <w:rFonts w:ascii="Courier New" w:hAnsi="Courier New" w:cs="Courier New"/>
          <w:sz w:val="24"/>
          <w:szCs w:val="24"/>
          <w:lang w:bidi="ar-SA"/>
        </w:rPr>
      </w:pPr>
      <w:ins w:id="1537" w:author="meuser" w:date="2010-06-05T15:49:00Z">
        <w:r>
          <w:rPr>
            <w:rFonts w:ascii="Courier New" w:hAnsi="Courier New" w:cs="Courier New"/>
            <w:color w:val="0000FF"/>
            <w:sz w:val="20"/>
            <w:szCs w:val="20"/>
            <w:lang w:bidi="ar-SA"/>
          </w:rPr>
          <w:t xml:space="preserve"> </w:t>
        </w:r>
      </w:ins>
    </w:p>
    <w:p w:rsidR="00DA41F0" w:rsidRDefault="00DA41F0" w:rsidP="00DA41F0">
      <w:pPr>
        <w:autoSpaceDE w:val="0"/>
        <w:autoSpaceDN w:val="0"/>
        <w:adjustRightInd w:val="0"/>
        <w:spacing w:after="0" w:line="240" w:lineRule="auto"/>
        <w:rPr>
          <w:ins w:id="1538" w:author="meuser" w:date="2010-06-05T15:49:00Z"/>
          <w:rFonts w:ascii="Courier New" w:hAnsi="Courier New" w:cs="Courier New"/>
          <w:sz w:val="24"/>
          <w:szCs w:val="24"/>
          <w:lang w:bidi="ar-SA"/>
        </w:rPr>
      </w:pPr>
      <w:ins w:id="1539" w:author="meuser" w:date="2010-06-05T15:49:00Z">
        <w:r>
          <w:rPr>
            <w:rFonts w:ascii="Courier New" w:hAnsi="Courier New" w:cs="Courier New"/>
            <w:color w:val="000000"/>
            <w:sz w:val="20"/>
            <w:szCs w:val="20"/>
            <w:lang w:bidi="ar-SA"/>
          </w:rPr>
          <w:t>Fxtlf = 0;</w:t>
        </w:r>
      </w:ins>
    </w:p>
    <w:p w:rsidR="00DA41F0" w:rsidRDefault="00DA41F0" w:rsidP="00DA41F0">
      <w:pPr>
        <w:autoSpaceDE w:val="0"/>
        <w:autoSpaceDN w:val="0"/>
        <w:adjustRightInd w:val="0"/>
        <w:spacing w:after="0" w:line="240" w:lineRule="auto"/>
        <w:rPr>
          <w:ins w:id="1540" w:author="meuser" w:date="2010-06-05T15:49:00Z"/>
          <w:rFonts w:ascii="Courier New" w:hAnsi="Courier New" w:cs="Courier New"/>
          <w:sz w:val="24"/>
          <w:szCs w:val="24"/>
          <w:lang w:bidi="ar-SA"/>
        </w:rPr>
      </w:pPr>
      <w:ins w:id="1541" w:author="meuser" w:date="2010-06-05T15:49:00Z">
        <w:r>
          <w:rPr>
            <w:rFonts w:ascii="Courier New" w:hAnsi="Courier New" w:cs="Courier New"/>
            <w:color w:val="000000"/>
            <w:sz w:val="20"/>
            <w:szCs w:val="20"/>
            <w:lang w:bidi="ar-SA"/>
          </w:rPr>
          <w:t>Fxtrf = 0;</w:t>
        </w:r>
      </w:ins>
    </w:p>
    <w:p w:rsidR="00DA41F0" w:rsidRDefault="00DA41F0" w:rsidP="00DA41F0">
      <w:pPr>
        <w:autoSpaceDE w:val="0"/>
        <w:autoSpaceDN w:val="0"/>
        <w:adjustRightInd w:val="0"/>
        <w:spacing w:after="0" w:line="240" w:lineRule="auto"/>
        <w:rPr>
          <w:ins w:id="1542" w:author="meuser" w:date="2010-06-05T15:49:00Z"/>
          <w:rFonts w:ascii="Courier New" w:hAnsi="Courier New" w:cs="Courier New"/>
          <w:sz w:val="24"/>
          <w:szCs w:val="24"/>
          <w:lang w:bidi="ar-SA"/>
        </w:rPr>
      </w:pPr>
      <w:ins w:id="1543" w:author="meuser" w:date="2010-06-05T15:49:00Z">
        <w:r>
          <w:rPr>
            <w:rFonts w:ascii="Courier New" w:hAnsi="Courier New" w:cs="Courier New"/>
            <w:color w:val="000000"/>
            <w:sz w:val="20"/>
            <w:szCs w:val="20"/>
            <w:lang w:bidi="ar-SA"/>
          </w:rPr>
          <w:t>Fxtlr = 0;</w:t>
        </w:r>
      </w:ins>
    </w:p>
    <w:p w:rsidR="00DA41F0" w:rsidRDefault="00DA41F0" w:rsidP="00DA41F0">
      <w:pPr>
        <w:autoSpaceDE w:val="0"/>
        <w:autoSpaceDN w:val="0"/>
        <w:adjustRightInd w:val="0"/>
        <w:spacing w:after="0" w:line="240" w:lineRule="auto"/>
        <w:rPr>
          <w:ins w:id="1544" w:author="meuser" w:date="2010-06-05T15:49:00Z"/>
          <w:rFonts w:ascii="Courier New" w:hAnsi="Courier New" w:cs="Courier New"/>
          <w:sz w:val="24"/>
          <w:szCs w:val="24"/>
          <w:lang w:bidi="ar-SA"/>
        </w:rPr>
      </w:pPr>
      <w:ins w:id="1545" w:author="meuser" w:date="2010-06-05T15:49:00Z">
        <w:r>
          <w:rPr>
            <w:rFonts w:ascii="Courier New" w:hAnsi="Courier New" w:cs="Courier New"/>
            <w:color w:val="000000"/>
            <w:sz w:val="20"/>
            <w:szCs w:val="20"/>
            <w:lang w:bidi="ar-SA"/>
          </w:rPr>
          <w:t>Fxtrr = 0;</w:t>
        </w:r>
      </w:ins>
    </w:p>
    <w:p w:rsidR="00DA41F0" w:rsidRDefault="00DA41F0" w:rsidP="00DA41F0">
      <w:pPr>
        <w:autoSpaceDE w:val="0"/>
        <w:autoSpaceDN w:val="0"/>
        <w:adjustRightInd w:val="0"/>
        <w:spacing w:after="0" w:line="240" w:lineRule="auto"/>
        <w:rPr>
          <w:ins w:id="1546" w:author="meuser" w:date="2010-06-05T15:49:00Z"/>
          <w:rFonts w:ascii="Courier New" w:hAnsi="Courier New" w:cs="Courier New"/>
          <w:sz w:val="24"/>
          <w:szCs w:val="24"/>
          <w:lang w:bidi="ar-SA"/>
        </w:rPr>
      </w:pPr>
      <w:ins w:id="1547"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48" w:author="meuser" w:date="2010-06-05T15:49:00Z"/>
          <w:rFonts w:ascii="Courier New" w:hAnsi="Courier New" w:cs="Courier New"/>
          <w:sz w:val="24"/>
          <w:szCs w:val="24"/>
          <w:lang w:bidi="ar-SA"/>
        </w:rPr>
      </w:pPr>
      <w:ins w:id="1549" w:author="meuser" w:date="2010-06-05T15:49:00Z">
        <w:r>
          <w:rPr>
            <w:rFonts w:ascii="Courier New" w:hAnsi="Courier New" w:cs="Courier New"/>
            <w:color w:val="000000"/>
            <w:sz w:val="20"/>
            <w:szCs w:val="20"/>
            <w:lang w:bidi="ar-SA"/>
          </w:rPr>
          <w:t>Fytlf = -a_lf*C_alf;</w:t>
        </w:r>
      </w:ins>
    </w:p>
    <w:p w:rsidR="00DA41F0" w:rsidRDefault="00DA41F0" w:rsidP="00DA41F0">
      <w:pPr>
        <w:autoSpaceDE w:val="0"/>
        <w:autoSpaceDN w:val="0"/>
        <w:adjustRightInd w:val="0"/>
        <w:spacing w:after="0" w:line="240" w:lineRule="auto"/>
        <w:rPr>
          <w:ins w:id="1550" w:author="meuser" w:date="2010-06-05T15:49:00Z"/>
          <w:rFonts w:ascii="Courier New" w:hAnsi="Courier New" w:cs="Courier New"/>
          <w:sz w:val="24"/>
          <w:szCs w:val="24"/>
          <w:lang w:bidi="ar-SA"/>
        </w:rPr>
      </w:pPr>
      <w:ins w:id="1551" w:author="meuser" w:date="2010-06-05T15:49:00Z">
        <w:r>
          <w:rPr>
            <w:rFonts w:ascii="Courier New" w:hAnsi="Courier New" w:cs="Courier New"/>
            <w:color w:val="000000"/>
            <w:sz w:val="20"/>
            <w:szCs w:val="20"/>
            <w:lang w:bidi="ar-SA"/>
          </w:rPr>
          <w:t>Fytrf = -a_rf*C_arf;</w:t>
        </w:r>
      </w:ins>
    </w:p>
    <w:p w:rsidR="00DA41F0" w:rsidRDefault="00DA41F0" w:rsidP="00DA41F0">
      <w:pPr>
        <w:autoSpaceDE w:val="0"/>
        <w:autoSpaceDN w:val="0"/>
        <w:adjustRightInd w:val="0"/>
        <w:spacing w:after="0" w:line="240" w:lineRule="auto"/>
        <w:rPr>
          <w:ins w:id="1552" w:author="meuser" w:date="2010-06-05T15:49:00Z"/>
          <w:rFonts w:ascii="Courier New" w:hAnsi="Courier New" w:cs="Courier New"/>
          <w:sz w:val="24"/>
          <w:szCs w:val="24"/>
          <w:lang w:bidi="ar-SA"/>
        </w:rPr>
      </w:pPr>
      <w:ins w:id="1553" w:author="meuser" w:date="2010-06-05T15:49:00Z">
        <w:r>
          <w:rPr>
            <w:rFonts w:ascii="Courier New" w:hAnsi="Courier New" w:cs="Courier New"/>
            <w:color w:val="000000"/>
            <w:sz w:val="20"/>
            <w:szCs w:val="20"/>
            <w:lang w:bidi="ar-SA"/>
          </w:rPr>
          <w:t>Fytlr = -a_lr*C_alr;</w:t>
        </w:r>
      </w:ins>
    </w:p>
    <w:p w:rsidR="00DA41F0" w:rsidRDefault="00DA41F0" w:rsidP="00DA41F0">
      <w:pPr>
        <w:autoSpaceDE w:val="0"/>
        <w:autoSpaceDN w:val="0"/>
        <w:adjustRightInd w:val="0"/>
        <w:spacing w:after="0" w:line="240" w:lineRule="auto"/>
        <w:rPr>
          <w:ins w:id="1554" w:author="meuser" w:date="2010-06-05T15:49:00Z"/>
          <w:rFonts w:ascii="Courier New" w:hAnsi="Courier New" w:cs="Courier New"/>
          <w:sz w:val="24"/>
          <w:szCs w:val="24"/>
          <w:lang w:bidi="ar-SA"/>
        </w:rPr>
      </w:pPr>
      <w:ins w:id="1555" w:author="meuser" w:date="2010-06-05T15:49:00Z">
        <w:r>
          <w:rPr>
            <w:rFonts w:ascii="Courier New" w:hAnsi="Courier New" w:cs="Courier New"/>
            <w:color w:val="000000"/>
            <w:sz w:val="20"/>
            <w:szCs w:val="20"/>
            <w:lang w:bidi="ar-SA"/>
          </w:rPr>
          <w:t>Fytrr = -a_rr*C_arr;</w:t>
        </w:r>
      </w:ins>
    </w:p>
    <w:p w:rsidR="00DA41F0" w:rsidRDefault="00DA41F0" w:rsidP="00DA41F0">
      <w:pPr>
        <w:autoSpaceDE w:val="0"/>
        <w:autoSpaceDN w:val="0"/>
        <w:adjustRightInd w:val="0"/>
        <w:spacing w:after="0" w:line="240" w:lineRule="auto"/>
        <w:rPr>
          <w:ins w:id="1556" w:author="meuser" w:date="2010-06-05T15:49:00Z"/>
          <w:rFonts w:ascii="Courier New" w:hAnsi="Courier New" w:cs="Courier New"/>
          <w:sz w:val="24"/>
          <w:szCs w:val="24"/>
          <w:lang w:bidi="ar-SA"/>
        </w:rPr>
      </w:pPr>
      <w:ins w:id="1557"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58" w:author="meuser" w:date="2010-06-05T15:49:00Z"/>
          <w:rFonts w:ascii="Courier New" w:hAnsi="Courier New" w:cs="Courier New"/>
          <w:sz w:val="24"/>
          <w:szCs w:val="24"/>
          <w:lang w:bidi="ar-SA"/>
        </w:rPr>
      </w:pPr>
      <w:ins w:id="1559"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60" w:author="meuser" w:date="2010-06-05T15:49:00Z"/>
          <w:rFonts w:ascii="Courier New" w:hAnsi="Courier New" w:cs="Courier New"/>
          <w:sz w:val="24"/>
          <w:szCs w:val="24"/>
          <w:lang w:bidi="ar-SA"/>
        </w:rPr>
      </w:pPr>
      <w:ins w:id="1561" w:author="meuser" w:date="2010-06-05T15:49:00Z">
        <w:r>
          <w:rPr>
            <w:rFonts w:ascii="Courier New" w:hAnsi="Courier New" w:cs="Courier New"/>
            <w:color w:val="000000"/>
            <w:sz w:val="20"/>
            <w:szCs w:val="20"/>
            <w:lang w:bidi="ar-SA"/>
          </w:rPr>
          <w:t>Fxlf = Fxtlf*cos(delta) - Fytlf*sin(delta);</w:t>
        </w:r>
      </w:ins>
    </w:p>
    <w:p w:rsidR="00DA41F0" w:rsidRDefault="00DA41F0" w:rsidP="00DA41F0">
      <w:pPr>
        <w:autoSpaceDE w:val="0"/>
        <w:autoSpaceDN w:val="0"/>
        <w:adjustRightInd w:val="0"/>
        <w:spacing w:after="0" w:line="240" w:lineRule="auto"/>
        <w:rPr>
          <w:ins w:id="1562" w:author="meuser" w:date="2010-06-05T15:49:00Z"/>
          <w:rFonts w:ascii="Courier New" w:hAnsi="Courier New" w:cs="Courier New"/>
          <w:sz w:val="24"/>
          <w:szCs w:val="24"/>
          <w:lang w:bidi="ar-SA"/>
        </w:rPr>
      </w:pPr>
      <w:ins w:id="1563" w:author="meuser" w:date="2010-06-05T15:49:00Z">
        <w:r>
          <w:rPr>
            <w:rFonts w:ascii="Courier New" w:hAnsi="Courier New" w:cs="Courier New"/>
            <w:color w:val="000000"/>
            <w:sz w:val="20"/>
            <w:szCs w:val="20"/>
            <w:lang w:bidi="ar-SA"/>
          </w:rPr>
          <w:t>Fxrf = Fxtrf*cos(delta) - Fytrf*sin(delta);</w:t>
        </w:r>
      </w:ins>
    </w:p>
    <w:p w:rsidR="00DA41F0" w:rsidRDefault="00DA41F0" w:rsidP="00DA41F0">
      <w:pPr>
        <w:autoSpaceDE w:val="0"/>
        <w:autoSpaceDN w:val="0"/>
        <w:adjustRightInd w:val="0"/>
        <w:spacing w:after="0" w:line="240" w:lineRule="auto"/>
        <w:rPr>
          <w:ins w:id="1564" w:author="meuser" w:date="2010-06-05T15:49:00Z"/>
          <w:rFonts w:ascii="Courier New" w:hAnsi="Courier New" w:cs="Courier New"/>
          <w:sz w:val="24"/>
          <w:szCs w:val="24"/>
          <w:lang w:bidi="ar-SA"/>
        </w:rPr>
      </w:pPr>
      <w:ins w:id="1565" w:author="meuser" w:date="2010-06-05T15:49:00Z">
        <w:r>
          <w:rPr>
            <w:rFonts w:ascii="Courier New" w:hAnsi="Courier New" w:cs="Courier New"/>
            <w:color w:val="000000"/>
            <w:sz w:val="20"/>
            <w:szCs w:val="20"/>
            <w:lang w:bidi="ar-SA"/>
          </w:rPr>
          <w:t>Fxlr = Fxtlr;</w:t>
        </w:r>
      </w:ins>
    </w:p>
    <w:p w:rsidR="00DA41F0" w:rsidRDefault="00DA41F0" w:rsidP="00DA41F0">
      <w:pPr>
        <w:autoSpaceDE w:val="0"/>
        <w:autoSpaceDN w:val="0"/>
        <w:adjustRightInd w:val="0"/>
        <w:spacing w:after="0" w:line="240" w:lineRule="auto"/>
        <w:rPr>
          <w:ins w:id="1566" w:author="meuser" w:date="2010-06-05T15:49:00Z"/>
          <w:rFonts w:ascii="Courier New" w:hAnsi="Courier New" w:cs="Courier New"/>
          <w:sz w:val="24"/>
          <w:szCs w:val="24"/>
          <w:lang w:bidi="ar-SA"/>
        </w:rPr>
      </w:pPr>
      <w:ins w:id="1567" w:author="meuser" w:date="2010-06-05T15:49:00Z">
        <w:r>
          <w:rPr>
            <w:rFonts w:ascii="Courier New" w:hAnsi="Courier New" w:cs="Courier New"/>
            <w:color w:val="000000"/>
            <w:sz w:val="20"/>
            <w:szCs w:val="20"/>
            <w:lang w:bidi="ar-SA"/>
          </w:rPr>
          <w:t>Fxrr = Fxtrr;</w:t>
        </w:r>
      </w:ins>
    </w:p>
    <w:p w:rsidR="00DA41F0" w:rsidRDefault="00DA41F0" w:rsidP="00DA41F0">
      <w:pPr>
        <w:autoSpaceDE w:val="0"/>
        <w:autoSpaceDN w:val="0"/>
        <w:adjustRightInd w:val="0"/>
        <w:spacing w:after="0" w:line="240" w:lineRule="auto"/>
        <w:rPr>
          <w:ins w:id="1568" w:author="meuser" w:date="2010-06-05T15:49:00Z"/>
          <w:rFonts w:ascii="Courier New" w:hAnsi="Courier New" w:cs="Courier New"/>
          <w:sz w:val="24"/>
          <w:szCs w:val="24"/>
          <w:lang w:bidi="ar-SA"/>
        </w:rPr>
      </w:pPr>
      <w:ins w:id="1569"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70" w:author="meuser" w:date="2010-06-05T15:49:00Z"/>
          <w:rFonts w:ascii="Courier New" w:hAnsi="Courier New" w:cs="Courier New"/>
          <w:sz w:val="24"/>
          <w:szCs w:val="24"/>
          <w:lang w:bidi="ar-SA"/>
        </w:rPr>
      </w:pPr>
      <w:ins w:id="1571" w:author="meuser" w:date="2010-06-05T15:49:00Z">
        <w:r>
          <w:rPr>
            <w:rFonts w:ascii="Courier New" w:hAnsi="Courier New" w:cs="Courier New"/>
            <w:color w:val="000000"/>
            <w:sz w:val="20"/>
            <w:szCs w:val="20"/>
            <w:lang w:bidi="ar-SA"/>
          </w:rPr>
          <w:t>Fylf = Fytlf*cos(delta) + Fxtlf*sin(delta);</w:t>
        </w:r>
      </w:ins>
    </w:p>
    <w:p w:rsidR="00DA41F0" w:rsidRDefault="00DA41F0" w:rsidP="00DA41F0">
      <w:pPr>
        <w:autoSpaceDE w:val="0"/>
        <w:autoSpaceDN w:val="0"/>
        <w:adjustRightInd w:val="0"/>
        <w:spacing w:after="0" w:line="240" w:lineRule="auto"/>
        <w:rPr>
          <w:ins w:id="1572" w:author="meuser" w:date="2010-06-05T15:49:00Z"/>
          <w:rFonts w:ascii="Courier New" w:hAnsi="Courier New" w:cs="Courier New"/>
          <w:sz w:val="24"/>
          <w:szCs w:val="24"/>
          <w:lang w:bidi="ar-SA"/>
        </w:rPr>
      </w:pPr>
      <w:ins w:id="1573" w:author="meuser" w:date="2010-06-05T15:49:00Z">
        <w:r>
          <w:rPr>
            <w:rFonts w:ascii="Courier New" w:hAnsi="Courier New" w:cs="Courier New"/>
            <w:color w:val="000000"/>
            <w:sz w:val="20"/>
            <w:szCs w:val="20"/>
            <w:lang w:bidi="ar-SA"/>
          </w:rPr>
          <w:t>Fyrf = Fytrf*cos(delta) + Fxtrf*sin(delta);</w:t>
        </w:r>
      </w:ins>
    </w:p>
    <w:p w:rsidR="00DA41F0" w:rsidRDefault="00DA41F0" w:rsidP="00DA41F0">
      <w:pPr>
        <w:autoSpaceDE w:val="0"/>
        <w:autoSpaceDN w:val="0"/>
        <w:adjustRightInd w:val="0"/>
        <w:spacing w:after="0" w:line="240" w:lineRule="auto"/>
        <w:rPr>
          <w:ins w:id="1574" w:author="meuser" w:date="2010-06-05T15:49:00Z"/>
          <w:rFonts w:ascii="Courier New" w:hAnsi="Courier New" w:cs="Courier New"/>
          <w:sz w:val="24"/>
          <w:szCs w:val="24"/>
          <w:lang w:bidi="ar-SA"/>
        </w:rPr>
      </w:pPr>
      <w:ins w:id="1575" w:author="meuser" w:date="2010-06-05T15:49:00Z">
        <w:r>
          <w:rPr>
            <w:rFonts w:ascii="Courier New" w:hAnsi="Courier New" w:cs="Courier New"/>
            <w:color w:val="000000"/>
            <w:sz w:val="20"/>
            <w:szCs w:val="20"/>
            <w:lang w:bidi="ar-SA"/>
          </w:rPr>
          <w:t>Fylr = Fytlr;</w:t>
        </w:r>
      </w:ins>
    </w:p>
    <w:p w:rsidR="00DA41F0" w:rsidRDefault="00DA41F0" w:rsidP="00DA41F0">
      <w:pPr>
        <w:autoSpaceDE w:val="0"/>
        <w:autoSpaceDN w:val="0"/>
        <w:adjustRightInd w:val="0"/>
        <w:spacing w:after="0" w:line="240" w:lineRule="auto"/>
        <w:rPr>
          <w:ins w:id="1576" w:author="meuser" w:date="2010-06-05T15:49:00Z"/>
          <w:rFonts w:ascii="Courier New" w:hAnsi="Courier New" w:cs="Courier New"/>
          <w:sz w:val="24"/>
          <w:szCs w:val="24"/>
          <w:lang w:bidi="ar-SA"/>
        </w:rPr>
      </w:pPr>
      <w:ins w:id="1577" w:author="meuser" w:date="2010-06-05T15:49:00Z">
        <w:r>
          <w:rPr>
            <w:rFonts w:ascii="Courier New" w:hAnsi="Courier New" w:cs="Courier New"/>
            <w:color w:val="000000"/>
            <w:sz w:val="20"/>
            <w:szCs w:val="20"/>
            <w:lang w:bidi="ar-SA"/>
          </w:rPr>
          <w:t>Fyrr = Fytrr;</w:t>
        </w:r>
      </w:ins>
    </w:p>
    <w:p w:rsidR="00DA41F0" w:rsidRDefault="00DA41F0" w:rsidP="00DA41F0">
      <w:pPr>
        <w:autoSpaceDE w:val="0"/>
        <w:autoSpaceDN w:val="0"/>
        <w:adjustRightInd w:val="0"/>
        <w:spacing w:after="0" w:line="240" w:lineRule="auto"/>
        <w:rPr>
          <w:ins w:id="1578" w:author="meuser" w:date="2010-06-05T15:49:00Z"/>
          <w:rFonts w:ascii="Courier New" w:hAnsi="Courier New" w:cs="Courier New"/>
          <w:sz w:val="24"/>
          <w:szCs w:val="24"/>
          <w:lang w:bidi="ar-SA"/>
        </w:rPr>
      </w:pPr>
      <w:ins w:id="1579"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80" w:author="meuser" w:date="2010-06-05T15:49:00Z"/>
          <w:rFonts w:ascii="Courier New" w:hAnsi="Courier New" w:cs="Courier New"/>
          <w:sz w:val="24"/>
          <w:szCs w:val="24"/>
          <w:lang w:bidi="ar-SA"/>
        </w:rPr>
      </w:pPr>
      <w:ins w:id="1581" w:author="meuser" w:date="2010-06-05T15:49:00Z">
        <w:r>
          <w:rPr>
            <w:rFonts w:ascii="Courier New" w:hAnsi="Courier New" w:cs="Courier New"/>
            <w:color w:val="000000"/>
            <w:sz w:val="20"/>
            <w:szCs w:val="20"/>
            <w:lang w:bidi="ar-SA"/>
          </w:rPr>
          <w:t>Fout = [Fylf,Fyrf,Fylr,Fyrr];</w:t>
        </w:r>
      </w:ins>
    </w:p>
    <w:p w:rsidR="00DA41F0" w:rsidRDefault="00DA41F0" w:rsidP="00DA41F0">
      <w:pPr>
        <w:autoSpaceDE w:val="0"/>
        <w:autoSpaceDN w:val="0"/>
        <w:adjustRightInd w:val="0"/>
        <w:spacing w:after="0" w:line="240" w:lineRule="auto"/>
        <w:rPr>
          <w:ins w:id="1582" w:author="meuser" w:date="2010-06-05T15:49:00Z"/>
          <w:rFonts w:ascii="Courier New" w:hAnsi="Courier New" w:cs="Courier New"/>
          <w:sz w:val="24"/>
          <w:szCs w:val="24"/>
          <w:lang w:bidi="ar-SA"/>
        </w:rPr>
      </w:pPr>
      <w:ins w:id="1583"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584" w:author="meuser" w:date="2010-06-05T15:49:00Z"/>
          <w:rFonts w:ascii="Courier New" w:hAnsi="Courier New" w:cs="Courier New"/>
          <w:sz w:val="24"/>
          <w:szCs w:val="24"/>
          <w:lang w:bidi="ar-SA"/>
        </w:rPr>
      </w:pPr>
      <w:ins w:id="1585" w:author="meuser" w:date="2010-06-05T15:49:00Z">
        <w:r>
          <w:rPr>
            <w:rFonts w:ascii="Courier New" w:hAnsi="Courier New" w:cs="Courier New"/>
            <w:color w:val="000000"/>
            <w:sz w:val="20"/>
            <w:szCs w:val="20"/>
            <w:lang w:bidi="ar-SA"/>
          </w:rPr>
          <w:t>Mzlf = 0;</w:t>
        </w:r>
      </w:ins>
    </w:p>
    <w:p w:rsidR="00DA41F0" w:rsidRDefault="00DA41F0" w:rsidP="00DA41F0">
      <w:pPr>
        <w:autoSpaceDE w:val="0"/>
        <w:autoSpaceDN w:val="0"/>
        <w:adjustRightInd w:val="0"/>
        <w:spacing w:after="0" w:line="240" w:lineRule="auto"/>
        <w:rPr>
          <w:ins w:id="1586" w:author="meuser" w:date="2010-06-05T15:49:00Z"/>
          <w:rFonts w:ascii="Courier New" w:hAnsi="Courier New" w:cs="Courier New"/>
          <w:sz w:val="24"/>
          <w:szCs w:val="24"/>
          <w:lang w:bidi="ar-SA"/>
        </w:rPr>
      </w:pPr>
      <w:ins w:id="1587" w:author="meuser" w:date="2010-06-05T15:49:00Z">
        <w:r>
          <w:rPr>
            <w:rFonts w:ascii="Courier New" w:hAnsi="Courier New" w:cs="Courier New"/>
            <w:color w:val="000000"/>
            <w:sz w:val="20"/>
            <w:szCs w:val="20"/>
            <w:lang w:bidi="ar-SA"/>
          </w:rPr>
          <w:t>Mzrf = 0;</w:t>
        </w:r>
      </w:ins>
    </w:p>
    <w:p w:rsidR="00DA41F0" w:rsidRDefault="00DA41F0" w:rsidP="00DA41F0">
      <w:pPr>
        <w:autoSpaceDE w:val="0"/>
        <w:autoSpaceDN w:val="0"/>
        <w:adjustRightInd w:val="0"/>
        <w:spacing w:after="0" w:line="240" w:lineRule="auto"/>
        <w:rPr>
          <w:ins w:id="1588" w:author="meuser" w:date="2010-06-05T15:49:00Z"/>
          <w:rFonts w:ascii="Courier New" w:hAnsi="Courier New" w:cs="Courier New"/>
          <w:sz w:val="24"/>
          <w:szCs w:val="24"/>
          <w:lang w:bidi="ar-SA"/>
        </w:rPr>
      </w:pPr>
      <w:ins w:id="1589" w:author="meuser" w:date="2010-06-05T15:49:00Z">
        <w:r>
          <w:rPr>
            <w:rFonts w:ascii="Courier New" w:hAnsi="Courier New" w:cs="Courier New"/>
            <w:color w:val="000000"/>
            <w:sz w:val="20"/>
            <w:szCs w:val="20"/>
            <w:lang w:bidi="ar-SA"/>
          </w:rPr>
          <w:t>Mzlr = 0;</w:t>
        </w:r>
      </w:ins>
    </w:p>
    <w:p w:rsidR="00DA41F0" w:rsidRDefault="00DA41F0" w:rsidP="00DA41F0">
      <w:pPr>
        <w:autoSpaceDE w:val="0"/>
        <w:autoSpaceDN w:val="0"/>
        <w:adjustRightInd w:val="0"/>
        <w:spacing w:after="0" w:line="240" w:lineRule="auto"/>
        <w:rPr>
          <w:ins w:id="1590" w:author="meuser" w:date="2010-06-05T15:49:00Z"/>
          <w:rFonts w:ascii="Courier New" w:hAnsi="Courier New" w:cs="Courier New"/>
          <w:sz w:val="24"/>
          <w:szCs w:val="24"/>
          <w:lang w:bidi="ar-SA"/>
        </w:rPr>
      </w:pPr>
      <w:ins w:id="1591" w:author="meuser" w:date="2010-06-05T15:49:00Z">
        <w:r>
          <w:rPr>
            <w:rFonts w:ascii="Courier New" w:hAnsi="Courier New" w:cs="Courier New"/>
            <w:color w:val="000000"/>
            <w:sz w:val="20"/>
            <w:szCs w:val="20"/>
            <w:lang w:bidi="ar-SA"/>
          </w:rPr>
          <w:t>Mzrr = 0;</w:t>
        </w:r>
      </w:ins>
    </w:p>
    <w:p w:rsidR="00DA41F0" w:rsidRDefault="00DA41F0" w:rsidP="00DA41F0">
      <w:pPr>
        <w:autoSpaceDE w:val="0"/>
        <w:autoSpaceDN w:val="0"/>
        <w:adjustRightInd w:val="0"/>
        <w:spacing w:after="0" w:line="240" w:lineRule="auto"/>
        <w:rPr>
          <w:ins w:id="1592" w:author="meuser" w:date="2010-06-05T15:49:00Z"/>
          <w:rFonts w:ascii="Courier New" w:hAnsi="Courier New" w:cs="Courier New"/>
          <w:sz w:val="24"/>
          <w:szCs w:val="24"/>
          <w:lang w:bidi="ar-SA"/>
        </w:rPr>
      </w:pPr>
      <w:ins w:id="1593"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594" w:author="meuser" w:date="2010-06-05T15:49:00Z"/>
          <w:rFonts w:ascii="Courier New" w:hAnsi="Courier New" w:cs="Courier New"/>
          <w:sz w:val="24"/>
          <w:szCs w:val="24"/>
          <w:lang w:bidi="ar-SA"/>
        </w:rPr>
      </w:pPr>
      <w:ins w:id="1595"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596" w:author="meuser" w:date="2010-06-05T15:49:00Z"/>
          <w:rFonts w:ascii="Courier New" w:hAnsi="Courier New" w:cs="Courier New"/>
          <w:sz w:val="24"/>
          <w:szCs w:val="24"/>
          <w:lang w:bidi="ar-SA"/>
        </w:rPr>
      </w:pPr>
      <w:ins w:id="1597" w:author="meuser" w:date="2010-06-05T15:49:00Z">
        <w:r>
          <w:rPr>
            <w:rFonts w:ascii="Courier New" w:hAnsi="Courier New" w:cs="Courier New"/>
            <w:color w:val="228B22"/>
            <w:sz w:val="20"/>
            <w:szCs w:val="20"/>
            <w:lang w:bidi="ar-SA"/>
          </w:rPr>
          <w:t>%Omeaga/Alpha of Wheels</w:t>
        </w:r>
      </w:ins>
    </w:p>
    <w:p w:rsidR="00DA41F0" w:rsidRDefault="00DA41F0" w:rsidP="00DA41F0">
      <w:pPr>
        <w:autoSpaceDE w:val="0"/>
        <w:autoSpaceDN w:val="0"/>
        <w:adjustRightInd w:val="0"/>
        <w:spacing w:after="0" w:line="240" w:lineRule="auto"/>
        <w:rPr>
          <w:ins w:id="1598" w:author="meuser" w:date="2010-06-05T15:49:00Z"/>
          <w:rFonts w:ascii="Courier New" w:hAnsi="Courier New" w:cs="Courier New"/>
          <w:sz w:val="24"/>
          <w:szCs w:val="24"/>
          <w:lang w:bidi="ar-SA"/>
        </w:rPr>
      </w:pPr>
      <w:ins w:id="1599" w:author="meuser" w:date="2010-06-05T15:49:00Z">
        <w:r>
          <w:rPr>
            <w:rFonts w:ascii="Courier New" w:hAnsi="Courier New" w:cs="Courier New"/>
            <w:color w:val="000000"/>
            <w:sz w:val="20"/>
            <w:szCs w:val="20"/>
            <w:lang w:bidi="ar-SA"/>
          </w:rPr>
          <w:t>alpha_lf_new = (Fxtlf*t_rad + Mtlf)/I_tlf;</w:t>
        </w:r>
      </w:ins>
    </w:p>
    <w:p w:rsidR="00DA41F0" w:rsidRDefault="00DA41F0" w:rsidP="00DA41F0">
      <w:pPr>
        <w:autoSpaceDE w:val="0"/>
        <w:autoSpaceDN w:val="0"/>
        <w:adjustRightInd w:val="0"/>
        <w:spacing w:after="0" w:line="240" w:lineRule="auto"/>
        <w:rPr>
          <w:ins w:id="1600" w:author="meuser" w:date="2010-06-05T15:49:00Z"/>
          <w:rFonts w:ascii="Courier New" w:hAnsi="Courier New" w:cs="Courier New"/>
          <w:sz w:val="24"/>
          <w:szCs w:val="24"/>
          <w:lang w:bidi="ar-SA"/>
        </w:rPr>
      </w:pPr>
      <w:ins w:id="1601" w:author="meuser" w:date="2010-06-05T15:49:00Z">
        <w:r>
          <w:rPr>
            <w:rFonts w:ascii="Courier New" w:hAnsi="Courier New" w:cs="Courier New"/>
            <w:color w:val="000000"/>
            <w:sz w:val="20"/>
            <w:szCs w:val="20"/>
            <w:lang w:bidi="ar-SA"/>
          </w:rPr>
          <w:t>alpha_rf_new = (Fxtrf*t_rad + Mtrf)/I_trf;</w:t>
        </w:r>
      </w:ins>
    </w:p>
    <w:p w:rsidR="00DA41F0" w:rsidRDefault="00DA41F0" w:rsidP="00DA41F0">
      <w:pPr>
        <w:autoSpaceDE w:val="0"/>
        <w:autoSpaceDN w:val="0"/>
        <w:adjustRightInd w:val="0"/>
        <w:spacing w:after="0" w:line="240" w:lineRule="auto"/>
        <w:rPr>
          <w:ins w:id="1602" w:author="meuser" w:date="2010-06-05T15:49:00Z"/>
          <w:rFonts w:ascii="Courier New" w:hAnsi="Courier New" w:cs="Courier New"/>
          <w:sz w:val="24"/>
          <w:szCs w:val="24"/>
          <w:lang w:bidi="ar-SA"/>
        </w:rPr>
      </w:pPr>
      <w:ins w:id="1603" w:author="meuser" w:date="2010-06-05T15:49:00Z">
        <w:r>
          <w:rPr>
            <w:rFonts w:ascii="Courier New" w:hAnsi="Courier New" w:cs="Courier New"/>
            <w:color w:val="000000"/>
            <w:sz w:val="20"/>
            <w:szCs w:val="20"/>
            <w:lang w:bidi="ar-SA"/>
          </w:rPr>
          <w:lastRenderedPageBreak/>
          <w:t>alpha_lr_new = (Fxtlr*t_rad + Mtlr)/I_tlr;</w:t>
        </w:r>
      </w:ins>
    </w:p>
    <w:p w:rsidR="00DA41F0" w:rsidRDefault="00DA41F0" w:rsidP="00DA41F0">
      <w:pPr>
        <w:autoSpaceDE w:val="0"/>
        <w:autoSpaceDN w:val="0"/>
        <w:adjustRightInd w:val="0"/>
        <w:spacing w:after="0" w:line="240" w:lineRule="auto"/>
        <w:rPr>
          <w:ins w:id="1604" w:author="meuser" w:date="2010-06-05T15:49:00Z"/>
          <w:rFonts w:ascii="Courier New" w:hAnsi="Courier New" w:cs="Courier New"/>
          <w:sz w:val="24"/>
          <w:szCs w:val="24"/>
          <w:lang w:bidi="ar-SA"/>
        </w:rPr>
      </w:pPr>
      <w:ins w:id="1605" w:author="meuser" w:date="2010-06-05T15:49:00Z">
        <w:r>
          <w:rPr>
            <w:rFonts w:ascii="Courier New" w:hAnsi="Courier New" w:cs="Courier New"/>
            <w:color w:val="000000"/>
            <w:sz w:val="20"/>
            <w:szCs w:val="20"/>
            <w:lang w:bidi="ar-SA"/>
          </w:rPr>
          <w:t>alpha_rr_new = (Fxtrr*t_rad + Mtrr)/I_trr;</w:t>
        </w:r>
      </w:ins>
    </w:p>
    <w:p w:rsidR="00DA41F0" w:rsidRDefault="00DA41F0" w:rsidP="00DA41F0">
      <w:pPr>
        <w:autoSpaceDE w:val="0"/>
        <w:autoSpaceDN w:val="0"/>
        <w:adjustRightInd w:val="0"/>
        <w:spacing w:after="0" w:line="240" w:lineRule="auto"/>
        <w:rPr>
          <w:ins w:id="1606" w:author="meuser" w:date="2010-06-05T15:49:00Z"/>
          <w:rFonts w:ascii="Courier New" w:hAnsi="Courier New" w:cs="Courier New"/>
          <w:sz w:val="24"/>
          <w:szCs w:val="24"/>
          <w:lang w:bidi="ar-SA"/>
        </w:rPr>
      </w:pPr>
      <w:ins w:id="1607"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608" w:author="meuser" w:date="2010-06-05T15:49:00Z"/>
          <w:rFonts w:ascii="Courier New" w:hAnsi="Courier New" w:cs="Courier New"/>
          <w:sz w:val="24"/>
          <w:szCs w:val="24"/>
          <w:lang w:bidi="ar-SA"/>
        </w:rPr>
      </w:pPr>
      <w:ins w:id="1609" w:author="meuser" w:date="2010-06-05T15:49:00Z">
        <w:r>
          <w:rPr>
            <w:rFonts w:ascii="Courier New" w:hAnsi="Courier New" w:cs="Courier New"/>
            <w:color w:val="228B22"/>
            <w:sz w:val="20"/>
            <w:szCs w:val="20"/>
            <w:lang w:bidi="ar-SA"/>
          </w:rPr>
          <w:t>% alpha_lf_new = 0;</w:t>
        </w:r>
      </w:ins>
    </w:p>
    <w:p w:rsidR="00DA41F0" w:rsidRDefault="00DA41F0" w:rsidP="00DA41F0">
      <w:pPr>
        <w:autoSpaceDE w:val="0"/>
        <w:autoSpaceDN w:val="0"/>
        <w:adjustRightInd w:val="0"/>
        <w:spacing w:after="0" w:line="240" w:lineRule="auto"/>
        <w:rPr>
          <w:ins w:id="1610" w:author="meuser" w:date="2010-06-05T15:49:00Z"/>
          <w:rFonts w:ascii="Courier New" w:hAnsi="Courier New" w:cs="Courier New"/>
          <w:sz w:val="24"/>
          <w:szCs w:val="24"/>
          <w:lang w:bidi="ar-SA"/>
        </w:rPr>
      </w:pPr>
      <w:ins w:id="1611" w:author="meuser" w:date="2010-06-05T15:49:00Z">
        <w:r>
          <w:rPr>
            <w:rFonts w:ascii="Courier New" w:hAnsi="Courier New" w:cs="Courier New"/>
            <w:color w:val="228B22"/>
            <w:sz w:val="20"/>
            <w:szCs w:val="20"/>
            <w:lang w:bidi="ar-SA"/>
          </w:rPr>
          <w:t>% alpha_rf_new = 0;</w:t>
        </w:r>
      </w:ins>
    </w:p>
    <w:p w:rsidR="00DA41F0" w:rsidRDefault="00DA41F0" w:rsidP="00DA41F0">
      <w:pPr>
        <w:autoSpaceDE w:val="0"/>
        <w:autoSpaceDN w:val="0"/>
        <w:adjustRightInd w:val="0"/>
        <w:spacing w:after="0" w:line="240" w:lineRule="auto"/>
        <w:rPr>
          <w:ins w:id="1612" w:author="meuser" w:date="2010-06-05T15:49:00Z"/>
          <w:rFonts w:ascii="Courier New" w:hAnsi="Courier New" w:cs="Courier New"/>
          <w:sz w:val="24"/>
          <w:szCs w:val="24"/>
          <w:lang w:bidi="ar-SA"/>
        </w:rPr>
      </w:pPr>
      <w:ins w:id="1613" w:author="meuser" w:date="2010-06-05T15:49:00Z">
        <w:r>
          <w:rPr>
            <w:rFonts w:ascii="Courier New" w:hAnsi="Courier New" w:cs="Courier New"/>
            <w:color w:val="228B22"/>
            <w:sz w:val="20"/>
            <w:szCs w:val="20"/>
            <w:lang w:bidi="ar-SA"/>
          </w:rPr>
          <w:t>% alpha_lr_new = 0;</w:t>
        </w:r>
      </w:ins>
    </w:p>
    <w:p w:rsidR="00DA41F0" w:rsidRDefault="00DA41F0" w:rsidP="00DA41F0">
      <w:pPr>
        <w:autoSpaceDE w:val="0"/>
        <w:autoSpaceDN w:val="0"/>
        <w:adjustRightInd w:val="0"/>
        <w:spacing w:after="0" w:line="240" w:lineRule="auto"/>
        <w:rPr>
          <w:ins w:id="1614" w:author="meuser" w:date="2010-06-05T15:49:00Z"/>
          <w:rFonts w:ascii="Courier New" w:hAnsi="Courier New" w:cs="Courier New"/>
          <w:sz w:val="24"/>
          <w:szCs w:val="24"/>
          <w:lang w:bidi="ar-SA"/>
        </w:rPr>
      </w:pPr>
      <w:ins w:id="1615" w:author="meuser" w:date="2010-06-05T15:49:00Z">
        <w:r>
          <w:rPr>
            <w:rFonts w:ascii="Courier New" w:hAnsi="Courier New" w:cs="Courier New"/>
            <w:color w:val="228B22"/>
            <w:sz w:val="20"/>
            <w:szCs w:val="20"/>
            <w:lang w:bidi="ar-SA"/>
          </w:rPr>
          <w:t>% alpha_rr_new = 0;</w:t>
        </w:r>
      </w:ins>
    </w:p>
    <w:p w:rsidR="00DA41F0" w:rsidRDefault="00DA41F0" w:rsidP="00DA41F0">
      <w:pPr>
        <w:autoSpaceDE w:val="0"/>
        <w:autoSpaceDN w:val="0"/>
        <w:adjustRightInd w:val="0"/>
        <w:spacing w:after="0" w:line="240" w:lineRule="auto"/>
        <w:rPr>
          <w:ins w:id="1616" w:author="meuser" w:date="2010-06-05T15:49:00Z"/>
          <w:rFonts w:ascii="Courier New" w:hAnsi="Courier New" w:cs="Courier New"/>
          <w:sz w:val="24"/>
          <w:szCs w:val="24"/>
          <w:lang w:bidi="ar-SA"/>
        </w:rPr>
      </w:pPr>
      <w:ins w:id="1617"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618" w:author="meuser" w:date="2010-06-05T15:49:00Z"/>
          <w:rFonts w:ascii="Courier New" w:hAnsi="Courier New" w:cs="Courier New"/>
          <w:sz w:val="24"/>
          <w:szCs w:val="24"/>
          <w:lang w:bidi="ar-SA"/>
        </w:rPr>
      </w:pPr>
      <w:ins w:id="1619"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620" w:author="meuser" w:date="2010-06-05T15:49:00Z"/>
          <w:rFonts w:ascii="Courier New" w:hAnsi="Courier New" w:cs="Courier New"/>
          <w:sz w:val="24"/>
          <w:szCs w:val="24"/>
          <w:lang w:bidi="ar-SA"/>
        </w:rPr>
      </w:pPr>
      <w:ins w:id="1621" w:author="meuser" w:date="2010-06-05T15:49:00Z">
        <w:r>
          <w:rPr>
            <w:rFonts w:ascii="Courier New" w:hAnsi="Courier New" w:cs="Courier New"/>
            <w:color w:val="228B22"/>
            <w:sz w:val="20"/>
            <w:szCs w:val="20"/>
            <w:lang w:bidi="ar-SA"/>
          </w:rPr>
          <w:t>%==Torques==%</w:t>
        </w:r>
      </w:ins>
    </w:p>
    <w:p w:rsidR="00DA41F0" w:rsidRDefault="00DA41F0" w:rsidP="00DA41F0">
      <w:pPr>
        <w:autoSpaceDE w:val="0"/>
        <w:autoSpaceDN w:val="0"/>
        <w:adjustRightInd w:val="0"/>
        <w:spacing w:after="0" w:line="240" w:lineRule="auto"/>
        <w:rPr>
          <w:ins w:id="1622" w:author="meuser" w:date="2010-06-05T15:49:00Z"/>
          <w:rFonts w:ascii="Courier New" w:hAnsi="Courier New" w:cs="Courier New"/>
          <w:sz w:val="24"/>
          <w:szCs w:val="24"/>
          <w:lang w:bidi="ar-SA"/>
        </w:rPr>
      </w:pPr>
      <w:ins w:id="1623" w:author="meuser" w:date="2010-06-05T15:49:00Z">
        <w:r>
          <w:rPr>
            <w:rFonts w:ascii="Courier New" w:hAnsi="Courier New" w:cs="Courier New"/>
            <w:color w:val="000000"/>
            <w:sz w:val="20"/>
            <w:szCs w:val="20"/>
            <w:lang w:bidi="ar-SA"/>
          </w:rPr>
          <w:t>T_phif = -K_phif*phi - B_phif*phi_d;</w:t>
        </w:r>
      </w:ins>
    </w:p>
    <w:p w:rsidR="00DA41F0" w:rsidRDefault="00DA41F0" w:rsidP="00DA41F0">
      <w:pPr>
        <w:autoSpaceDE w:val="0"/>
        <w:autoSpaceDN w:val="0"/>
        <w:adjustRightInd w:val="0"/>
        <w:spacing w:after="0" w:line="240" w:lineRule="auto"/>
        <w:rPr>
          <w:ins w:id="1624" w:author="meuser" w:date="2010-06-05T15:49:00Z"/>
          <w:rFonts w:ascii="Courier New" w:hAnsi="Courier New" w:cs="Courier New"/>
          <w:sz w:val="24"/>
          <w:szCs w:val="24"/>
          <w:lang w:bidi="ar-SA"/>
        </w:rPr>
      </w:pPr>
      <w:ins w:id="1625" w:author="meuser" w:date="2010-06-05T15:49:00Z">
        <w:r>
          <w:rPr>
            <w:rFonts w:ascii="Courier New" w:hAnsi="Courier New" w:cs="Courier New"/>
            <w:color w:val="000000"/>
            <w:sz w:val="20"/>
            <w:szCs w:val="20"/>
            <w:lang w:bidi="ar-SA"/>
          </w:rPr>
          <w:t>T_phir = -K_phir*phi - B_phir*phi_d;</w:t>
        </w:r>
      </w:ins>
    </w:p>
    <w:p w:rsidR="00DA41F0" w:rsidRDefault="00DA41F0" w:rsidP="00DA41F0">
      <w:pPr>
        <w:autoSpaceDE w:val="0"/>
        <w:autoSpaceDN w:val="0"/>
        <w:adjustRightInd w:val="0"/>
        <w:spacing w:after="0" w:line="240" w:lineRule="auto"/>
        <w:rPr>
          <w:ins w:id="1626" w:author="meuser" w:date="2010-06-05T15:49:00Z"/>
          <w:rFonts w:ascii="Courier New" w:hAnsi="Courier New" w:cs="Courier New"/>
          <w:sz w:val="24"/>
          <w:szCs w:val="24"/>
          <w:lang w:bidi="ar-SA"/>
        </w:rPr>
      </w:pPr>
      <w:ins w:id="1627"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628" w:author="meuser" w:date="2010-06-05T15:49:00Z"/>
          <w:rFonts w:ascii="Courier New" w:hAnsi="Courier New" w:cs="Courier New"/>
          <w:sz w:val="24"/>
          <w:szCs w:val="24"/>
          <w:lang w:bidi="ar-SA"/>
        </w:rPr>
      </w:pPr>
      <w:ins w:id="1629"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630" w:author="meuser" w:date="2010-06-05T15:49:00Z"/>
          <w:rFonts w:ascii="Courier New" w:hAnsi="Courier New" w:cs="Courier New"/>
          <w:sz w:val="24"/>
          <w:szCs w:val="24"/>
          <w:lang w:bidi="ar-SA"/>
        </w:rPr>
      </w:pPr>
      <w:ins w:id="1631" w:author="meuser" w:date="2010-06-05T15:49:00Z">
        <w:r>
          <w:rPr>
            <w:rFonts w:ascii="Courier New" w:hAnsi="Courier New" w:cs="Courier New"/>
            <w:color w:val="228B22"/>
            <w:sz w:val="20"/>
            <w:szCs w:val="20"/>
            <w:lang w:bidi="ar-SA"/>
          </w:rPr>
          <w:t>%==Sum forces and torques==%</w:t>
        </w:r>
      </w:ins>
    </w:p>
    <w:p w:rsidR="00DA41F0" w:rsidRDefault="00DA41F0" w:rsidP="00DA41F0">
      <w:pPr>
        <w:autoSpaceDE w:val="0"/>
        <w:autoSpaceDN w:val="0"/>
        <w:adjustRightInd w:val="0"/>
        <w:spacing w:after="0" w:line="240" w:lineRule="auto"/>
        <w:rPr>
          <w:ins w:id="1632" w:author="meuser" w:date="2010-06-05T15:49:00Z"/>
          <w:rFonts w:ascii="Courier New" w:hAnsi="Courier New" w:cs="Courier New"/>
          <w:sz w:val="24"/>
          <w:szCs w:val="24"/>
          <w:lang w:bidi="ar-SA"/>
        </w:rPr>
      </w:pPr>
      <w:ins w:id="1633" w:author="meuser" w:date="2010-06-05T15:49:00Z">
        <w:r>
          <w:rPr>
            <w:rFonts w:ascii="Courier New" w:hAnsi="Courier New" w:cs="Courier New"/>
            <w:color w:val="000000"/>
            <w:sz w:val="20"/>
            <w:szCs w:val="20"/>
            <w:lang w:bidi="ar-SA"/>
          </w:rPr>
          <w:t>sigFx = Fxlf + Fxrf + Fxlr + Fxrr;</w:t>
        </w:r>
      </w:ins>
    </w:p>
    <w:p w:rsidR="00DA41F0" w:rsidRDefault="00DA41F0" w:rsidP="00DA41F0">
      <w:pPr>
        <w:autoSpaceDE w:val="0"/>
        <w:autoSpaceDN w:val="0"/>
        <w:adjustRightInd w:val="0"/>
        <w:spacing w:after="0" w:line="240" w:lineRule="auto"/>
        <w:rPr>
          <w:ins w:id="1634" w:author="meuser" w:date="2010-06-05T15:49:00Z"/>
          <w:rFonts w:ascii="Courier New" w:hAnsi="Courier New" w:cs="Courier New"/>
          <w:sz w:val="24"/>
          <w:szCs w:val="24"/>
          <w:lang w:bidi="ar-SA"/>
        </w:rPr>
      </w:pPr>
      <w:ins w:id="1635" w:author="meuser" w:date="2010-06-05T15:49:00Z">
        <w:r>
          <w:rPr>
            <w:rFonts w:ascii="Courier New" w:hAnsi="Courier New" w:cs="Courier New"/>
            <w:color w:val="000000"/>
            <w:sz w:val="20"/>
            <w:szCs w:val="20"/>
            <w:lang w:bidi="ar-SA"/>
          </w:rPr>
          <w:t>sigFy = Fylf + Fyrf + Fylr + Fyrr;</w:t>
        </w:r>
      </w:ins>
    </w:p>
    <w:p w:rsidR="00DA41F0" w:rsidRDefault="00DA41F0" w:rsidP="00DA41F0">
      <w:pPr>
        <w:autoSpaceDE w:val="0"/>
        <w:autoSpaceDN w:val="0"/>
        <w:adjustRightInd w:val="0"/>
        <w:spacing w:after="0" w:line="240" w:lineRule="auto"/>
        <w:rPr>
          <w:ins w:id="1636" w:author="meuser" w:date="2010-06-05T15:49:00Z"/>
          <w:rFonts w:ascii="Courier New" w:hAnsi="Courier New" w:cs="Courier New"/>
          <w:sz w:val="24"/>
          <w:szCs w:val="24"/>
          <w:lang w:bidi="ar-SA"/>
        </w:rPr>
      </w:pPr>
      <w:ins w:id="1637" w:author="meuser" w:date="2010-06-05T15:49:00Z">
        <w:r>
          <w:rPr>
            <w:rFonts w:ascii="Courier New" w:hAnsi="Courier New" w:cs="Courier New"/>
            <w:color w:val="000000"/>
            <w:sz w:val="20"/>
            <w:szCs w:val="20"/>
            <w:lang w:bidi="ar-SA"/>
          </w:rPr>
          <w:t xml:space="preserve">sigTxs = T_phif + T_phir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38" w:author="meuser" w:date="2010-06-05T15:49:00Z"/>
          <w:rFonts w:ascii="Courier New" w:hAnsi="Courier New" w:cs="Courier New"/>
          <w:sz w:val="24"/>
          <w:szCs w:val="24"/>
          <w:lang w:bidi="ar-SA"/>
        </w:rPr>
      </w:pPr>
      <w:ins w:id="1639" w:author="meuser" w:date="2010-06-05T15:49:00Z">
        <w:r>
          <w:rPr>
            <w:rFonts w:ascii="Courier New" w:hAnsi="Courier New" w:cs="Courier New"/>
            <w:color w:val="000000"/>
            <w:sz w:val="20"/>
            <w:szCs w:val="20"/>
            <w:lang w:bidi="ar-SA"/>
          </w:rPr>
          <w:t xml:space="preserve">         M_s*g*h_s*sin(phi) + M_s*h_s*a_sy*cos(phi);</w:t>
        </w:r>
      </w:ins>
    </w:p>
    <w:p w:rsidR="00DA41F0" w:rsidRDefault="00DA41F0" w:rsidP="00DA41F0">
      <w:pPr>
        <w:autoSpaceDE w:val="0"/>
        <w:autoSpaceDN w:val="0"/>
        <w:adjustRightInd w:val="0"/>
        <w:spacing w:after="0" w:line="240" w:lineRule="auto"/>
        <w:rPr>
          <w:ins w:id="1640" w:author="meuser" w:date="2010-06-05T15:49:00Z"/>
          <w:rFonts w:ascii="Courier New" w:hAnsi="Courier New" w:cs="Courier New"/>
          <w:sz w:val="24"/>
          <w:szCs w:val="24"/>
          <w:lang w:bidi="ar-SA"/>
        </w:rPr>
      </w:pPr>
      <w:ins w:id="1641" w:author="meuser" w:date="2010-06-05T15:49:00Z">
        <w:r>
          <w:rPr>
            <w:rFonts w:ascii="Courier New" w:hAnsi="Courier New" w:cs="Courier New"/>
            <w:color w:val="000000"/>
            <w:sz w:val="20"/>
            <w:szCs w:val="20"/>
            <w:lang w:bidi="ar-SA"/>
          </w:rPr>
          <w:t xml:space="preserve">sigTz = (Fylf + Fyrf)*l_f - (Fylr + Fyrr)*l_r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42" w:author="meuser" w:date="2010-06-05T15:49:00Z"/>
          <w:rFonts w:ascii="Courier New" w:hAnsi="Courier New" w:cs="Courier New"/>
          <w:sz w:val="24"/>
          <w:szCs w:val="24"/>
          <w:lang w:bidi="ar-SA"/>
        </w:rPr>
      </w:pPr>
      <w:ins w:id="1643" w:author="meuser" w:date="2010-06-05T15:49:00Z">
        <w:r>
          <w:rPr>
            <w:rFonts w:ascii="Courier New" w:hAnsi="Courier New" w:cs="Courier New"/>
            <w:color w:val="000000"/>
            <w:sz w:val="20"/>
            <w:szCs w:val="20"/>
            <w:lang w:bidi="ar-SA"/>
          </w:rPr>
          <w:t xml:space="preserve">        t_f/2*(Fxlf - Fxrf) + t_r/2*(Fxlr - Fxrr)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44" w:author="meuser" w:date="2010-06-05T15:49:00Z"/>
          <w:rFonts w:ascii="Courier New" w:hAnsi="Courier New" w:cs="Courier New"/>
          <w:sz w:val="24"/>
          <w:szCs w:val="24"/>
          <w:lang w:bidi="ar-SA"/>
        </w:rPr>
      </w:pPr>
      <w:ins w:id="1645" w:author="meuser" w:date="2010-06-05T15:49:00Z">
        <w:r>
          <w:rPr>
            <w:rFonts w:ascii="Courier New" w:hAnsi="Courier New" w:cs="Courier New"/>
            <w:color w:val="000000"/>
            <w:sz w:val="20"/>
            <w:szCs w:val="20"/>
            <w:lang w:bidi="ar-SA"/>
          </w:rPr>
          <w:t xml:space="preserve">        Mzlf + Mzrf + Mzlr + Mzrr;</w:t>
        </w:r>
      </w:ins>
    </w:p>
    <w:p w:rsidR="00DA41F0" w:rsidRDefault="00DA41F0" w:rsidP="00DA41F0">
      <w:pPr>
        <w:autoSpaceDE w:val="0"/>
        <w:autoSpaceDN w:val="0"/>
        <w:adjustRightInd w:val="0"/>
        <w:spacing w:after="0" w:line="240" w:lineRule="auto"/>
        <w:rPr>
          <w:ins w:id="1646" w:author="meuser" w:date="2010-06-05T15:49:00Z"/>
          <w:rFonts w:ascii="Courier New" w:hAnsi="Courier New" w:cs="Courier New"/>
          <w:sz w:val="24"/>
          <w:szCs w:val="24"/>
          <w:lang w:bidi="ar-SA"/>
        </w:rPr>
      </w:pPr>
      <w:ins w:id="1647"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648" w:author="meuser" w:date="2010-06-05T15:49:00Z"/>
          <w:rFonts w:ascii="Courier New" w:hAnsi="Courier New" w:cs="Courier New"/>
          <w:sz w:val="24"/>
          <w:szCs w:val="24"/>
          <w:lang w:bidi="ar-SA"/>
        </w:rPr>
      </w:pPr>
      <w:ins w:id="1649"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650" w:author="meuser" w:date="2010-06-05T15:49:00Z"/>
          <w:rFonts w:ascii="Courier New" w:hAnsi="Courier New" w:cs="Courier New"/>
          <w:sz w:val="24"/>
          <w:szCs w:val="24"/>
          <w:lang w:bidi="ar-SA"/>
        </w:rPr>
      </w:pPr>
      <w:ins w:id="1651" w:author="meuser" w:date="2010-06-05T15:49:00Z">
        <w:r>
          <w:rPr>
            <w:rFonts w:ascii="Courier New" w:hAnsi="Courier New" w:cs="Courier New"/>
            <w:color w:val="228B22"/>
            <w:sz w:val="20"/>
            <w:szCs w:val="20"/>
            <w:lang w:bidi="ar-SA"/>
          </w:rPr>
          <w:t>%==Update independent variables==%</w:t>
        </w:r>
      </w:ins>
    </w:p>
    <w:p w:rsidR="00DA41F0" w:rsidRDefault="00DA41F0" w:rsidP="00DA41F0">
      <w:pPr>
        <w:autoSpaceDE w:val="0"/>
        <w:autoSpaceDN w:val="0"/>
        <w:adjustRightInd w:val="0"/>
        <w:spacing w:after="0" w:line="240" w:lineRule="auto"/>
        <w:rPr>
          <w:ins w:id="1652" w:author="meuser" w:date="2010-06-05T15:49:00Z"/>
          <w:rFonts w:ascii="Courier New" w:hAnsi="Courier New" w:cs="Courier New"/>
          <w:sz w:val="24"/>
          <w:szCs w:val="24"/>
          <w:lang w:bidi="ar-SA"/>
        </w:rPr>
      </w:pPr>
      <w:ins w:id="1653" w:author="meuser" w:date="2010-06-05T15:49:00Z">
        <w:r>
          <w:rPr>
            <w:rFonts w:ascii="Courier New" w:hAnsi="Courier New" w:cs="Courier New"/>
            <w:color w:val="000000"/>
            <w:sz w:val="20"/>
            <w:szCs w:val="20"/>
            <w:lang w:bidi="ar-SA"/>
          </w:rPr>
          <w:t xml:space="preserve">a_x_new = (sigFx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54" w:author="meuser" w:date="2010-06-05T15:49:00Z"/>
          <w:rFonts w:ascii="Courier New" w:hAnsi="Courier New" w:cs="Courier New"/>
          <w:sz w:val="24"/>
          <w:szCs w:val="24"/>
          <w:lang w:bidi="ar-SA"/>
        </w:rPr>
      </w:pPr>
      <w:ins w:id="1655" w:author="meuser" w:date="2010-06-05T15:49:00Z">
        <w:r>
          <w:rPr>
            <w:rFonts w:ascii="Courier New" w:hAnsi="Courier New" w:cs="Courier New"/>
            <w:color w:val="000000"/>
            <w:sz w:val="20"/>
            <w:szCs w:val="20"/>
            <w:lang w:bidi="ar-SA"/>
          </w:rPr>
          <w:t xml:space="preserve">           M_s.*(-2*h_s.*phi_d.*psi_d.*cos(phi)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56" w:author="meuser" w:date="2010-06-05T15:49:00Z"/>
          <w:rFonts w:ascii="Courier New" w:hAnsi="Courier New" w:cs="Courier New"/>
          <w:sz w:val="24"/>
          <w:szCs w:val="24"/>
          <w:lang w:bidi="ar-SA"/>
        </w:rPr>
      </w:pPr>
      <w:ins w:id="1657" w:author="meuser" w:date="2010-06-05T15:49:00Z">
        <w:r>
          <w:rPr>
            <w:rFonts w:ascii="Courier New" w:hAnsi="Courier New" w:cs="Courier New"/>
            <w:color w:val="000000"/>
            <w:sz w:val="20"/>
            <w:szCs w:val="20"/>
            <w:lang w:bidi="ar-SA"/>
          </w:rPr>
          <w:t xml:space="preserve">           h_s.*psi_dd.*sin(phi)))./M;</w:t>
        </w:r>
      </w:ins>
    </w:p>
    <w:p w:rsidR="00DA41F0" w:rsidRDefault="00DA41F0" w:rsidP="00DA41F0">
      <w:pPr>
        <w:autoSpaceDE w:val="0"/>
        <w:autoSpaceDN w:val="0"/>
        <w:adjustRightInd w:val="0"/>
        <w:spacing w:after="0" w:line="240" w:lineRule="auto"/>
        <w:rPr>
          <w:ins w:id="1658" w:author="meuser" w:date="2010-06-05T15:49:00Z"/>
          <w:rFonts w:ascii="Courier New" w:hAnsi="Courier New" w:cs="Courier New"/>
          <w:sz w:val="24"/>
          <w:szCs w:val="24"/>
          <w:lang w:bidi="ar-SA"/>
        </w:rPr>
      </w:pPr>
      <w:ins w:id="1659" w:author="meuser" w:date="2010-06-05T15:49:00Z">
        <w:r>
          <w:rPr>
            <w:rFonts w:ascii="Courier New" w:hAnsi="Courier New" w:cs="Courier New"/>
            <w:color w:val="000000"/>
            <w:sz w:val="20"/>
            <w:szCs w:val="20"/>
            <w:lang w:bidi="ar-SA"/>
          </w:rPr>
          <w:t xml:space="preserve">a_y_new = (sigFy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60" w:author="meuser" w:date="2010-06-05T15:49:00Z"/>
          <w:rFonts w:ascii="Courier New" w:hAnsi="Courier New" w:cs="Courier New"/>
          <w:sz w:val="24"/>
          <w:szCs w:val="24"/>
          <w:lang w:bidi="ar-SA"/>
        </w:rPr>
      </w:pPr>
      <w:ins w:id="1661" w:author="meuser" w:date="2010-06-05T15:49:00Z">
        <w:r>
          <w:rPr>
            <w:rFonts w:ascii="Courier New" w:hAnsi="Courier New" w:cs="Courier New"/>
            <w:color w:val="000000"/>
            <w:sz w:val="20"/>
            <w:szCs w:val="20"/>
            <w:lang w:bidi="ar-SA"/>
          </w:rPr>
          <w:t xml:space="preserve">           M_s*(-h_s*phi_dd*cos(phi)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62" w:author="meuser" w:date="2010-06-05T15:49:00Z"/>
          <w:rFonts w:ascii="Courier New" w:hAnsi="Courier New" w:cs="Courier New"/>
          <w:sz w:val="24"/>
          <w:szCs w:val="24"/>
          <w:lang w:bidi="ar-SA"/>
        </w:rPr>
      </w:pPr>
      <w:ins w:id="1663" w:author="meuser" w:date="2010-06-05T15:49:00Z">
        <w:r>
          <w:rPr>
            <w:rFonts w:ascii="Courier New" w:hAnsi="Courier New" w:cs="Courier New"/>
            <w:color w:val="000000"/>
            <w:sz w:val="20"/>
            <w:szCs w:val="20"/>
            <w:lang w:bidi="ar-SA"/>
          </w:rPr>
          <w:t xml:space="preserve">           h_s*phi_d^2*sin(phi)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64" w:author="meuser" w:date="2010-06-05T15:49:00Z"/>
          <w:rFonts w:ascii="Courier New" w:hAnsi="Courier New" w:cs="Courier New"/>
          <w:sz w:val="24"/>
          <w:szCs w:val="24"/>
          <w:lang w:bidi="ar-SA"/>
        </w:rPr>
      </w:pPr>
      <w:ins w:id="1665" w:author="meuser" w:date="2010-06-05T15:49:00Z">
        <w:r>
          <w:rPr>
            <w:rFonts w:ascii="Courier New" w:hAnsi="Courier New" w:cs="Courier New"/>
            <w:color w:val="000000"/>
            <w:sz w:val="20"/>
            <w:szCs w:val="20"/>
            <w:lang w:bidi="ar-SA"/>
          </w:rPr>
          <w:t xml:space="preserve">           h_s*psi_d^2*sin(phi)))./M;</w:t>
        </w:r>
      </w:ins>
    </w:p>
    <w:p w:rsidR="00DA41F0" w:rsidRDefault="00DA41F0" w:rsidP="00DA41F0">
      <w:pPr>
        <w:autoSpaceDE w:val="0"/>
        <w:autoSpaceDN w:val="0"/>
        <w:adjustRightInd w:val="0"/>
        <w:spacing w:after="0" w:line="240" w:lineRule="auto"/>
        <w:rPr>
          <w:ins w:id="1666" w:author="meuser" w:date="2010-06-05T15:49:00Z"/>
          <w:rFonts w:ascii="Courier New" w:hAnsi="Courier New" w:cs="Courier New"/>
          <w:sz w:val="24"/>
          <w:szCs w:val="24"/>
          <w:lang w:bidi="ar-SA"/>
        </w:rPr>
      </w:pPr>
      <w:ins w:id="1667" w:author="meuser" w:date="2010-06-05T15:49:00Z">
        <w:r>
          <w:rPr>
            <w:rFonts w:ascii="Courier New" w:hAnsi="Courier New" w:cs="Courier New"/>
            <w:color w:val="000000"/>
            <w:sz w:val="20"/>
            <w:szCs w:val="20"/>
            <w:lang w:bidi="ar-SA"/>
          </w:rPr>
          <w:t xml:space="preserve">phi_dd_new = (sigTxs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68" w:author="meuser" w:date="2010-06-05T15:49:00Z"/>
          <w:rFonts w:ascii="Courier New" w:hAnsi="Courier New" w:cs="Courier New"/>
          <w:sz w:val="24"/>
          <w:szCs w:val="24"/>
          <w:lang w:bidi="ar-SA"/>
        </w:rPr>
      </w:pPr>
      <w:ins w:id="1669" w:author="meuser" w:date="2010-06-05T15:49:00Z">
        <w:r>
          <w:rPr>
            <w:rFonts w:ascii="Courier New" w:hAnsi="Courier New" w:cs="Courier New"/>
            <w:color w:val="000000"/>
            <w:sz w:val="20"/>
            <w:szCs w:val="20"/>
            <w:lang w:bidi="ar-SA"/>
          </w:rPr>
          <w:t xml:space="preserve">           (I_xzs+M_s*h_s*l_cgs)*cos(phi)*psi_dd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70" w:author="meuser" w:date="2010-06-05T15:49:00Z"/>
          <w:rFonts w:ascii="Courier New" w:hAnsi="Courier New" w:cs="Courier New"/>
          <w:sz w:val="24"/>
          <w:szCs w:val="24"/>
          <w:lang w:bidi="ar-SA"/>
        </w:rPr>
      </w:pPr>
      <w:ins w:id="1671" w:author="meuser" w:date="2010-06-05T15:49:00Z">
        <w:r>
          <w:rPr>
            <w:rFonts w:ascii="Courier New" w:hAnsi="Courier New" w:cs="Courier New"/>
            <w:color w:val="000000"/>
            <w:sz w:val="20"/>
            <w:szCs w:val="20"/>
            <w:lang w:bidi="ar-SA"/>
          </w:rPr>
          <w:t xml:space="preserve">           (I_xzs+M_s*h_s*l_cgs)*sin(phi)*phi_d*psi_d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72" w:author="meuser" w:date="2010-06-05T15:49:00Z"/>
          <w:rFonts w:ascii="Courier New" w:hAnsi="Courier New" w:cs="Courier New"/>
          <w:sz w:val="24"/>
          <w:szCs w:val="24"/>
          <w:lang w:bidi="ar-SA"/>
        </w:rPr>
      </w:pPr>
      <w:ins w:id="1673" w:author="meuser" w:date="2010-06-05T15:49:00Z">
        <w:r>
          <w:rPr>
            <w:rFonts w:ascii="Courier New" w:hAnsi="Courier New" w:cs="Courier New"/>
            <w:color w:val="000000"/>
            <w:sz w:val="20"/>
            <w:szCs w:val="20"/>
            <w:lang w:bidi="ar-SA"/>
          </w:rPr>
          <w:t xml:space="preserve">           (I_zzs - I_yys - M_s*h_s^2)*sin(phi)*cos(phi)*psi_d^2)./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74" w:author="meuser" w:date="2010-06-05T15:49:00Z"/>
          <w:rFonts w:ascii="Courier New" w:hAnsi="Courier New" w:cs="Courier New"/>
          <w:sz w:val="24"/>
          <w:szCs w:val="24"/>
          <w:lang w:bidi="ar-SA"/>
        </w:rPr>
      </w:pPr>
      <w:ins w:id="1675" w:author="meuser" w:date="2010-06-05T15:49:00Z">
        <w:r>
          <w:rPr>
            <w:rFonts w:ascii="Courier New" w:hAnsi="Courier New" w:cs="Courier New"/>
            <w:color w:val="000000"/>
            <w:sz w:val="20"/>
            <w:szCs w:val="20"/>
            <w:lang w:bidi="ar-SA"/>
          </w:rPr>
          <w:t xml:space="preserve">           (I_xxs+M_s*h_s^2);</w:t>
        </w:r>
      </w:ins>
    </w:p>
    <w:p w:rsidR="00DA41F0" w:rsidRDefault="00DA41F0" w:rsidP="00DA41F0">
      <w:pPr>
        <w:autoSpaceDE w:val="0"/>
        <w:autoSpaceDN w:val="0"/>
        <w:adjustRightInd w:val="0"/>
        <w:spacing w:after="0" w:line="240" w:lineRule="auto"/>
        <w:rPr>
          <w:ins w:id="1676" w:author="meuser" w:date="2010-06-05T15:49:00Z"/>
          <w:rFonts w:ascii="Courier New" w:hAnsi="Courier New" w:cs="Courier New"/>
          <w:sz w:val="24"/>
          <w:szCs w:val="24"/>
          <w:lang w:bidi="ar-SA"/>
        </w:rPr>
      </w:pPr>
      <w:ins w:id="1677" w:author="meuser" w:date="2010-06-05T15:49:00Z">
        <w:r>
          <w:rPr>
            <w:rFonts w:ascii="Courier New" w:hAnsi="Courier New" w:cs="Courier New"/>
            <w:color w:val="000000"/>
            <w:sz w:val="20"/>
            <w:szCs w:val="20"/>
            <w:lang w:bidi="ar-SA"/>
          </w:rPr>
          <w:t xml:space="preserve">psi_dd_new = (sigTz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78" w:author="meuser" w:date="2010-06-05T15:49:00Z"/>
          <w:rFonts w:ascii="Courier New" w:hAnsi="Courier New" w:cs="Courier New"/>
          <w:sz w:val="24"/>
          <w:szCs w:val="24"/>
          <w:lang w:bidi="ar-SA"/>
        </w:rPr>
      </w:pPr>
      <w:ins w:id="1679" w:author="meuser" w:date="2010-06-05T15:49:00Z">
        <w:r>
          <w:rPr>
            <w:rFonts w:ascii="Courier New" w:hAnsi="Courier New" w:cs="Courier New"/>
            <w:color w:val="000000"/>
            <w:sz w:val="20"/>
            <w:szCs w:val="20"/>
            <w:lang w:bidi="ar-SA"/>
          </w:rPr>
          <w:t xml:space="preserve">           (I_xzs+M_s*h_s*l_cgs)*cos(phi)*phi_dd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80" w:author="meuser" w:date="2010-06-05T15:49:00Z"/>
          <w:rFonts w:ascii="Courier New" w:hAnsi="Courier New" w:cs="Courier New"/>
          <w:sz w:val="24"/>
          <w:szCs w:val="24"/>
          <w:lang w:bidi="ar-SA"/>
        </w:rPr>
      </w:pPr>
      <w:ins w:id="1681" w:author="meuser" w:date="2010-06-05T15:49:00Z">
        <w:r>
          <w:rPr>
            <w:rFonts w:ascii="Courier New" w:hAnsi="Courier New" w:cs="Courier New"/>
            <w:color w:val="000000"/>
            <w:sz w:val="20"/>
            <w:szCs w:val="20"/>
            <w:lang w:bidi="ar-SA"/>
          </w:rPr>
          <w:t xml:space="preserve">           (I_xzs+M_s*h_s*l_cgs)*sin(phi)*phi_d^2 -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82" w:author="meuser" w:date="2010-06-05T15:49:00Z"/>
          <w:rFonts w:ascii="Courier New" w:hAnsi="Courier New" w:cs="Courier New"/>
          <w:sz w:val="24"/>
          <w:szCs w:val="24"/>
          <w:lang w:bidi="ar-SA"/>
        </w:rPr>
      </w:pPr>
      <w:ins w:id="1683" w:author="meuser" w:date="2010-06-05T15:49:00Z">
        <w:r>
          <w:rPr>
            <w:rFonts w:ascii="Courier New" w:hAnsi="Courier New" w:cs="Courier New"/>
            <w:color w:val="000000"/>
            <w:sz w:val="20"/>
            <w:szCs w:val="20"/>
            <w:lang w:bidi="ar-SA"/>
          </w:rPr>
          <w:t xml:space="preserve">            M_s*h_s*a_x*sin(phi) -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84" w:author="meuser" w:date="2010-06-05T15:49:00Z"/>
          <w:rFonts w:ascii="Courier New" w:hAnsi="Courier New" w:cs="Courier New"/>
          <w:sz w:val="24"/>
          <w:szCs w:val="24"/>
          <w:lang w:bidi="ar-SA"/>
        </w:rPr>
      </w:pPr>
      <w:ins w:id="1685" w:author="meuser" w:date="2010-06-05T15:49:00Z">
        <w:r>
          <w:rPr>
            <w:rFonts w:ascii="Courier New" w:hAnsi="Courier New" w:cs="Courier New"/>
            <w:color w:val="000000"/>
            <w:sz w:val="20"/>
            <w:szCs w:val="20"/>
            <w:lang w:bidi="ar-SA"/>
          </w:rPr>
          <w:t xml:space="preserve">           (I_zzs - I_yys - M_s*h_s^2)*sin(phi)*cos(phi)*psi_d*phi_d)./ </w:t>
        </w:r>
        <w:r>
          <w:rPr>
            <w:rFonts w:ascii="Courier New" w:hAnsi="Courier New" w:cs="Courier New"/>
            <w:color w:val="0000FF"/>
            <w:sz w:val="20"/>
            <w:szCs w:val="20"/>
            <w:lang w:bidi="ar-SA"/>
          </w:rPr>
          <w:t>...</w:t>
        </w:r>
      </w:ins>
    </w:p>
    <w:p w:rsidR="00DA41F0" w:rsidRDefault="00DA41F0" w:rsidP="00DA41F0">
      <w:pPr>
        <w:autoSpaceDE w:val="0"/>
        <w:autoSpaceDN w:val="0"/>
        <w:adjustRightInd w:val="0"/>
        <w:spacing w:after="0" w:line="240" w:lineRule="auto"/>
        <w:rPr>
          <w:ins w:id="1686" w:author="meuser" w:date="2010-06-05T15:49:00Z"/>
          <w:rFonts w:ascii="Courier New" w:hAnsi="Courier New" w:cs="Courier New"/>
          <w:sz w:val="24"/>
          <w:szCs w:val="24"/>
          <w:lang w:bidi="ar-SA"/>
        </w:rPr>
      </w:pPr>
      <w:ins w:id="1687" w:author="meuser" w:date="2010-06-05T15:49:00Z">
        <w:r>
          <w:rPr>
            <w:rFonts w:ascii="Courier New" w:hAnsi="Courier New" w:cs="Courier New"/>
            <w:color w:val="000000"/>
            <w:sz w:val="20"/>
            <w:szCs w:val="20"/>
            <w:lang w:bidi="ar-SA"/>
          </w:rPr>
          <w:t xml:space="preserve">            I_zzo;</w:t>
        </w:r>
      </w:ins>
    </w:p>
    <w:p w:rsidR="00DA41F0" w:rsidRDefault="00DA41F0" w:rsidP="00DA41F0">
      <w:pPr>
        <w:autoSpaceDE w:val="0"/>
        <w:autoSpaceDN w:val="0"/>
        <w:adjustRightInd w:val="0"/>
        <w:spacing w:after="0" w:line="240" w:lineRule="auto"/>
        <w:rPr>
          <w:ins w:id="1688" w:author="meuser" w:date="2010-06-05T15:49:00Z"/>
          <w:rFonts w:ascii="Courier New" w:hAnsi="Courier New" w:cs="Courier New"/>
          <w:sz w:val="24"/>
          <w:szCs w:val="24"/>
          <w:lang w:bidi="ar-SA"/>
        </w:rPr>
      </w:pPr>
      <w:ins w:id="1689"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690" w:author="meuser" w:date="2010-06-05T15:49:00Z"/>
          <w:rFonts w:ascii="Courier New" w:hAnsi="Courier New" w:cs="Courier New"/>
          <w:sz w:val="24"/>
          <w:szCs w:val="24"/>
          <w:lang w:bidi="ar-SA"/>
        </w:rPr>
      </w:pPr>
      <w:ins w:id="1691" w:author="meuser" w:date="2010-06-05T15:49:00Z">
        <w:r>
          <w:rPr>
            <w:rFonts w:ascii="Courier New" w:hAnsi="Courier New" w:cs="Courier New"/>
            <w:color w:val="228B22"/>
            <w:sz w:val="20"/>
            <w:szCs w:val="20"/>
            <w:lang w:bidi="ar-SA"/>
          </w:rPr>
          <w:t>%acceleration outputs</w:t>
        </w:r>
      </w:ins>
    </w:p>
    <w:p w:rsidR="00DA41F0" w:rsidRDefault="00DA41F0" w:rsidP="00DA41F0">
      <w:pPr>
        <w:autoSpaceDE w:val="0"/>
        <w:autoSpaceDN w:val="0"/>
        <w:adjustRightInd w:val="0"/>
        <w:spacing w:after="0" w:line="240" w:lineRule="auto"/>
        <w:rPr>
          <w:ins w:id="1692" w:author="meuser" w:date="2010-06-05T15:49:00Z"/>
          <w:rFonts w:ascii="Courier New" w:hAnsi="Courier New" w:cs="Courier New"/>
          <w:sz w:val="24"/>
          <w:szCs w:val="24"/>
          <w:lang w:bidi="ar-SA"/>
        </w:rPr>
      </w:pPr>
      <w:ins w:id="1693" w:author="meuser" w:date="2010-06-05T15:49:00Z">
        <w:r>
          <w:rPr>
            <w:rFonts w:ascii="Courier New" w:hAnsi="Courier New" w:cs="Courier New"/>
            <w:color w:val="000000"/>
            <w:sz w:val="20"/>
            <w:szCs w:val="20"/>
            <w:lang w:bidi="ar-SA"/>
          </w:rPr>
          <w:t xml:space="preserve">acc_out = [a_x_new,a_y_new,a_sy,phi_dd_new,psi_dd_new];        </w:t>
        </w:r>
      </w:ins>
    </w:p>
    <w:p w:rsidR="00DA41F0" w:rsidRDefault="00DA41F0" w:rsidP="00DA41F0">
      <w:pPr>
        <w:autoSpaceDE w:val="0"/>
        <w:autoSpaceDN w:val="0"/>
        <w:adjustRightInd w:val="0"/>
        <w:spacing w:after="0" w:line="240" w:lineRule="auto"/>
        <w:rPr>
          <w:ins w:id="1694" w:author="meuser" w:date="2010-06-05T15:49:00Z"/>
          <w:rFonts w:ascii="Courier New" w:hAnsi="Courier New" w:cs="Courier New"/>
          <w:sz w:val="24"/>
          <w:szCs w:val="24"/>
          <w:lang w:bidi="ar-SA"/>
        </w:rPr>
      </w:pPr>
      <w:ins w:id="1695" w:author="meuser" w:date="2010-06-05T15:49:00Z">
        <w:r>
          <w:rPr>
            <w:rFonts w:ascii="Courier New" w:hAnsi="Courier New" w:cs="Courier New"/>
            <w:color w:val="000000"/>
            <w:sz w:val="20"/>
            <w:szCs w:val="20"/>
            <w:lang w:bidi="ar-SA"/>
          </w:rPr>
          <w:t xml:space="preserve">        </w:t>
        </w:r>
      </w:ins>
    </w:p>
    <w:p w:rsidR="00DA41F0" w:rsidRDefault="00DA41F0" w:rsidP="00DA41F0">
      <w:pPr>
        <w:autoSpaceDE w:val="0"/>
        <w:autoSpaceDN w:val="0"/>
        <w:adjustRightInd w:val="0"/>
        <w:spacing w:after="0" w:line="240" w:lineRule="auto"/>
        <w:rPr>
          <w:ins w:id="1696" w:author="meuser" w:date="2010-06-05T15:49:00Z"/>
          <w:rFonts w:ascii="Courier New" w:hAnsi="Courier New" w:cs="Courier New"/>
          <w:sz w:val="24"/>
          <w:szCs w:val="24"/>
          <w:lang w:bidi="ar-SA"/>
        </w:rPr>
      </w:pPr>
      <w:ins w:id="1697" w:author="meuser" w:date="2010-06-05T15:49:00Z">
        <w:r>
          <w:rPr>
            <w:rFonts w:ascii="Courier New" w:hAnsi="Courier New" w:cs="Courier New"/>
            <w:color w:val="228B22"/>
            <w:sz w:val="20"/>
            <w:szCs w:val="20"/>
            <w:lang w:bidi="ar-SA"/>
          </w:rPr>
          <w:t>%X</w:t>
        </w:r>
      </w:ins>
    </w:p>
    <w:p w:rsidR="00DA41F0" w:rsidRDefault="00DA41F0" w:rsidP="00DA41F0">
      <w:pPr>
        <w:autoSpaceDE w:val="0"/>
        <w:autoSpaceDN w:val="0"/>
        <w:adjustRightInd w:val="0"/>
        <w:spacing w:after="0" w:line="240" w:lineRule="auto"/>
        <w:rPr>
          <w:ins w:id="1698" w:author="meuser" w:date="2010-06-05T15:49:00Z"/>
          <w:rFonts w:ascii="Courier New" w:hAnsi="Courier New" w:cs="Courier New"/>
          <w:sz w:val="24"/>
          <w:szCs w:val="24"/>
          <w:lang w:bidi="ar-SA"/>
        </w:rPr>
      </w:pPr>
      <w:ins w:id="1699" w:author="meuser" w:date="2010-06-05T15:49:00Z">
        <w:r>
          <w:rPr>
            <w:rFonts w:ascii="Courier New" w:hAnsi="Courier New" w:cs="Courier New"/>
            <w:color w:val="000000"/>
            <w:sz w:val="20"/>
            <w:szCs w:val="20"/>
            <w:lang w:bidi="ar-SA"/>
          </w:rPr>
          <w:t>pdot(1) = a_x_new;</w:t>
        </w:r>
      </w:ins>
    </w:p>
    <w:p w:rsidR="00DA41F0" w:rsidRDefault="00DA41F0" w:rsidP="00DA41F0">
      <w:pPr>
        <w:autoSpaceDE w:val="0"/>
        <w:autoSpaceDN w:val="0"/>
        <w:adjustRightInd w:val="0"/>
        <w:spacing w:after="0" w:line="240" w:lineRule="auto"/>
        <w:rPr>
          <w:ins w:id="1700" w:author="meuser" w:date="2010-06-05T15:49:00Z"/>
          <w:rFonts w:ascii="Courier New" w:hAnsi="Courier New" w:cs="Courier New"/>
          <w:sz w:val="24"/>
          <w:szCs w:val="24"/>
          <w:lang w:bidi="ar-SA"/>
        </w:rPr>
      </w:pPr>
      <w:ins w:id="1701" w:author="meuser" w:date="2010-06-05T15:49:00Z">
        <w:r>
          <w:rPr>
            <w:rFonts w:ascii="Courier New" w:hAnsi="Courier New" w:cs="Courier New"/>
            <w:color w:val="228B22"/>
            <w:sz w:val="20"/>
            <w:szCs w:val="20"/>
            <w:lang w:bidi="ar-SA"/>
          </w:rPr>
          <w:t xml:space="preserve">%Y   </w:t>
        </w:r>
      </w:ins>
    </w:p>
    <w:p w:rsidR="00DA41F0" w:rsidRDefault="00DA41F0" w:rsidP="00DA41F0">
      <w:pPr>
        <w:autoSpaceDE w:val="0"/>
        <w:autoSpaceDN w:val="0"/>
        <w:adjustRightInd w:val="0"/>
        <w:spacing w:after="0" w:line="240" w:lineRule="auto"/>
        <w:rPr>
          <w:ins w:id="1702" w:author="meuser" w:date="2010-06-05T15:49:00Z"/>
          <w:rFonts w:ascii="Courier New" w:hAnsi="Courier New" w:cs="Courier New"/>
          <w:sz w:val="24"/>
          <w:szCs w:val="24"/>
          <w:lang w:bidi="ar-SA"/>
        </w:rPr>
      </w:pPr>
      <w:ins w:id="1703" w:author="meuser" w:date="2010-06-05T15:49:00Z">
        <w:r>
          <w:rPr>
            <w:rFonts w:ascii="Courier New" w:hAnsi="Courier New" w:cs="Courier New"/>
            <w:color w:val="000000"/>
            <w:sz w:val="20"/>
            <w:szCs w:val="20"/>
            <w:lang w:bidi="ar-SA"/>
          </w:rPr>
          <w:t>pdot(2) = a_y_new;</w:t>
        </w:r>
      </w:ins>
    </w:p>
    <w:p w:rsidR="00DA41F0" w:rsidRDefault="00DA41F0" w:rsidP="00DA41F0">
      <w:pPr>
        <w:autoSpaceDE w:val="0"/>
        <w:autoSpaceDN w:val="0"/>
        <w:adjustRightInd w:val="0"/>
        <w:spacing w:after="0" w:line="240" w:lineRule="auto"/>
        <w:rPr>
          <w:ins w:id="1704" w:author="meuser" w:date="2010-06-05T15:49:00Z"/>
          <w:rFonts w:ascii="Courier New" w:hAnsi="Courier New" w:cs="Courier New"/>
          <w:sz w:val="24"/>
          <w:szCs w:val="24"/>
          <w:lang w:bidi="ar-SA"/>
        </w:rPr>
      </w:pPr>
      <w:ins w:id="1705" w:author="meuser" w:date="2010-06-05T15:49:00Z">
        <w:r>
          <w:rPr>
            <w:rFonts w:ascii="Courier New" w:hAnsi="Courier New" w:cs="Courier New"/>
            <w:color w:val="228B22"/>
            <w:sz w:val="20"/>
            <w:szCs w:val="20"/>
            <w:lang w:bidi="ar-SA"/>
          </w:rPr>
          <w:t>%PHI</w:t>
        </w:r>
      </w:ins>
    </w:p>
    <w:p w:rsidR="00DA41F0" w:rsidRDefault="00DA41F0" w:rsidP="00DA41F0">
      <w:pPr>
        <w:autoSpaceDE w:val="0"/>
        <w:autoSpaceDN w:val="0"/>
        <w:adjustRightInd w:val="0"/>
        <w:spacing w:after="0" w:line="240" w:lineRule="auto"/>
        <w:rPr>
          <w:ins w:id="1706" w:author="meuser" w:date="2010-06-05T15:49:00Z"/>
          <w:rFonts w:ascii="Courier New" w:hAnsi="Courier New" w:cs="Courier New"/>
          <w:sz w:val="24"/>
          <w:szCs w:val="24"/>
          <w:lang w:bidi="ar-SA"/>
        </w:rPr>
      </w:pPr>
      <w:ins w:id="1707" w:author="meuser" w:date="2010-06-05T15:49:00Z">
        <w:r>
          <w:rPr>
            <w:rFonts w:ascii="Courier New" w:hAnsi="Courier New" w:cs="Courier New"/>
            <w:color w:val="000000"/>
            <w:sz w:val="20"/>
            <w:szCs w:val="20"/>
            <w:lang w:bidi="ar-SA"/>
          </w:rPr>
          <w:t>pdot(3) = phi_d;</w:t>
        </w:r>
      </w:ins>
    </w:p>
    <w:p w:rsidR="00DA41F0" w:rsidRDefault="00DA41F0" w:rsidP="00DA41F0">
      <w:pPr>
        <w:autoSpaceDE w:val="0"/>
        <w:autoSpaceDN w:val="0"/>
        <w:adjustRightInd w:val="0"/>
        <w:spacing w:after="0" w:line="240" w:lineRule="auto"/>
        <w:rPr>
          <w:ins w:id="1708" w:author="meuser" w:date="2010-06-05T15:49:00Z"/>
          <w:rFonts w:ascii="Courier New" w:hAnsi="Courier New" w:cs="Courier New"/>
          <w:sz w:val="24"/>
          <w:szCs w:val="24"/>
          <w:lang w:bidi="ar-SA"/>
        </w:rPr>
      </w:pPr>
      <w:ins w:id="1709" w:author="meuser" w:date="2010-06-05T15:49:00Z">
        <w:r>
          <w:rPr>
            <w:rFonts w:ascii="Courier New" w:hAnsi="Courier New" w:cs="Courier New"/>
            <w:color w:val="000000"/>
            <w:sz w:val="20"/>
            <w:szCs w:val="20"/>
            <w:lang w:bidi="ar-SA"/>
          </w:rPr>
          <w:t>pdot(4) = phi_dd_new;</w:t>
        </w:r>
      </w:ins>
    </w:p>
    <w:p w:rsidR="00DA41F0" w:rsidRDefault="00DA41F0" w:rsidP="00DA41F0">
      <w:pPr>
        <w:autoSpaceDE w:val="0"/>
        <w:autoSpaceDN w:val="0"/>
        <w:adjustRightInd w:val="0"/>
        <w:spacing w:after="0" w:line="240" w:lineRule="auto"/>
        <w:rPr>
          <w:ins w:id="1710" w:author="meuser" w:date="2010-06-05T15:49:00Z"/>
          <w:rFonts w:ascii="Courier New" w:hAnsi="Courier New" w:cs="Courier New"/>
          <w:sz w:val="24"/>
          <w:szCs w:val="24"/>
          <w:lang w:bidi="ar-SA"/>
        </w:rPr>
      </w:pPr>
      <w:ins w:id="1711" w:author="meuser" w:date="2010-06-05T15:49:00Z">
        <w:r>
          <w:rPr>
            <w:rFonts w:ascii="Courier New" w:hAnsi="Courier New" w:cs="Courier New"/>
            <w:color w:val="228B22"/>
            <w:sz w:val="20"/>
            <w:szCs w:val="20"/>
            <w:lang w:bidi="ar-SA"/>
          </w:rPr>
          <w:lastRenderedPageBreak/>
          <w:t>%PSI</w:t>
        </w:r>
      </w:ins>
    </w:p>
    <w:p w:rsidR="00DA41F0" w:rsidRDefault="00DA41F0" w:rsidP="00DA41F0">
      <w:pPr>
        <w:autoSpaceDE w:val="0"/>
        <w:autoSpaceDN w:val="0"/>
        <w:adjustRightInd w:val="0"/>
        <w:spacing w:after="0" w:line="240" w:lineRule="auto"/>
        <w:rPr>
          <w:ins w:id="1712" w:author="meuser" w:date="2010-06-05T15:49:00Z"/>
          <w:rFonts w:ascii="Courier New" w:hAnsi="Courier New" w:cs="Courier New"/>
          <w:sz w:val="24"/>
          <w:szCs w:val="24"/>
          <w:lang w:bidi="ar-SA"/>
        </w:rPr>
      </w:pPr>
      <w:ins w:id="1713" w:author="meuser" w:date="2010-06-05T15:49:00Z">
        <w:r>
          <w:rPr>
            <w:rFonts w:ascii="Courier New" w:hAnsi="Courier New" w:cs="Courier New"/>
            <w:color w:val="000000"/>
            <w:sz w:val="20"/>
            <w:szCs w:val="20"/>
            <w:lang w:bidi="ar-SA"/>
          </w:rPr>
          <w:t>pdot(5) = psi_d;</w:t>
        </w:r>
      </w:ins>
    </w:p>
    <w:p w:rsidR="00DA41F0" w:rsidRDefault="00DA41F0" w:rsidP="00DA41F0">
      <w:pPr>
        <w:autoSpaceDE w:val="0"/>
        <w:autoSpaceDN w:val="0"/>
        <w:adjustRightInd w:val="0"/>
        <w:spacing w:after="0" w:line="240" w:lineRule="auto"/>
        <w:rPr>
          <w:ins w:id="1714" w:author="meuser" w:date="2010-06-05T15:49:00Z"/>
          <w:rFonts w:ascii="Courier New" w:hAnsi="Courier New" w:cs="Courier New"/>
          <w:sz w:val="24"/>
          <w:szCs w:val="24"/>
          <w:lang w:bidi="ar-SA"/>
        </w:rPr>
      </w:pPr>
      <w:ins w:id="1715" w:author="meuser" w:date="2010-06-05T15:49:00Z">
        <w:r>
          <w:rPr>
            <w:rFonts w:ascii="Courier New" w:hAnsi="Courier New" w:cs="Courier New"/>
            <w:color w:val="000000"/>
            <w:sz w:val="20"/>
            <w:szCs w:val="20"/>
            <w:lang w:bidi="ar-SA"/>
          </w:rPr>
          <w:t>pdot(6) = psi_dd_new;</w:t>
        </w:r>
      </w:ins>
    </w:p>
    <w:p w:rsidR="00DA41F0" w:rsidRDefault="00DA41F0" w:rsidP="00DA41F0">
      <w:pPr>
        <w:autoSpaceDE w:val="0"/>
        <w:autoSpaceDN w:val="0"/>
        <w:adjustRightInd w:val="0"/>
        <w:spacing w:after="0" w:line="240" w:lineRule="auto"/>
        <w:rPr>
          <w:ins w:id="1716" w:author="meuser" w:date="2010-06-05T15:49:00Z"/>
          <w:rFonts w:ascii="Courier New" w:hAnsi="Courier New" w:cs="Courier New"/>
          <w:sz w:val="24"/>
          <w:szCs w:val="24"/>
          <w:lang w:bidi="ar-SA"/>
        </w:rPr>
      </w:pPr>
      <w:ins w:id="1717" w:author="meuser" w:date="2010-06-05T15:49:00Z">
        <w:r>
          <w:rPr>
            <w:rFonts w:ascii="Courier New" w:hAnsi="Courier New" w:cs="Courier New"/>
            <w:color w:val="228B22"/>
            <w:sz w:val="20"/>
            <w:szCs w:val="20"/>
            <w:lang w:bidi="ar-SA"/>
          </w:rPr>
          <w:t>%WHEELS</w:t>
        </w:r>
      </w:ins>
    </w:p>
    <w:p w:rsidR="00DA41F0" w:rsidRDefault="00DA41F0" w:rsidP="00DA41F0">
      <w:pPr>
        <w:autoSpaceDE w:val="0"/>
        <w:autoSpaceDN w:val="0"/>
        <w:adjustRightInd w:val="0"/>
        <w:spacing w:after="0" w:line="240" w:lineRule="auto"/>
        <w:rPr>
          <w:ins w:id="1718" w:author="meuser" w:date="2010-06-05T15:49:00Z"/>
          <w:rFonts w:ascii="Courier New" w:hAnsi="Courier New" w:cs="Courier New"/>
          <w:sz w:val="24"/>
          <w:szCs w:val="24"/>
          <w:lang w:bidi="ar-SA"/>
        </w:rPr>
      </w:pPr>
      <w:ins w:id="1719" w:author="meuser" w:date="2010-06-05T15:49:00Z">
        <w:r>
          <w:rPr>
            <w:rFonts w:ascii="Courier New" w:hAnsi="Courier New" w:cs="Courier New"/>
            <w:color w:val="000000"/>
            <w:sz w:val="20"/>
            <w:szCs w:val="20"/>
            <w:lang w:bidi="ar-SA"/>
          </w:rPr>
          <w:t>pdot(7) = alpha_lf_new;</w:t>
        </w:r>
      </w:ins>
    </w:p>
    <w:p w:rsidR="00DA41F0" w:rsidRDefault="00DA41F0" w:rsidP="00DA41F0">
      <w:pPr>
        <w:autoSpaceDE w:val="0"/>
        <w:autoSpaceDN w:val="0"/>
        <w:adjustRightInd w:val="0"/>
        <w:spacing w:after="0" w:line="240" w:lineRule="auto"/>
        <w:rPr>
          <w:ins w:id="1720" w:author="meuser" w:date="2010-06-05T15:49:00Z"/>
          <w:rFonts w:ascii="Courier New" w:hAnsi="Courier New" w:cs="Courier New"/>
          <w:sz w:val="24"/>
          <w:szCs w:val="24"/>
          <w:lang w:bidi="ar-SA"/>
        </w:rPr>
      </w:pPr>
      <w:ins w:id="1721" w:author="meuser" w:date="2010-06-05T15:49:00Z">
        <w:r>
          <w:rPr>
            <w:rFonts w:ascii="Courier New" w:hAnsi="Courier New" w:cs="Courier New"/>
            <w:color w:val="000000"/>
            <w:sz w:val="20"/>
            <w:szCs w:val="20"/>
            <w:lang w:bidi="ar-SA"/>
          </w:rPr>
          <w:t>pdot(8) = alpha_rf_new;</w:t>
        </w:r>
      </w:ins>
    </w:p>
    <w:p w:rsidR="00DA41F0" w:rsidRDefault="00DA41F0" w:rsidP="00DA41F0">
      <w:pPr>
        <w:autoSpaceDE w:val="0"/>
        <w:autoSpaceDN w:val="0"/>
        <w:adjustRightInd w:val="0"/>
        <w:spacing w:after="0" w:line="240" w:lineRule="auto"/>
        <w:rPr>
          <w:ins w:id="1722" w:author="meuser" w:date="2010-06-05T15:49:00Z"/>
          <w:rFonts w:ascii="Courier New" w:hAnsi="Courier New" w:cs="Courier New"/>
          <w:sz w:val="24"/>
          <w:szCs w:val="24"/>
          <w:lang w:bidi="ar-SA"/>
        </w:rPr>
      </w:pPr>
      <w:ins w:id="1723" w:author="meuser" w:date="2010-06-05T15:49:00Z">
        <w:r>
          <w:rPr>
            <w:rFonts w:ascii="Courier New" w:hAnsi="Courier New" w:cs="Courier New"/>
            <w:color w:val="000000"/>
            <w:sz w:val="20"/>
            <w:szCs w:val="20"/>
            <w:lang w:bidi="ar-SA"/>
          </w:rPr>
          <w:t>pdot(9) = alpha_lr_new;</w:t>
        </w:r>
      </w:ins>
    </w:p>
    <w:p w:rsidR="00DA41F0" w:rsidRDefault="00DA41F0" w:rsidP="00DA41F0">
      <w:pPr>
        <w:autoSpaceDE w:val="0"/>
        <w:autoSpaceDN w:val="0"/>
        <w:adjustRightInd w:val="0"/>
        <w:spacing w:after="0" w:line="240" w:lineRule="auto"/>
        <w:rPr>
          <w:ins w:id="1724" w:author="meuser" w:date="2010-06-05T15:49:00Z"/>
          <w:rFonts w:ascii="Courier New" w:hAnsi="Courier New" w:cs="Courier New"/>
          <w:sz w:val="24"/>
          <w:szCs w:val="24"/>
          <w:lang w:bidi="ar-SA"/>
        </w:rPr>
      </w:pPr>
      <w:ins w:id="1725" w:author="meuser" w:date="2010-06-05T15:49:00Z">
        <w:r>
          <w:rPr>
            <w:rFonts w:ascii="Courier New" w:hAnsi="Courier New" w:cs="Courier New"/>
            <w:color w:val="000000"/>
            <w:sz w:val="20"/>
            <w:szCs w:val="20"/>
            <w:lang w:bidi="ar-SA"/>
          </w:rPr>
          <w:t>pdot(10) = alpha_rr_new;</w:t>
        </w:r>
      </w:ins>
    </w:p>
    <w:p w:rsidR="00DA41F0" w:rsidRDefault="00DA41F0" w:rsidP="00DA41F0">
      <w:pPr>
        <w:autoSpaceDE w:val="0"/>
        <w:autoSpaceDN w:val="0"/>
        <w:adjustRightInd w:val="0"/>
        <w:spacing w:after="0" w:line="240" w:lineRule="auto"/>
        <w:rPr>
          <w:ins w:id="1726" w:author="meuser" w:date="2010-06-05T15:49:00Z"/>
          <w:rFonts w:ascii="Courier New" w:hAnsi="Courier New" w:cs="Courier New"/>
          <w:sz w:val="24"/>
          <w:szCs w:val="24"/>
          <w:lang w:bidi="ar-SA"/>
        </w:rPr>
      </w:pPr>
      <w:ins w:id="1727" w:author="meuser" w:date="2010-06-05T15:49:00Z">
        <w:r>
          <w:rPr>
            <w:rFonts w:ascii="Courier New" w:hAnsi="Courier New" w:cs="Courier New"/>
            <w:color w:val="228B22"/>
            <w:sz w:val="20"/>
            <w:szCs w:val="20"/>
            <w:lang w:bidi="ar-SA"/>
          </w:rPr>
          <w:t>%SPRUNG BODY</w:t>
        </w:r>
      </w:ins>
    </w:p>
    <w:p w:rsidR="00DA41F0" w:rsidRDefault="00DA41F0" w:rsidP="00DA41F0">
      <w:pPr>
        <w:autoSpaceDE w:val="0"/>
        <w:autoSpaceDN w:val="0"/>
        <w:adjustRightInd w:val="0"/>
        <w:spacing w:after="0" w:line="240" w:lineRule="auto"/>
        <w:rPr>
          <w:ins w:id="1728" w:author="meuser" w:date="2010-06-05T15:49:00Z"/>
          <w:rFonts w:ascii="Courier New" w:hAnsi="Courier New" w:cs="Courier New"/>
          <w:sz w:val="24"/>
          <w:szCs w:val="24"/>
          <w:lang w:bidi="ar-SA"/>
        </w:rPr>
      </w:pPr>
      <w:ins w:id="1729"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730" w:author="meuser" w:date="2010-06-05T15:49:00Z"/>
          <w:rFonts w:ascii="Courier New" w:hAnsi="Courier New" w:cs="Courier New"/>
          <w:sz w:val="24"/>
          <w:szCs w:val="24"/>
          <w:lang w:bidi="ar-SA"/>
        </w:rPr>
      </w:pPr>
      <w:ins w:id="1731" w:author="meuser" w:date="2010-06-05T15:49:00Z">
        <w:r>
          <w:rPr>
            <w:rFonts w:ascii="Courier New" w:hAnsi="Courier New" w:cs="Courier New"/>
            <w:color w:val="228B22"/>
            <w:sz w:val="20"/>
            <w:szCs w:val="20"/>
            <w:lang w:bidi="ar-SA"/>
          </w:rPr>
          <w:t>%end</w:t>
        </w:r>
      </w:ins>
    </w:p>
    <w:p w:rsidR="00DA41F0" w:rsidRDefault="00DA41F0" w:rsidP="00DA41F0">
      <w:pPr>
        <w:autoSpaceDE w:val="0"/>
        <w:autoSpaceDN w:val="0"/>
        <w:adjustRightInd w:val="0"/>
        <w:spacing w:after="0" w:line="240" w:lineRule="auto"/>
        <w:rPr>
          <w:ins w:id="1732" w:author="meuser" w:date="2010-06-05T15:49:00Z"/>
          <w:rFonts w:ascii="Courier New" w:hAnsi="Courier New" w:cs="Courier New"/>
          <w:sz w:val="24"/>
          <w:szCs w:val="24"/>
          <w:lang w:bidi="ar-SA"/>
        </w:rPr>
      </w:pPr>
      <w:ins w:id="1733" w:author="meuser" w:date="2010-06-05T15:49:00Z">
        <w:r>
          <w:rPr>
            <w:rFonts w:ascii="Courier New" w:hAnsi="Courier New" w:cs="Courier New"/>
            <w:color w:val="228B22"/>
            <w:sz w:val="20"/>
            <w:szCs w:val="20"/>
            <w:lang w:bidi="ar-SA"/>
          </w:rPr>
          <w:t>%nd</w:t>
        </w:r>
      </w:ins>
    </w:p>
    <w:p w:rsidR="00DA41F0" w:rsidRDefault="00DA41F0" w:rsidP="00DA41F0">
      <w:pPr>
        <w:autoSpaceDE w:val="0"/>
        <w:autoSpaceDN w:val="0"/>
        <w:adjustRightInd w:val="0"/>
        <w:spacing w:after="0" w:line="240" w:lineRule="auto"/>
        <w:rPr>
          <w:ins w:id="1734" w:author="meuser" w:date="2010-06-05T15:49:00Z"/>
          <w:rFonts w:ascii="Courier New" w:hAnsi="Courier New" w:cs="Courier New"/>
          <w:sz w:val="24"/>
          <w:szCs w:val="24"/>
          <w:lang w:bidi="ar-SA"/>
        </w:rPr>
      </w:pPr>
      <w:ins w:id="1735" w:author="meuser" w:date="2010-06-05T15:49:00Z">
        <w:r>
          <w:rPr>
            <w:rFonts w:ascii="Courier New" w:hAnsi="Courier New" w:cs="Courier New"/>
            <w:color w:val="228B22"/>
            <w:sz w:val="20"/>
            <w:szCs w:val="20"/>
            <w:lang w:bidi="ar-SA"/>
          </w:rPr>
          <w:t>%d</w:t>
        </w:r>
      </w:ins>
    </w:p>
    <w:p w:rsidR="00DA41F0" w:rsidRDefault="00DA41F0" w:rsidP="00DA41F0">
      <w:pPr>
        <w:autoSpaceDE w:val="0"/>
        <w:autoSpaceDN w:val="0"/>
        <w:adjustRightInd w:val="0"/>
        <w:spacing w:after="0" w:line="240" w:lineRule="auto"/>
        <w:rPr>
          <w:ins w:id="1736" w:author="meuser" w:date="2010-06-05T15:49:00Z"/>
          <w:rFonts w:ascii="Courier New" w:hAnsi="Courier New" w:cs="Courier New"/>
          <w:sz w:val="24"/>
          <w:szCs w:val="24"/>
          <w:lang w:bidi="ar-SA"/>
        </w:rPr>
      </w:pPr>
      <w:ins w:id="1737" w:author="meuser" w:date="2010-06-05T15:49:00Z">
        <w:r>
          <w:rPr>
            <w:rFonts w:ascii="Courier New" w:hAnsi="Courier New" w:cs="Courier New"/>
            <w:color w:val="228B22"/>
            <w:sz w:val="20"/>
            <w:szCs w:val="20"/>
            <w:lang w:bidi="ar-SA"/>
          </w:rPr>
          <w:t>%</w:t>
        </w:r>
      </w:ins>
    </w:p>
    <w:p w:rsidR="00DA41F0" w:rsidRDefault="00DA41F0" w:rsidP="00DA41F0">
      <w:pPr>
        <w:autoSpaceDE w:val="0"/>
        <w:autoSpaceDN w:val="0"/>
        <w:adjustRightInd w:val="0"/>
        <w:spacing w:after="0" w:line="240" w:lineRule="auto"/>
        <w:rPr>
          <w:ins w:id="1738" w:author="meuser" w:date="2010-06-05T15:49:00Z"/>
          <w:rFonts w:ascii="Courier New" w:hAnsi="Courier New" w:cs="Courier New"/>
          <w:sz w:val="24"/>
          <w:szCs w:val="24"/>
          <w:lang w:bidi="ar-SA"/>
        </w:rPr>
      </w:pPr>
      <w:ins w:id="1739"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740" w:author="meuser" w:date="2010-06-05T15:49:00Z"/>
          <w:rFonts w:ascii="Courier New" w:hAnsi="Courier New" w:cs="Courier New"/>
          <w:sz w:val="24"/>
          <w:szCs w:val="24"/>
          <w:lang w:bidi="ar-SA"/>
        </w:rPr>
      </w:pPr>
      <w:ins w:id="1741"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742" w:author="meuser" w:date="2010-06-05T15:49:00Z"/>
          <w:rFonts w:ascii="Courier New" w:hAnsi="Courier New" w:cs="Courier New"/>
          <w:sz w:val="24"/>
          <w:szCs w:val="24"/>
          <w:lang w:bidi="ar-SA"/>
        </w:rPr>
      </w:pPr>
      <w:ins w:id="1743"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744" w:author="meuser" w:date="2010-06-05T15:49:00Z"/>
          <w:rFonts w:ascii="Courier New" w:hAnsi="Courier New" w:cs="Courier New"/>
          <w:sz w:val="24"/>
          <w:szCs w:val="24"/>
          <w:lang w:bidi="ar-SA"/>
        </w:rPr>
      </w:pPr>
      <w:ins w:id="1745"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746" w:author="meuser" w:date="2010-06-05T15:49:00Z"/>
          <w:rFonts w:ascii="Courier New" w:hAnsi="Courier New" w:cs="Courier New"/>
          <w:sz w:val="24"/>
          <w:szCs w:val="24"/>
          <w:lang w:bidi="ar-SA"/>
        </w:rPr>
      </w:pPr>
      <w:ins w:id="1747"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748" w:author="meuser" w:date="2010-06-05T15:49:00Z"/>
          <w:rFonts w:ascii="Courier New" w:hAnsi="Courier New" w:cs="Courier New"/>
          <w:sz w:val="24"/>
          <w:szCs w:val="24"/>
          <w:lang w:bidi="ar-SA"/>
        </w:rPr>
      </w:pPr>
      <w:ins w:id="1749" w:author="meuser" w:date="2010-06-05T15:49:00Z">
        <w:r>
          <w:rPr>
            <w:rFonts w:ascii="Courier New" w:hAnsi="Courier New" w:cs="Courier New"/>
            <w:color w:val="228B22"/>
            <w:sz w:val="20"/>
            <w:szCs w:val="20"/>
            <w:lang w:bidi="ar-SA"/>
          </w:rPr>
          <w:t xml:space="preserve"> </w:t>
        </w:r>
      </w:ins>
    </w:p>
    <w:p w:rsidR="00DA41F0" w:rsidRDefault="00DA41F0" w:rsidP="00DA41F0">
      <w:pPr>
        <w:autoSpaceDE w:val="0"/>
        <w:autoSpaceDN w:val="0"/>
        <w:adjustRightInd w:val="0"/>
        <w:spacing w:after="0" w:line="240" w:lineRule="auto"/>
        <w:rPr>
          <w:ins w:id="1750" w:author="meuser" w:date="2010-06-05T15:49:00Z"/>
          <w:rFonts w:ascii="Courier New" w:hAnsi="Courier New" w:cs="Courier New"/>
          <w:sz w:val="24"/>
          <w:szCs w:val="24"/>
          <w:lang w:bidi="ar-SA"/>
        </w:rPr>
      </w:pPr>
      <w:ins w:id="1751" w:author="meuser" w:date="2010-06-05T15:49:00Z">
        <w:r>
          <w:rPr>
            <w:rFonts w:ascii="Courier New" w:hAnsi="Courier New" w:cs="Courier New"/>
            <w:color w:val="000000"/>
            <w:sz w:val="20"/>
            <w:szCs w:val="20"/>
            <w:lang w:bidi="ar-SA"/>
          </w:rPr>
          <w:t xml:space="preserve">    </w:t>
        </w:r>
      </w:ins>
    </w:p>
    <w:p w:rsidR="00DA41F0" w:rsidRPr="00D827D6" w:rsidRDefault="00DA41F0" w:rsidP="00CE7367">
      <w:pPr>
        <w:rPr>
          <w:rFonts w:ascii="Arial" w:hAnsi="Arial" w:cs="Arial"/>
          <w:b/>
          <w:sz w:val="24"/>
          <w:szCs w:val="24"/>
        </w:rPr>
      </w:pPr>
    </w:p>
    <w:sectPr w:rsidR="00DA41F0" w:rsidRPr="00D827D6" w:rsidSect="00711ED7">
      <w:pgSz w:w="12240" w:h="15840"/>
      <w:pgMar w:top="1440" w:right="1440" w:bottom="1440" w:left="216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cbirdson" w:date="2010-05-13T09:13:00Z" w:initials="c">
    <w:p w:rsidR="001B13DB" w:rsidRDefault="001B13DB">
      <w:pPr>
        <w:pStyle w:val="CommentText"/>
      </w:pPr>
      <w:r>
        <w:rPr>
          <w:rStyle w:val="CommentReference"/>
        </w:rPr>
        <w:annotationRef/>
      </w:r>
      <w:r>
        <w:t>Need a more complete abstract including summary of results</w:t>
      </w:r>
    </w:p>
  </w:comment>
  <w:comment w:id="24" w:author=" Charles Birdsong" w:date="2010-06-06T19:51:00Z" w:initials="CBB">
    <w:p w:rsidR="00825770" w:rsidRDefault="00825770">
      <w:pPr>
        <w:pStyle w:val="CommentText"/>
      </w:pPr>
      <w:r>
        <w:rPr>
          <w:rStyle w:val="CommentReference"/>
        </w:rPr>
        <w:annotationRef/>
      </w:r>
      <w:r>
        <w:t>It still needs work</w:t>
      </w:r>
    </w:p>
  </w:comment>
  <w:comment w:id="90" w:author="cbirdson" w:date="2010-05-13T09:32:00Z" w:initials="c">
    <w:p w:rsidR="001B13DB" w:rsidRDefault="001B13DB">
      <w:pPr>
        <w:pStyle w:val="CommentText"/>
      </w:pPr>
      <w:r>
        <w:rPr>
          <w:rStyle w:val="CommentReference"/>
        </w:rPr>
        <w:annotationRef/>
      </w:r>
      <w:r>
        <w:t>add a figure</w:t>
      </w:r>
    </w:p>
  </w:comment>
  <w:comment w:id="98" w:author=" Charles Birdsong" w:date="2010-06-04T20:15:00Z" w:initials="CBB">
    <w:p w:rsidR="001B13DB" w:rsidRDefault="001B13DB">
      <w:pPr>
        <w:pStyle w:val="CommentText"/>
      </w:pPr>
      <w:r>
        <w:rPr>
          <w:rStyle w:val="CommentReference"/>
        </w:rPr>
        <w:annotationRef/>
      </w:r>
      <w:r>
        <w:t>Why do you use ‘O’ in the name of the axis?  Is this a standard I am not familiar with?</w:t>
      </w:r>
    </w:p>
    <w:p w:rsidR="001B13DB" w:rsidRDefault="001B13DB">
      <w:pPr>
        <w:pStyle w:val="CommentText"/>
      </w:pPr>
    </w:p>
    <w:p w:rsidR="001B13DB" w:rsidRDefault="001B13DB">
      <w:pPr>
        <w:pStyle w:val="CommentText"/>
      </w:pPr>
      <w:r>
        <w:t>It is the origin point, I can take them out if you do not want them there.</w:t>
      </w:r>
    </w:p>
  </w:comment>
  <w:comment w:id="99" w:author=" Charles Birdsong" w:date="2010-06-06T19:52:00Z" w:initials="CBB">
    <w:p w:rsidR="00825770" w:rsidRDefault="00825770">
      <w:pPr>
        <w:pStyle w:val="CommentText"/>
      </w:pPr>
      <w:r>
        <w:rPr>
          <w:rStyle w:val="CommentReference"/>
        </w:rPr>
        <w:annotationRef/>
      </w:r>
      <w:r>
        <w:t>take them out</w:t>
      </w:r>
    </w:p>
  </w:comment>
  <w:comment w:id="106" w:author=" Charles Birdsong" w:date="2010-06-04T20:25:00Z" w:initials="CBB">
    <w:p w:rsidR="001B13DB" w:rsidRDefault="001B13DB">
      <w:pPr>
        <w:pStyle w:val="CommentText"/>
      </w:pPr>
      <w:r>
        <w:rPr>
          <w:rStyle w:val="CommentReference"/>
        </w:rPr>
        <w:annotationRef/>
      </w:r>
      <w:r>
        <w:t>What is this?</w:t>
      </w:r>
    </w:p>
    <w:p w:rsidR="001B13DB" w:rsidRDefault="001B13DB">
      <w:pPr>
        <w:pStyle w:val="CommentText"/>
      </w:pPr>
    </w:p>
    <w:p w:rsidR="001B13DB" w:rsidRDefault="001B13DB">
      <w:pPr>
        <w:pStyle w:val="CommentText"/>
      </w:pPr>
      <w:r>
        <w:t>I’m not sure what you mean here. Are you talking about the numbered equation?</w:t>
      </w:r>
    </w:p>
  </w:comment>
  <w:comment w:id="108" w:author=" Charles Birdsong" w:date="2010-06-06T19:40:00Z" w:initials="CBB">
    <w:p w:rsidR="001B13DB" w:rsidRDefault="001B13DB">
      <w:pPr>
        <w:pStyle w:val="CommentText"/>
      </w:pPr>
      <w:r>
        <w:rPr>
          <w:rStyle w:val="CommentReference"/>
        </w:rPr>
        <w:annotationRef/>
      </w:r>
      <w:r>
        <w:t>I only see one equation but you have 1), 2) and 3)  what are these numbers for?</w:t>
      </w:r>
    </w:p>
  </w:comment>
  <w:comment w:id="198" w:author=" Charles Birdsong" w:date="2010-06-06T19:54:00Z" w:initials="CBB">
    <w:p w:rsidR="00825770" w:rsidRDefault="00825770">
      <w:pPr>
        <w:pStyle w:val="CommentText"/>
      </w:pPr>
      <w:r>
        <w:rPr>
          <w:rStyle w:val="CommentReference"/>
        </w:rPr>
        <w:annotationRef/>
      </w:r>
      <w:r>
        <w:t>Need to add a free body diagram showing the forces on the car</w:t>
      </w:r>
    </w:p>
  </w:comment>
  <w:comment w:id="265" w:author=" Charles Birdsong" w:date="2010-06-04T14:40:00Z" w:initials="CBB">
    <w:p w:rsidR="001B13DB" w:rsidRDefault="001B13DB">
      <w:pPr>
        <w:pStyle w:val="CommentText"/>
      </w:pPr>
      <w:r>
        <w:rPr>
          <w:rStyle w:val="CommentReference"/>
        </w:rPr>
        <w:annotationRef/>
      </w:r>
      <w:r>
        <w:t>add a figure illustrating the symmetry</w:t>
      </w:r>
    </w:p>
  </w:comment>
  <w:comment w:id="286" w:author=" Charles Birdsong" w:date="2010-06-04T20:44:00Z" w:initials="CBB">
    <w:p w:rsidR="001B13DB" w:rsidRDefault="001B13DB">
      <w:pPr>
        <w:pStyle w:val="CommentText"/>
      </w:pPr>
      <w:r>
        <w:rPr>
          <w:rStyle w:val="CommentReference"/>
        </w:rPr>
        <w:annotationRef/>
      </w:r>
      <w:r>
        <w:t>is this correct?  Are the off diagonals really zero?  If not all terms in the third column will contribute to H also. I don’t think Ixx or Iyy is zero.  Maybe Ixz and Iyz are zero due to symmetry?</w:t>
      </w:r>
    </w:p>
    <w:p w:rsidR="001B13DB" w:rsidRDefault="001B13DB">
      <w:pPr>
        <w:pStyle w:val="CommentText"/>
      </w:pPr>
    </w:p>
    <w:p w:rsidR="001B13DB" w:rsidRDefault="001B13DB">
      <w:pPr>
        <w:pStyle w:val="CommentText"/>
      </w:pPr>
      <w:r>
        <w:t>They are set to zero because it should be impossible for them to rotate unless the entire vehicle begins to flip. This could be considered a model limitation?</w:t>
      </w:r>
    </w:p>
  </w:comment>
  <w:comment w:id="287" w:author=" Charles Birdsong" w:date="2010-06-06T19:42:00Z" w:initials="CBB">
    <w:p w:rsidR="001B13DB" w:rsidRDefault="001B13DB">
      <w:pPr>
        <w:pStyle w:val="CommentText"/>
      </w:pPr>
      <w:r>
        <w:rPr>
          <w:rStyle w:val="CommentReference"/>
        </w:rPr>
        <w:annotationRef/>
      </w:r>
      <w:r>
        <w:t>even though there is no rotation, that does not mean the moments of inertia are zero…</w:t>
      </w:r>
    </w:p>
  </w:comment>
  <w:comment w:id="585" w:author=" Charles Birdsong" w:date="2010-06-04T14:47:00Z" w:initials="CBB">
    <w:p w:rsidR="001B13DB" w:rsidRDefault="001B13DB">
      <w:pPr>
        <w:pStyle w:val="CommentText"/>
      </w:pPr>
      <w:r>
        <w:rPr>
          <w:rStyle w:val="CommentReference"/>
        </w:rPr>
        <w:annotationRef/>
      </w:r>
      <w:r>
        <w:t>you need to explain this better.  I think you should add some equations showing how you move the parts of the acceleration to the other side… before you show this.</w:t>
      </w:r>
    </w:p>
  </w:comment>
  <w:comment w:id="629" w:author=" Charles Birdsong" w:date="2010-06-06T19:44:00Z" w:initials="CBB">
    <w:p w:rsidR="001B13DB" w:rsidRDefault="001B13DB">
      <w:pPr>
        <w:pStyle w:val="CommentText"/>
      </w:pPr>
      <w:r>
        <w:rPr>
          <w:rStyle w:val="CommentReference"/>
        </w:rPr>
        <w:annotationRef/>
      </w:r>
      <w:r>
        <w:t>this doesn’t sound good.  Say that there are different tire models ranging from overly simple to very complicated.</w:t>
      </w:r>
    </w:p>
  </w:comment>
  <w:comment w:id="878" w:author=" Charles Birdsong" w:date="2010-06-06T19:46:00Z" w:initials="CBB">
    <w:p w:rsidR="001B13DB" w:rsidRDefault="001B13DB">
      <w:pPr>
        <w:pStyle w:val="CommentText"/>
      </w:pPr>
      <w:r>
        <w:rPr>
          <w:rStyle w:val="CommentReference"/>
        </w:rPr>
        <w:annotationRef/>
      </w:r>
      <w:r>
        <w:t>You should conclude by stating which of these you are going to use.</w:t>
      </w:r>
    </w:p>
  </w:comment>
  <w:comment w:id="999" w:author=" Charles Birdsong" w:date="2010-06-06T19:55:00Z" w:initials="CBB">
    <w:p w:rsidR="00264404" w:rsidRDefault="00264404">
      <w:pPr>
        <w:pStyle w:val="CommentText"/>
      </w:pPr>
      <w:r>
        <w:rPr>
          <w:rStyle w:val="CommentReference"/>
        </w:rPr>
        <w:annotationRef/>
      </w:r>
      <w:r>
        <w:t xml:space="preserve">Can you give some explanation why your steady state value is off?  </w:t>
      </w:r>
      <w:r w:rsidR="00825770">
        <w:t xml:space="preserve">Are you using the same parameters as NavDyn?  </w:t>
      </w:r>
      <w:r>
        <w:t>Also you should state that your solution is more accurate than NavDyn in the sense that it doesn’t oscillate…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DFF" w:rsidRDefault="00E84DFF" w:rsidP="00261FA3">
      <w:pPr>
        <w:spacing w:after="0" w:line="240" w:lineRule="auto"/>
      </w:pPr>
      <w:r>
        <w:separator/>
      </w:r>
    </w:p>
  </w:endnote>
  <w:endnote w:type="continuationSeparator" w:id="0">
    <w:p w:rsidR="00E84DFF" w:rsidRDefault="00E84DFF" w:rsidP="00261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DB" w:rsidRDefault="001B13DB">
    <w:pPr>
      <w:pStyle w:val="Footer"/>
      <w:jc w:val="center"/>
    </w:pPr>
    <w:fldSimple w:instr=" PAGE   \* MERGEFORMAT ">
      <w:r w:rsidR="00825770">
        <w:rPr>
          <w:noProof/>
        </w:rPr>
        <w:t>iv</w:t>
      </w:r>
    </w:fldSimple>
  </w:p>
  <w:p w:rsidR="001B13DB" w:rsidRDefault="001B13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DFF" w:rsidRDefault="00E84DFF" w:rsidP="00261FA3">
      <w:pPr>
        <w:spacing w:after="0" w:line="240" w:lineRule="auto"/>
      </w:pPr>
      <w:r>
        <w:separator/>
      </w:r>
    </w:p>
  </w:footnote>
  <w:footnote w:type="continuationSeparator" w:id="0">
    <w:p w:rsidR="00E84DFF" w:rsidRDefault="00E84DFF" w:rsidP="00261F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4374D"/>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02247"/>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53A4184"/>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80D0360"/>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8D46A86"/>
    <w:multiLevelType w:val="hybridMultilevel"/>
    <w:tmpl w:val="B1A0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C8002C"/>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9E12442"/>
    <w:multiLevelType w:val="hybridMultilevel"/>
    <w:tmpl w:val="78B2D132"/>
    <w:lvl w:ilvl="0" w:tplc="04090001">
      <w:start w:val="1"/>
      <w:numFmt w:val="bullet"/>
      <w:lvlText w:val=""/>
      <w:lvlJc w:val="left"/>
      <w:pPr>
        <w:ind w:left="3586" w:hanging="360"/>
      </w:pPr>
      <w:rPr>
        <w:rFonts w:ascii="Symbol" w:hAnsi="Symbol" w:hint="default"/>
      </w:rPr>
    </w:lvl>
    <w:lvl w:ilvl="1" w:tplc="04090003" w:tentative="1">
      <w:start w:val="1"/>
      <w:numFmt w:val="bullet"/>
      <w:lvlText w:val="o"/>
      <w:lvlJc w:val="left"/>
      <w:pPr>
        <w:ind w:left="4306" w:hanging="360"/>
      </w:pPr>
      <w:rPr>
        <w:rFonts w:ascii="Courier New" w:hAnsi="Courier New" w:cs="Courier New" w:hint="default"/>
      </w:rPr>
    </w:lvl>
    <w:lvl w:ilvl="2" w:tplc="04090005" w:tentative="1">
      <w:start w:val="1"/>
      <w:numFmt w:val="bullet"/>
      <w:lvlText w:val=""/>
      <w:lvlJc w:val="left"/>
      <w:pPr>
        <w:ind w:left="5026" w:hanging="360"/>
      </w:pPr>
      <w:rPr>
        <w:rFonts w:ascii="Wingdings" w:hAnsi="Wingdings" w:hint="default"/>
      </w:rPr>
    </w:lvl>
    <w:lvl w:ilvl="3" w:tplc="04090001" w:tentative="1">
      <w:start w:val="1"/>
      <w:numFmt w:val="bullet"/>
      <w:lvlText w:val=""/>
      <w:lvlJc w:val="left"/>
      <w:pPr>
        <w:ind w:left="5746" w:hanging="360"/>
      </w:pPr>
      <w:rPr>
        <w:rFonts w:ascii="Symbol" w:hAnsi="Symbol" w:hint="default"/>
      </w:rPr>
    </w:lvl>
    <w:lvl w:ilvl="4" w:tplc="04090003" w:tentative="1">
      <w:start w:val="1"/>
      <w:numFmt w:val="bullet"/>
      <w:lvlText w:val="o"/>
      <w:lvlJc w:val="left"/>
      <w:pPr>
        <w:ind w:left="6466" w:hanging="360"/>
      </w:pPr>
      <w:rPr>
        <w:rFonts w:ascii="Courier New" w:hAnsi="Courier New" w:cs="Courier New" w:hint="default"/>
      </w:rPr>
    </w:lvl>
    <w:lvl w:ilvl="5" w:tplc="04090005" w:tentative="1">
      <w:start w:val="1"/>
      <w:numFmt w:val="bullet"/>
      <w:lvlText w:val=""/>
      <w:lvlJc w:val="left"/>
      <w:pPr>
        <w:ind w:left="7186" w:hanging="360"/>
      </w:pPr>
      <w:rPr>
        <w:rFonts w:ascii="Wingdings" w:hAnsi="Wingdings" w:hint="default"/>
      </w:rPr>
    </w:lvl>
    <w:lvl w:ilvl="6" w:tplc="04090001" w:tentative="1">
      <w:start w:val="1"/>
      <w:numFmt w:val="bullet"/>
      <w:lvlText w:val=""/>
      <w:lvlJc w:val="left"/>
      <w:pPr>
        <w:ind w:left="7906" w:hanging="360"/>
      </w:pPr>
      <w:rPr>
        <w:rFonts w:ascii="Symbol" w:hAnsi="Symbol" w:hint="default"/>
      </w:rPr>
    </w:lvl>
    <w:lvl w:ilvl="7" w:tplc="04090003" w:tentative="1">
      <w:start w:val="1"/>
      <w:numFmt w:val="bullet"/>
      <w:lvlText w:val="o"/>
      <w:lvlJc w:val="left"/>
      <w:pPr>
        <w:ind w:left="8626" w:hanging="360"/>
      </w:pPr>
      <w:rPr>
        <w:rFonts w:ascii="Courier New" w:hAnsi="Courier New" w:cs="Courier New" w:hint="default"/>
      </w:rPr>
    </w:lvl>
    <w:lvl w:ilvl="8" w:tplc="04090005" w:tentative="1">
      <w:start w:val="1"/>
      <w:numFmt w:val="bullet"/>
      <w:lvlText w:val=""/>
      <w:lvlJc w:val="left"/>
      <w:pPr>
        <w:ind w:left="9346" w:hanging="360"/>
      </w:pPr>
      <w:rPr>
        <w:rFonts w:ascii="Wingdings" w:hAnsi="Wingdings" w:hint="default"/>
      </w:rPr>
    </w:lvl>
  </w:abstractNum>
  <w:abstractNum w:abstractNumId="7">
    <w:nsid w:val="105D7A9B"/>
    <w:multiLevelType w:val="hybridMultilevel"/>
    <w:tmpl w:val="D4D8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4F5712"/>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D8D3C44"/>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F1046EE"/>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6076B26"/>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7B44067"/>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8A55029"/>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8E9708F"/>
    <w:multiLevelType w:val="hybridMultilevel"/>
    <w:tmpl w:val="C1D6D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7502C"/>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DC2025C"/>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596F1E"/>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5C6F51"/>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5DC5EFB"/>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D9353BF"/>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DA442B4"/>
    <w:multiLevelType w:val="hybridMultilevel"/>
    <w:tmpl w:val="687C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F80772"/>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49B0F15"/>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79C362D"/>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9235F23"/>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FB268C4"/>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333598"/>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17B6E23"/>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7DD4BC8"/>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D2917DD"/>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790E5D8C"/>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E3747E8"/>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FDE4D8A"/>
    <w:multiLevelType w:val="multilevel"/>
    <w:tmpl w:val="DB362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6"/>
  </w:num>
  <w:num w:numId="2">
    <w:abstractNumId w:val="14"/>
  </w:num>
  <w:num w:numId="3">
    <w:abstractNumId w:val="21"/>
  </w:num>
  <w:num w:numId="4">
    <w:abstractNumId w:val="24"/>
  </w:num>
  <w:num w:numId="5">
    <w:abstractNumId w:val="15"/>
  </w:num>
  <w:num w:numId="6">
    <w:abstractNumId w:val="19"/>
  </w:num>
  <w:num w:numId="7">
    <w:abstractNumId w:val="30"/>
  </w:num>
  <w:num w:numId="8">
    <w:abstractNumId w:val="8"/>
  </w:num>
  <w:num w:numId="9">
    <w:abstractNumId w:val="7"/>
  </w:num>
  <w:num w:numId="10">
    <w:abstractNumId w:val="3"/>
  </w:num>
  <w:num w:numId="11">
    <w:abstractNumId w:val="23"/>
  </w:num>
  <w:num w:numId="12">
    <w:abstractNumId w:val="17"/>
  </w:num>
  <w:num w:numId="13">
    <w:abstractNumId w:val="31"/>
  </w:num>
  <w:num w:numId="14">
    <w:abstractNumId w:val="33"/>
  </w:num>
  <w:num w:numId="15">
    <w:abstractNumId w:val="29"/>
  </w:num>
  <w:num w:numId="16">
    <w:abstractNumId w:val="5"/>
  </w:num>
  <w:num w:numId="17">
    <w:abstractNumId w:val="2"/>
  </w:num>
  <w:num w:numId="18">
    <w:abstractNumId w:val="32"/>
  </w:num>
  <w:num w:numId="19">
    <w:abstractNumId w:val="12"/>
  </w:num>
  <w:num w:numId="20">
    <w:abstractNumId w:val="18"/>
  </w:num>
  <w:num w:numId="21">
    <w:abstractNumId w:val="28"/>
  </w:num>
  <w:num w:numId="22">
    <w:abstractNumId w:val="20"/>
  </w:num>
  <w:num w:numId="23">
    <w:abstractNumId w:val="1"/>
  </w:num>
  <w:num w:numId="24">
    <w:abstractNumId w:val="10"/>
  </w:num>
  <w:num w:numId="25">
    <w:abstractNumId w:val="0"/>
  </w:num>
  <w:num w:numId="26">
    <w:abstractNumId w:val="9"/>
  </w:num>
  <w:num w:numId="27">
    <w:abstractNumId w:val="16"/>
  </w:num>
  <w:num w:numId="28">
    <w:abstractNumId w:val="13"/>
  </w:num>
  <w:num w:numId="29">
    <w:abstractNumId w:val="11"/>
  </w:num>
  <w:num w:numId="30">
    <w:abstractNumId w:val="27"/>
  </w:num>
  <w:num w:numId="31">
    <w:abstractNumId w:val="22"/>
  </w:num>
  <w:num w:numId="32">
    <w:abstractNumId w:val="25"/>
  </w:num>
  <w:num w:numId="33">
    <w:abstractNumId w:val="6"/>
  </w:num>
  <w:num w:numId="34">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87DFB"/>
    <w:rsid w:val="00007292"/>
    <w:rsid w:val="00032DD7"/>
    <w:rsid w:val="00034961"/>
    <w:rsid w:val="00057B86"/>
    <w:rsid w:val="00072725"/>
    <w:rsid w:val="00072A16"/>
    <w:rsid w:val="00083D21"/>
    <w:rsid w:val="000D2968"/>
    <w:rsid w:val="000D68DA"/>
    <w:rsid w:val="000E11BD"/>
    <w:rsid w:val="000E2143"/>
    <w:rsid w:val="000E75C9"/>
    <w:rsid w:val="000E7BA6"/>
    <w:rsid w:val="000F42FC"/>
    <w:rsid w:val="001071A4"/>
    <w:rsid w:val="001071D4"/>
    <w:rsid w:val="001150BF"/>
    <w:rsid w:val="00116A1E"/>
    <w:rsid w:val="001237D5"/>
    <w:rsid w:val="001264A0"/>
    <w:rsid w:val="001317CE"/>
    <w:rsid w:val="00132534"/>
    <w:rsid w:val="001379A5"/>
    <w:rsid w:val="00146FE9"/>
    <w:rsid w:val="00157DE7"/>
    <w:rsid w:val="00170508"/>
    <w:rsid w:val="00176A94"/>
    <w:rsid w:val="00191426"/>
    <w:rsid w:val="001A1AD9"/>
    <w:rsid w:val="001A4A60"/>
    <w:rsid w:val="001A5645"/>
    <w:rsid w:val="001A5AA9"/>
    <w:rsid w:val="001B13DB"/>
    <w:rsid w:val="001C5CC7"/>
    <w:rsid w:val="001D17C2"/>
    <w:rsid w:val="001E02ED"/>
    <w:rsid w:val="001E6DB3"/>
    <w:rsid w:val="001E7585"/>
    <w:rsid w:val="001F26F3"/>
    <w:rsid w:val="001F36DC"/>
    <w:rsid w:val="00200617"/>
    <w:rsid w:val="002039DE"/>
    <w:rsid w:val="002201F0"/>
    <w:rsid w:val="00220B42"/>
    <w:rsid w:val="002222C0"/>
    <w:rsid w:val="0022609A"/>
    <w:rsid w:val="002277A2"/>
    <w:rsid w:val="00232B26"/>
    <w:rsid w:val="00255499"/>
    <w:rsid w:val="00261FA3"/>
    <w:rsid w:val="00264404"/>
    <w:rsid w:val="00272EBC"/>
    <w:rsid w:val="00275D9E"/>
    <w:rsid w:val="002807D3"/>
    <w:rsid w:val="00280905"/>
    <w:rsid w:val="002832D5"/>
    <w:rsid w:val="00283B65"/>
    <w:rsid w:val="002854DC"/>
    <w:rsid w:val="0028557C"/>
    <w:rsid w:val="00286BDB"/>
    <w:rsid w:val="002A1BDF"/>
    <w:rsid w:val="002A4DA5"/>
    <w:rsid w:val="002A5FB0"/>
    <w:rsid w:val="002B33EE"/>
    <w:rsid w:val="002B61FF"/>
    <w:rsid w:val="002D0418"/>
    <w:rsid w:val="002F6939"/>
    <w:rsid w:val="00312005"/>
    <w:rsid w:val="00312319"/>
    <w:rsid w:val="00313389"/>
    <w:rsid w:val="00320B9B"/>
    <w:rsid w:val="0033552B"/>
    <w:rsid w:val="003356A2"/>
    <w:rsid w:val="003375E6"/>
    <w:rsid w:val="003414A1"/>
    <w:rsid w:val="00366461"/>
    <w:rsid w:val="00397FAF"/>
    <w:rsid w:val="003A0C7E"/>
    <w:rsid w:val="003C6E74"/>
    <w:rsid w:val="003D230B"/>
    <w:rsid w:val="003D536E"/>
    <w:rsid w:val="003F285B"/>
    <w:rsid w:val="003F3509"/>
    <w:rsid w:val="003F43E1"/>
    <w:rsid w:val="00424EFC"/>
    <w:rsid w:val="00426AF9"/>
    <w:rsid w:val="0046067A"/>
    <w:rsid w:val="00467302"/>
    <w:rsid w:val="004919BF"/>
    <w:rsid w:val="00494AAE"/>
    <w:rsid w:val="0049509F"/>
    <w:rsid w:val="00495457"/>
    <w:rsid w:val="004A3E47"/>
    <w:rsid w:val="004A5C77"/>
    <w:rsid w:val="004B47CD"/>
    <w:rsid w:val="004C6B7F"/>
    <w:rsid w:val="004F2EF9"/>
    <w:rsid w:val="005006F2"/>
    <w:rsid w:val="00506472"/>
    <w:rsid w:val="00510E3A"/>
    <w:rsid w:val="00515A18"/>
    <w:rsid w:val="00517816"/>
    <w:rsid w:val="00526327"/>
    <w:rsid w:val="005277B6"/>
    <w:rsid w:val="005320E4"/>
    <w:rsid w:val="00544B84"/>
    <w:rsid w:val="005460B9"/>
    <w:rsid w:val="00546739"/>
    <w:rsid w:val="00551CAE"/>
    <w:rsid w:val="00554622"/>
    <w:rsid w:val="00557357"/>
    <w:rsid w:val="00562F78"/>
    <w:rsid w:val="005709CE"/>
    <w:rsid w:val="005748D6"/>
    <w:rsid w:val="005B1ABE"/>
    <w:rsid w:val="005C0B38"/>
    <w:rsid w:val="005C6722"/>
    <w:rsid w:val="005D5E03"/>
    <w:rsid w:val="005D6D38"/>
    <w:rsid w:val="005E713C"/>
    <w:rsid w:val="005F363D"/>
    <w:rsid w:val="00604501"/>
    <w:rsid w:val="006140F4"/>
    <w:rsid w:val="00616A7A"/>
    <w:rsid w:val="00623832"/>
    <w:rsid w:val="00626FCE"/>
    <w:rsid w:val="006301CF"/>
    <w:rsid w:val="006342EF"/>
    <w:rsid w:val="00644C4A"/>
    <w:rsid w:val="00645225"/>
    <w:rsid w:val="00646C97"/>
    <w:rsid w:val="006511A6"/>
    <w:rsid w:val="0065141C"/>
    <w:rsid w:val="00653205"/>
    <w:rsid w:val="00654CB7"/>
    <w:rsid w:val="00661374"/>
    <w:rsid w:val="006725ED"/>
    <w:rsid w:val="006739C6"/>
    <w:rsid w:val="00675DE2"/>
    <w:rsid w:val="006778B9"/>
    <w:rsid w:val="00693E48"/>
    <w:rsid w:val="00694141"/>
    <w:rsid w:val="006A7E02"/>
    <w:rsid w:val="006B1F17"/>
    <w:rsid w:val="006B4A6D"/>
    <w:rsid w:val="006F45B1"/>
    <w:rsid w:val="00711ED7"/>
    <w:rsid w:val="00714804"/>
    <w:rsid w:val="0072234F"/>
    <w:rsid w:val="007434A0"/>
    <w:rsid w:val="00743D91"/>
    <w:rsid w:val="00753CBD"/>
    <w:rsid w:val="00767A95"/>
    <w:rsid w:val="007727A1"/>
    <w:rsid w:val="00782881"/>
    <w:rsid w:val="0079087F"/>
    <w:rsid w:val="007941F0"/>
    <w:rsid w:val="00794D1C"/>
    <w:rsid w:val="0079666C"/>
    <w:rsid w:val="007A0DC8"/>
    <w:rsid w:val="007B41BB"/>
    <w:rsid w:val="007B5086"/>
    <w:rsid w:val="007C6B10"/>
    <w:rsid w:val="007E38E8"/>
    <w:rsid w:val="007F57C3"/>
    <w:rsid w:val="008030A2"/>
    <w:rsid w:val="00804CCD"/>
    <w:rsid w:val="00812137"/>
    <w:rsid w:val="00813A1F"/>
    <w:rsid w:val="00821582"/>
    <w:rsid w:val="00825770"/>
    <w:rsid w:val="008424F7"/>
    <w:rsid w:val="00850962"/>
    <w:rsid w:val="00855460"/>
    <w:rsid w:val="00865BAF"/>
    <w:rsid w:val="00871381"/>
    <w:rsid w:val="00886E09"/>
    <w:rsid w:val="008957B6"/>
    <w:rsid w:val="008A05D8"/>
    <w:rsid w:val="008B21F4"/>
    <w:rsid w:val="008C2377"/>
    <w:rsid w:val="008D6795"/>
    <w:rsid w:val="008E4F74"/>
    <w:rsid w:val="008E611A"/>
    <w:rsid w:val="008E7F54"/>
    <w:rsid w:val="008F43FC"/>
    <w:rsid w:val="009004D9"/>
    <w:rsid w:val="009005B9"/>
    <w:rsid w:val="009006D7"/>
    <w:rsid w:val="009007AA"/>
    <w:rsid w:val="009327DB"/>
    <w:rsid w:val="009436D4"/>
    <w:rsid w:val="009437FD"/>
    <w:rsid w:val="00943C23"/>
    <w:rsid w:val="00944DFC"/>
    <w:rsid w:val="00952677"/>
    <w:rsid w:val="00967532"/>
    <w:rsid w:val="00971858"/>
    <w:rsid w:val="009777C2"/>
    <w:rsid w:val="00977FD6"/>
    <w:rsid w:val="009826EE"/>
    <w:rsid w:val="00991CB0"/>
    <w:rsid w:val="00996A72"/>
    <w:rsid w:val="009A52E8"/>
    <w:rsid w:val="009B0E4E"/>
    <w:rsid w:val="009B435F"/>
    <w:rsid w:val="009B471B"/>
    <w:rsid w:val="009B48BE"/>
    <w:rsid w:val="009B6F44"/>
    <w:rsid w:val="009C2C0E"/>
    <w:rsid w:val="009E014E"/>
    <w:rsid w:val="009E0B66"/>
    <w:rsid w:val="009E164F"/>
    <w:rsid w:val="009E24ED"/>
    <w:rsid w:val="009E257A"/>
    <w:rsid w:val="009F2697"/>
    <w:rsid w:val="00A11467"/>
    <w:rsid w:val="00A25DFF"/>
    <w:rsid w:val="00A36F5E"/>
    <w:rsid w:val="00A37CBF"/>
    <w:rsid w:val="00A52E47"/>
    <w:rsid w:val="00A701F6"/>
    <w:rsid w:val="00A75A5C"/>
    <w:rsid w:val="00A87DFB"/>
    <w:rsid w:val="00AB0CAF"/>
    <w:rsid w:val="00AB4273"/>
    <w:rsid w:val="00AB53F8"/>
    <w:rsid w:val="00AC0644"/>
    <w:rsid w:val="00AC0C1B"/>
    <w:rsid w:val="00AC17E9"/>
    <w:rsid w:val="00AC4DBC"/>
    <w:rsid w:val="00AD5026"/>
    <w:rsid w:val="00AE319A"/>
    <w:rsid w:val="00AF4CD8"/>
    <w:rsid w:val="00B00323"/>
    <w:rsid w:val="00B14C12"/>
    <w:rsid w:val="00B15F9F"/>
    <w:rsid w:val="00B27D0F"/>
    <w:rsid w:val="00B505B8"/>
    <w:rsid w:val="00B50A9D"/>
    <w:rsid w:val="00B555F6"/>
    <w:rsid w:val="00B6453E"/>
    <w:rsid w:val="00B66FF8"/>
    <w:rsid w:val="00B72F4E"/>
    <w:rsid w:val="00B835D5"/>
    <w:rsid w:val="00BB242F"/>
    <w:rsid w:val="00BB61C5"/>
    <w:rsid w:val="00BC4725"/>
    <w:rsid w:val="00BE41AF"/>
    <w:rsid w:val="00C06D23"/>
    <w:rsid w:val="00C15288"/>
    <w:rsid w:val="00C23DC8"/>
    <w:rsid w:val="00C345C2"/>
    <w:rsid w:val="00C419DB"/>
    <w:rsid w:val="00C52088"/>
    <w:rsid w:val="00C52F9C"/>
    <w:rsid w:val="00C83F90"/>
    <w:rsid w:val="00C9448E"/>
    <w:rsid w:val="00CA2805"/>
    <w:rsid w:val="00CA65E9"/>
    <w:rsid w:val="00CA69E2"/>
    <w:rsid w:val="00CA7A55"/>
    <w:rsid w:val="00CB28FF"/>
    <w:rsid w:val="00CB7BB5"/>
    <w:rsid w:val="00CC0509"/>
    <w:rsid w:val="00CC33BA"/>
    <w:rsid w:val="00CC683D"/>
    <w:rsid w:val="00CE7367"/>
    <w:rsid w:val="00D01624"/>
    <w:rsid w:val="00D02C9F"/>
    <w:rsid w:val="00D1134C"/>
    <w:rsid w:val="00D1364F"/>
    <w:rsid w:val="00D21EA4"/>
    <w:rsid w:val="00D33BCC"/>
    <w:rsid w:val="00D462E6"/>
    <w:rsid w:val="00D648DC"/>
    <w:rsid w:val="00D71F6B"/>
    <w:rsid w:val="00D827D6"/>
    <w:rsid w:val="00D87C2B"/>
    <w:rsid w:val="00D96AA1"/>
    <w:rsid w:val="00D9750F"/>
    <w:rsid w:val="00D97617"/>
    <w:rsid w:val="00DA41DE"/>
    <w:rsid w:val="00DA41F0"/>
    <w:rsid w:val="00DB259E"/>
    <w:rsid w:val="00DB3237"/>
    <w:rsid w:val="00DC3EA1"/>
    <w:rsid w:val="00DC656D"/>
    <w:rsid w:val="00DD0B5F"/>
    <w:rsid w:val="00DD2505"/>
    <w:rsid w:val="00DD4A67"/>
    <w:rsid w:val="00DD4ADB"/>
    <w:rsid w:val="00DD7073"/>
    <w:rsid w:val="00DE1B43"/>
    <w:rsid w:val="00DF2062"/>
    <w:rsid w:val="00E15191"/>
    <w:rsid w:val="00E231E2"/>
    <w:rsid w:val="00E25CAC"/>
    <w:rsid w:val="00E502CD"/>
    <w:rsid w:val="00E51B0D"/>
    <w:rsid w:val="00E521D2"/>
    <w:rsid w:val="00E77754"/>
    <w:rsid w:val="00E84DFF"/>
    <w:rsid w:val="00E932C0"/>
    <w:rsid w:val="00E97154"/>
    <w:rsid w:val="00E97C4F"/>
    <w:rsid w:val="00EA07CF"/>
    <w:rsid w:val="00EB32EE"/>
    <w:rsid w:val="00EC0E7F"/>
    <w:rsid w:val="00EC7237"/>
    <w:rsid w:val="00EE698D"/>
    <w:rsid w:val="00EE6D4E"/>
    <w:rsid w:val="00EF0AE6"/>
    <w:rsid w:val="00EF0C91"/>
    <w:rsid w:val="00F00EBC"/>
    <w:rsid w:val="00F0717C"/>
    <w:rsid w:val="00F13D07"/>
    <w:rsid w:val="00F2021F"/>
    <w:rsid w:val="00F313B2"/>
    <w:rsid w:val="00F3391E"/>
    <w:rsid w:val="00F45226"/>
    <w:rsid w:val="00F549D4"/>
    <w:rsid w:val="00F55B78"/>
    <w:rsid w:val="00F60F36"/>
    <w:rsid w:val="00F61144"/>
    <w:rsid w:val="00F6312D"/>
    <w:rsid w:val="00F64477"/>
    <w:rsid w:val="00F6710D"/>
    <w:rsid w:val="00F75AF9"/>
    <w:rsid w:val="00F85A54"/>
    <w:rsid w:val="00F86E10"/>
    <w:rsid w:val="00F97F11"/>
    <w:rsid w:val="00FA548B"/>
    <w:rsid w:val="00FA57C6"/>
    <w:rsid w:val="00FB7AC1"/>
    <w:rsid w:val="00FC06EA"/>
    <w:rsid w:val="00FC1C58"/>
    <w:rsid w:val="00FC38CD"/>
    <w:rsid w:val="00FE66EE"/>
    <w:rsid w:val="00FE7C5A"/>
    <w:rsid w:val="00FF7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B66"/>
  </w:style>
  <w:style w:type="paragraph" w:styleId="Heading1">
    <w:name w:val="heading 1"/>
    <w:basedOn w:val="Normal"/>
    <w:next w:val="Normal"/>
    <w:link w:val="Heading1Char"/>
    <w:uiPriority w:val="9"/>
    <w:qFormat/>
    <w:rsid w:val="009E0B6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E0B6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E0B6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E0B6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E0B6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E0B6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E0B6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E0B6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E0B6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1F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1FA3"/>
  </w:style>
  <w:style w:type="paragraph" w:styleId="Footer">
    <w:name w:val="footer"/>
    <w:basedOn w:val="Normal"/>
    <w:link w:val="FooterChar"/>
    <w:uiPriority w:val="99"/>
    <w:unhideWhenUsed/>
    <w:rsid w:val="00261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A3"/>
  </w:style>
  <w:style w:type="character" w:customStyle="1" w:styleId="Heading1Char">
    <w:name w:val="Heading 1 Char"/>
    <w:basedOn w:val="DefaultParagraphFont"/>
    <w:link w:val="Heading1"/>
    <w:uiPriority w:val="9"/>
    <w:rsid w:val="009E0B66"/>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9E0B66"/>
    <w:pPr>
      <w:outlineLvl w:val="9"/>
    </w:pPr>
  </w:style>
  <w:style w:type="paragraph" w:styleId="TOC2">
    <w:name w:val="toc 2"/>
    <w:basedOn w:val="Normal"/>
    <w:next w:val="Normal"/>
    <w:autoRedefine/>
    <w:uiPriority w:val="39"/>
    <w:unhideWhenUsed/>
    <w:qFormat/>
    <w:rsid w:val="00626FCE"/>
    <w:pPr>
      <w:spacing w:after="100"/>
      <w:ind w:left="220"/>
    </w:pPr>
    <w:rPr>
      <w:rFonts w:eastAsia="Times New Roman"/>
    </w:rPr>
  </w:style>
  <w:style w:type="paragraph" w:styleId="TOC1">
    <w:name w:val="toc 1"/>
    <w:basedOn w:val="Normal"/>
    <w:next w:val="Normal"/>
    <w:autoRedefine/>
    <w:uiPriority w:val="39"/>
    <w:unhideWhenUsed/>
    <w:qFormat/>
    <w:rsid w:val="00220B42"/>
    <w:pPr>
      <w:tabs>
        <w:tab w:val="right" w:leader="dot" w:pos="8640"/>
      </w:tabs>
      <w:spacing w:after="100"/>
      <w:jc w:val="center"/>
    </w:pPr>
    <w:rPr>
      <w:rFonts w:eastAsia="Times New Roman"/>
    </w:rPr>
  </w:style>
  <w:style w:type="paragraph" w:styleId="TOC3">
    <w:name w:val="toc 3"/>
    <w:basedOn w:val="Normal"/>
    <w:next w:val="Normal"/>
    <w:autoRedefine/>
    <w:uiPriority w:val="39"/>
    <w:unhideWhenUsed/>
    <w:qFormat/>
    <w:rsid w:val="00626FCE"/>
    <w:pPr>
      <w:spacing w:after="100"/>
      <w:ind w:left="440"/>
    </w:pPr>
    <w:rPr>
      <w:rFonts w:eastAsia="Times New Roman"/>
    </w:rPr>
  </w:style>
  <w:style w:type="paragraph" w:styleId="BalloonText">
    <w:name w:val="Balloon Text"/>
    <w:basedOn w:val="Normal"/>
    <w:link w:val="BalloonTextChar"/>
    <w:uiPriority w:val="99"/>
    <w:semiHidden/>
    <w:unhideWhenUsed/>
    <w:rsid w:val="00626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FCE"/>
    <w:rPr>
      <w:rFonts w:ascii="Tahoma" w:hAnsi="Tahoma" w:cs="Tahoma"/>
      <w:sz w:val="16"/>
      <w:szCs w:val="16"/>
    </w:rPr>
  </w:style>
  <w:style w:type="table" w:styleId="TableGrid">
    <w:name w:val="Table Grid"/>
    <w:basedOn w:val="TableNormal"/>
    <w:uiPriority w:val="59"/>
    <w:rsid w:val="00865B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E0B66"/>
    <w:pPr>
      <w:ind w:left="720"/>
      <w:contextualSpacing/>
    </w:pPr>
  </w:style>
  <w:style w:type="character" w:styleId="PlaceholderText">
    <w:name w:val="Placeholder Text"/>
    <w:basedOn w:val="DefaultParagraphFont"/>
    <w:uiPriority w:val="99"/>
    <w:semiHidden/>
    <w:rsid w:val="00280905"/>
    <w:rPr>
      <w:color w:val="808080"/>
    </w:rPr>
  </w:style>
  <w:style w:type="character" w:customStyle="1" w:styleId="Heading2Char">
    <w:name w:val="Heading 2 Char"/>
    <w:basedOn w:val="DefaultParagraphFont"/>
    <w:link w:val="Heading2"/>
    <w:uiPriority w:val="9"/>
    <w:semiHidden/>
    <w:rsid w:val="009E0B6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E0B6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E0B6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E0B6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E0B6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E0B6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E0B6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E0B6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E0B6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E0B6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E0B6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E0B66"/>
    <w:rPr>
      <w:rFonts w:asciiTheme="majorHAnsi" w:eastAsiaTheme="majorEastAsia" w:hAnsiTheme="majorHAnsi" w:cstheme="majorBidi"/>
      <w:i/>
      <w:iCs/>
      <w:spacing w:val="13"/>
      <w:sz w:val="24"/>
      <w:szCs w:val="24"/>
    </w:rPr>
  </w:style>
  <w:style w:type="character" w:styleId="Strong">
    <w:name w:val="Strong"/>
    <w:uiPriority w:val="22"/>
    <w:qFormat/>
    <w:rsid w:val="009E0B66"/>
    <w:rPr>
      <w:b/>
      <w:bCs/>
    </w:rPr>
  </w:style>
  <w:style w:type="character" w:styleId="Emphasis">
    <w:name w:val="Emphasis"/>
    <w:uiPriority w:val="20"/>
    <w:qFormat/>
    <w:rsid w:val="009E0B66"/>
    <w:rPr>
      <w:b/>
      <w:bCs/>
      <w:i/>
      <w:iCs/>
      <w:spacing w:val="10"/>
      <w:bdr w:val="none" w:sz="0" w:space="0" w:color="auto"/>
      <w:shd w:val="clear" w:color="auto" w:fill="auto"/>
    </w:rPr>
  </w:style>
  <w:style w:type="paragraph" w:styleId="NoSpacing">
    <w:name w:val="No Spacing"/>
    <w:basedOn w:val="Normal"/>
    <w:uiPriority w:val="1"/>
    <w:qFormat/>
    <w:rsid w:val="009E0B66"/>
    <w:pPr>
      <w:spacing w:after="0" w:line="240" w:lineRule="auto"/>
    </w:pPr>
  </w:style>
  <w:style w:type="paragraph" w:styleId="Quote">
    <w:name w:val="Quote"/>
    <w:basedOn w:val="Normal"/>
    <w:next w:val="Normal"/>
    <w:link w:val="QuoteChar"/>
    <w:uiPriority w:val="29"/>
    <w:qFormat/>
    <w:rsid w:val="009E0B66"/>
    <w:pPr>
      <w:spacing w:before="200" w:after="0"/>
      <w:ind w:left="360" w:right="360"/>
    </w:pPr>
    <w:rPr>
      <w:i/>
      <w:iCs/>
    </w:rPr>
  </w:style>
  <w:style w:type="character" w:customStyle="1" w:styleId="QuoteChar">
    <w:name w:val="Quote Char"/>
    <w:basedOn w:val="DefaultParagraphFont"/>
    <w:link w:val="Quote"/>
    <w:uiPriority w:val="29"/>
    <w:rsid w:val="009E0B66"/>
    <w:rPr>
      <w:i/>
      <w:iCs/>
    </w:rPr>
  </w:style>
  <w:style w:type="paragraph" w:styleId="IntenseQuote">
    <w:name w:val="Intense Quote"/>
    <w:basedOn w:val="Normal"/>
    <w:next w:val="Normal"/>
    <w:link w:val="IntenseQuoteChar"/>
    <w:uiPriority w:val="30"/>
    <w:qFormat/>
    <w:rsid w:val="009E0B6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E0B66"/>
    <w:rPr>
      <w:b/>
      <w:bCs/>
      <w:i/>
      <w:iCs/>
    </w:rPr>
  </w:style>
  <w:style w:type="character" w:styleId="SubtleEmphasis">
    <w:name w:val="Subtle Emphasis"/>
    <w:uiPriority w:val="19"/>
    <w:qFormat/>
    <w:rsid w:val="009E0B66"/>
    <w:rPr>
      <w:i/>
      <w:iCs/>
    </w:rPr>
  </w:style>
  <w:style w:type="character" w:styleId="IntenseEmphasis">
    <w:name w:val="Intense Emphasis"/>
    <w:uiPriority w:val="21"/>
    <w:qFormat/>
    <w:rsid w:val="009E0B66"/>
    <w:rPr>
      <w:b/>
      <w:bCs/>
    </w:rPr>
  </w:style>
  <w:style w:type="character" w:styleId="SubtleReference">
    <w:name w:val="Subtle Reference"/>
    <w:uiPriority w:val="31"/>
    <w:qFormat/>
    <w:rsid w:val="009E0B66"/>
    <w:rPr>
      <w:smallCaps/>
    </w:rPr>
  </w:style>
  <w:style w:type="character" w:styleId="IntenseReference">
    <w:name w:val="Intense Reference"/>
    <w:uiPriority w:val="32"/>
    <w:qFormat/>
    <w:rsid w:val="009E0B66"/>
    <w:rPr>
      <w:smallCaps/>
      <w:spacing w:val="5"/>
      <w:u w:val="single"/>
    </w:rPr>
  </w:style>
  <w:style w:type="character" w:styleId="BookTitle">
    <w:name w:val="Book Title"/>
    <w:uiPriority w:val="33"/>
    <w:qFormat/>
    <w:rsid w:val="009E0B66"/>
    <w:rPr>
      <w:i/>
      <w:iCs/>
      <w:smallCaps/>
      <w:spacing w:val="5"/>
    </w:rPr>
  </w:style>
  <w:style w:type="paragraph" w:styleId="Bibliography">
    <w:name w:val="Bibliography"/>
    <w:basedOn w:val="Normal"/>
    <w:next w:val="Normal"/>
    <w:uiPriority w:val="37"/>
    <w:unhideWhenUsed/>
    <w:rsid w:val="00B555F6"/>
  </w:style>
  <w:style w:type="character" w:styleId="CommentReference">
    <w:name w:val="annotation reference"/>
    <w:basedOn w:val="DefaultParagraphFont"/>
    <w:uiPriority w:val="99"/>
    <w:semiHidden/>
    <w:unhideWhenUsed/>
    <w:rsid w:val="00D1134C"/>
    <w:rPr>
      <w:sz w:val="16"/>
      <w:szCs w:val="16"/>
    </w:rPr>
  </w:style>
  <w:style w:type="paragraph" w:styleId="CommentText">
    <w:name w:val="annotation text"/>
    <w:basedOn w:val="Normal"/>
    <w:link w:val="CommentTextChar"/>
    <w:uiPriority w:val="99"/>
    <w:semiHidden/>
    <w:unhideWhenUsed/>
    <w:rsid w:val="00D1134C"/>
    <w:pPr>
      <w:spacing w:line="240" w:lineRule="auto"/>
    </w:pPr>
    <w:rPr>
      <w:sz w:val="20"/>
      <w:szCs w:val="20"/>
    </w:rPr>
  </w:style>
  <w:style w:type="character" w:customStyle="1" w:styleId="CommentTextChar">
    <w:name w:val="Comment Text Char"/>
    <w:basedOn w:val="DefaultParagraphFont"/>
    <w:link w:val="CommentText"/>
    <w:uiPriority w:val="99"/>
    <w:semiHidden/>
    <w:rsid w:val="00D1134C"/>
    <w:rPr>
      <w:sz w:val="20"/>
      <w:szCs w:val="20"/>
    </w:rPr>
  </w:style>
  <w:style w:type="paragraph" w:styleId="CommentSubject">
    <w:name w:val="annotation subject"/>
    <w:basedOn w:val="CommentText"/>
    <w:next w:val="CommentText"/>
    <w:link w:val="CommentSubjectChar"/>
    <w:uiPriority w:val="99"/>
    <w:semiHidden/>
    <w:unhideWhenUsed/>
    <w:rsid w:val="00D1134C"/>
    <w:rPr>
      <w:b/>
      <w:bCs/>
    </w:rPr>
  </w:style>
  <w:style w:type="character" w:customStyle="1" w:styleId="CommentSubjectChar">
    <w:name w:val="Comment Subject Char"/>
    <w:basedOn w:val="CommentTextChar"/>
    <w:link w:val="CommentSubject"/>
    <w:uiPriority w:val="99"/>
    <w:semiHidden/>
    <w:rsid w:val="00D1134C"/>
    <w:rPr>
      <w:b/>
      <w:bCs/>
    </w:rPr>
  </w:style>
  <w:style w:type="paragraph" w:styleId="Caption">
    <w:name w:val="caption"/>
    <w:basedOn w:val="Normal"/>
    <w:next w:val="Normal"/>
    <w:uiPriority w:val="35"/>
    <w:unhideWhenUsed/>
    <w:rsid w:val="00743D91"/>
    <w:pPr>
      <w:spacing w:line="240" w:lineRule="auto"/>
    </w:pPr>
    <w:rPr>
      <w:b/>
      <w:bCs/>
      <w:color w:val="DDDDD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Jaz08</b:Tag>
    <b:SourceType>Book</b:SourceType>
    <b:Guid>{C23106F0-1936-43C3-95BE-E238934F7E86}</b:Guid>
    <b:LCID>0</b:LCID>
    <b:Author>
      <b:Author>
        <b:NameList>
          <b:Person>
            <b:Last>Jazar</b:Last>
            <b:First>Reza</b:First>
            <b:Middle>N.</b:Middle>
          </b:Person>
        </b:NameList>
      </b:Author>
    </b:Author>
    <b:Title>Vehicle Dynamics: Theory and Application</b:Title>
    <b:Year>2008</b:Year>
    <b:City>New York</b:City>
    <b:Publisher>Springer</b:Publisher>
    <b:RefOrder>8</b:RefOrder>
  </b:Source>
  <b:Source>
    <b:Tag>Rei01</b:Tag>
    <b:SourceType>Book</b:SourceType>
    <b:Guid>{25D310F1-B980-4AD9-8BEB-91BD99133771}</b:Guid>
    <b:LCID>0</b:LCID>
    <b:Author>
      <b:Author>
        <b:NameList>
          <b:Person>
            <b:Last>Reimpell</b:Last>
            <b:First>J.,</b:First>
            <b:Middle>Stoll, H., Betzler, J. W.</b:Middle>
          </b:Person>
        </b:NameList>
      </b:Author>
    </b:Author>
    <b:Title>The Automotive Chassis: Engineering Principles</b:Title>
    <b:Year>2001</b:Year>
    <b:City>Warrendale</b:City>
    <b:Publisher>Elsevier</b:Publisher>
    <b:RefOrder>11</b:RefOrder>
  </b:Source>
  <b:Source>
    <b:Tag>Dix96</b:Tag>
    <b:SourceType>Book</b:SourceType>
    <b:Guid>{0A6B3B0C-0B93-4505-ADB4-46854AFDA089}</b:Guid>
    <b:LCID>0</b:LCID>
    <b:Author>
      <b:Author>
        <b:NameList>
          <b:Person>
            <b:Last>Dixon</b:Last>
            <b:First>John</b:First>
            <b:Middle>C.</b:Middle>
          </b:Person>
        </b:NameList>
      </b:Author>
    </b:Author>
    <b:Title>Tire, Suspension and Handling</b:Title>
    <b:Year>1996</b:Year>
    <b:City>Warrendale</b:City>
    <b:Publisher>Society of Automotive Engineers</b:Publisher>
    <b:RefOrder>12</b:RefOrder>
  </b:Source>
  <b:Source>
    <b:Tag>Mer87</b:Tag>
    <b:SourceType>Book</b:SourceType>
    <b:Guid>{133783C4-4A76-431F-9C4A-E334476990F7}</b:Guid>
    <b:LCID>0</b:LCID>
    <b:Author>
      <b:Author>
        <b:NameList>
          <b:Person>
            <b:Last>Meriam</b:Last>
            <b:First>J.</b:First>
            <b:Middle>L., Kraige, L. G.</b:Middle>
          </b:Person>
        </b:NameList>
      </b:Author>
    </b:Author>
    <b:Title>Engineerig Mechanics: Dynamics</b:Title>
    <b:Year>1987</b:Year>
    <b:City>New York</b:City>
    <b:Publisher>John Wiley and Sons</b:Publisher>
    <b:RefOrder>13</b:RefOrder>
  </b:Source>
  <b:Source>
    <b:Tag>Cas00</b:Tag>
    <b:SourceType>Report</b:SourceType>
    <b:Guid>{48554372-42A7-4070-8BF5-FFE20AE467BB}</b:Guid>
    <b:LCID>0</b:LCID>
    <b:Author>
      <b:Author>
        <b:NameList>
          <b:Person>
            <b:Last>Casanova</b:Last>
            <b:First>D.</b:First>
          </b:Person>
        </b:NameList>
      </b:Author>
    </b:Author>
    <b:Title>On Minimum Time Vehicle Manoeuvring: The Theoretical Optimal Lap</b:Title>
    <b:Year>2000</b:Year>
    <b:RefOrder>9</b:RefOrder>
  </b:Source>
  <b:Source>
    <b:Tag>Bre</b:Tag>
    <b:SourceType>Report</b:SourceType>
    <b:Guid>{63196E15-E90C-474D-830C-CCE7FDA73C65}</b:Guid>
    <b:LCID>0</b:LCID>
    <b:Author>
      <b:Author>
        <b:NameList>
          <b:Person>
            <b:Last>Breuer</b:Last>
            <b:First>J.</b:First>
            <b:Middle>J., Andreas, F., Frank, P., and Gleissner, S.</b:Middle>
          </b:Person>
        </b:NameList>
      </b:Author>
    </b:Author>
    <b:Title>Real World Safety Benefits of Brake Assistance Systems</b:Title>
    <b:Publisher>DaimlerChrysler AG</b:Publisher>
    <b:RefOrder>14</b:RefOrder>
  </b:Source>
  <b:Source>
    <b:Tag>Toy08</b:Tag>
    <b:SourceType>InternetSite</b:SourceType>
    <b:Guid>{718E674E-4E85-4258-9DD0-840442F723C4}</b:Guid>
    <b:LCID>0</b:LCID>
    <b:Author>
      <b:Author>
        <b:Corporate>Toyota</b:Corporate>
      </b:Author>
    </b:Author>
    <b:Title>Toyota Enhances Pre-crash Safety System with Eye Monitor</b:Title>
    <b:Year>2008</b:Year>
    <b:Month>January</b:Month>
    <b:Day>22</b:Day>
    <b:YearAccessed>2010</b:YearAccessed>
    <b:MonthAccessed>May</b:MonthAccessed>
    <b:DayAccessed>2</b:DayAccessed>
    <b:URL>http://www.toyota.co.jp/en/news/08/0122.html</b:URL>
    <b:RefOrder>4</b:RefOrder>
  </b:Source>
  <b:Source>
    <b:Tag>Aud09</b:Tag>
    <b:SourceType>Report</b:SourceType>
    <b:Guid>{9EF96BF2-E5DB-49B9-A86F-00CEE691F37E}</b:Guid>
    <b:LCID>0</b:LCID>
    <b:Author>
      <b:Author>
        <b:Corporate>Audi AG</b:Corporate>
      </b:Author>
    </b:Author>
    <b:Title>The New Audi A8</b:Title>
    <b:Year>2009</b:Year>
    <b:ThesisType>Product Communications</b:ThesisType>
    <b:City>Ingolstadt</b:City>
    <b:RefOrder>3</b:RefOrder>
  </b:Source>
  <b:Source>
    <b:Tag>Fer07</b:Tag>
    <b:SourceType>Report</b:SourceType>
    <b:Guid>{01A5E9CC-6337-4C00-8DA7-91D4A550755D}</b:Guid>
    <b:LCID>0</b:LCID>
    <b:Author>
      <b:Author>
        <b:NameList>
          <b:Person>
            <b:Last>Ferguson</b:Last>
            <b:First>S.</b:First>
            <b:Middle>A.</b:Middle>
          </b:Person>
        </b:NameList>
      </b:Author>
    </b:Author>
    <b:Title>The Effectiveness of Electronic Stability Control in Reducing Real-World Crashes: A Literature Review</b:Title>
    <b:Year>2007</b:Year>
    <b:Publisher>Traffic Injury Prevention, Volume 8, Issue 4, pp. 329-338</b:Publisher>
    <b:RefOrder>2</b:RefOrder>
  </b:Source>
  <b:Source>
    <b:Tag>Hon03</b:Tag>
    <b:SourceType>InternetSite</b:SourceType>
    <b:Guid>{0C47001B-6372-4245-A579-7D7CFF1A3D64}</b:Guid>
    <b:LCID>0</b:LCID>
    <b:Author>
      <b:Author>
        <b:Corporate>Honda</b:Corporate>
      </b:Author>
    </b:Author>
    <b:Title>Honda Develops World's Firt 'Collision Mitigation Brake System' (CMS) for Predicting Rear-end Collisions and Controlling Brake Operations</b:Title>
    <b:Year>2003</b:Year>
    <b:Month>May</b:Month>
    <b:Day>20</b:Day>
    <b:YearAccessed>2010</b:YearAccessed>
    <b:MonthAccessed>May</b:MonthAccessed>
    <b:DayAccessed>6</b:DayAccessed>
    <b:URL>http://world.honda.com/news/2003/4030520.html</b:URL>
    <b:RefOrder>5</b:RefOrder>
  </b:Source>
  <b:Source>
    <b:Tag>Toy06</b:Tag>
    <b:SourceType>InternetSite</b:SourceType>
    <b:Guid>{D304311F-F4DF-463F-92F9-0E59935CB3BF}</b:Guid>
    <b:LCID>0</b:LCID>
    <b:Author>
      <b:Author>
        <b:Corporate>Toyota</b:Corporate>
      </b:Author>
    </b:Author>
    <b:Title>Toyota Strengthens Efforts to Develop Safe Vehicles</b:Title>
    <b:Year>2006</b:Year>
    <b:Month>August</b:Month>
    <b:Day>25</b:Day>
    <b:YearAccessed>2010</b:YearAccessed>
    <b:MonthAccessed>May</b:MonthAccessed>
    <b:DayAccessed>6</b:DayAccessed>
    <b:URL>http://www.toyota.co.jp/en/news/06/0825.html</b:URL>
    <b:RefOrder>6</b:RefOrder>
  </b:Source>
  <b:Source>
    <b:Tag>Mot10</b:Tag>
    <b:SourceType>InternetSite</b:SourceType>
    <b:Guid>{E5F710AB-5056-4EDB-8526-2913EA332EF7}</b:Guid>
    <b:LCID>0</b:LCID>
    <b:Author>
      <b:Author>
        <b:Corporate>Motor Trend</b:Corporate>
      </b:Author>
    </b:Author>
    <b:Title>First Drive: 2011 Infiniti M Prototype</b:Title>
    <b:YearAccessed>2010</b:YearAccessed>
    <b:MonthAccessed>May</b:MonthAccessed>
    <b:DayAccessed>7</b:DayAccessed>
    <b:URL>http://www.motortrend.com/roadtests/sedans/112_1001_2011_infiniti_m_prototype_drive/driving_impressions.html</b:URL>
    <b:Year>2009</b:Year>
    <b:Month>November</b:Month>
    <b:RefOrder>7</b:RefOrder>
  </b:Source>
  <b:Source>
    <b:Tag>Dem00</b:Tag>
    <b:SourceType>Report</b:SourceType>
    <b:Guid>{65F41EB4-A49E-4A47-9ADA-CB66FCC9AA24}</b:Guid>
    <b:LCID>0</b:LCID>
    <b:Author>
      <b:Author>
        <b:NameList>
          <b:Person>
            <b:Last>Demerly</b:Last>
            <b:First>J.</b:First>
            <b:Middle>D.</b:Middle>
          </b:Person>
        </b:NameList>
      </b:Author>
    </b:Author>
    <b:Title>Emergency Braking Using Two Independent Steering Actuators While Maintaining Directional Control</b:Title>
    <b:Year>2000</b:Year>
    <b:Publisher>Massachusetts Institute of Technology </b:Publisher>
    <b:RefOrder>10</b:RefOrder>
  </b:Source>
  <b:Source>
    <b:Tag>Mat</b:Tag>
    <b:SourceType>Report</b:SourceType>
    <b:Guid>{AA1F35F2-D8D3-42BD-B5D2-540F48F36836}</b:Guid>
    <b:LCID>0</b:LCID>
    <b:Author>
      <b:Author>
        <b:Corporate>Matsubayashi et al.</b:Corporate>
      </b:Author>
    </b:Author>
    <b:Title>Development of Rear Pre-Crash Safety System For Rear-End Collisions</b:Title>
    <b:Publisher>Toyota Motor Corporation</b:Publisher>
    <b:Comments>Paper Number 07-0146</b:Comments>
    <b:Year>2006</b:Year>
    <b:RefOrder>1</b:RefOrder>
  </b:Source>
  <b:Source>
    <b:Tag>Placeholder1</b:Tag>
    <b:SourceType>Report</b:SourceType>
    <b:Guid>{FCF37186-2E06-4D06-892D-686649175A72}</b:Guid>
    <b:LCID>0</b:LCID>
    <b:Author>
      <b:Author>
        <b:Corporate>Matsubayashi et al.</b:Corporate>
      </b:Author>
    </b:Author>
    <b:Title>Development of Rear Pre-Crash Safety System For Rear-End Collisions</b:Title>
    <b:Publisher>Toyota Motor Corporation</b:Publisher>
    <b:Comments>Paper Number 07-0146</b:Comments>
    <b:RefOrder>15</b:RefOrder>
  </b:Source>
</b:Sources>
</file>

<file path=customXml/itemProps1.xml><?xml version="1.0" encoding="utf-8"?>
<ds:datastoreItem xmlns:ds="http://schemas.openxmlformats.org/officeDocument/2006/customXml" ds:itemID="{EDDB3149-A2CF-44BA-AF5B-55555CC0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46</Pages>
  <Words>7342</Words>
  <Characters>41852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 Poly</dc:creator>
  <cp:lastModifiedBy> Charles Birdsong</cp:lastModifiedBy>
  <cp:revision>3</cp:revision>
  <cp:lastPrinted>2010-06-06T00:04:00Z</cp:lastPrinted>
  <dcterms:created xsi:type="dcterms:W3CDTF">2010-06-07T02:50:00Z</dcterms:created>
  <dcterms:modified xsi:type="dcterms:W3CDTF">2010-06-07T02:55:00Z</dcterms:modified>
</cp:coreProperties>
</file>